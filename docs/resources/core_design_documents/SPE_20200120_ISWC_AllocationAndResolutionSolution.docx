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D4B6A" w14:textId="535B0186" w:rsidR="006D2BF7" w:rsidRPr="00BF29D1" w:rsidRDefault="006D2BF7" w:rsidP="007C41FF">
      <w:pPr>
        <w:rPr>
          <w:lang w:val="en-GB"/>
        </w:rPr>
      </w:pPr>
      <w:bookmarkStart w:id="0" w:name="_Hlk15297321"/>
      <w:bookmarkEnd w:id="0"/>
      <w:r>
        <w:br/>
      </w:r>
      <w:r>
        <w:rPr>
          <w:noProof/>
        </w:rPr>
        <w:drawing>
          <wp:inline distT="0" distB="0" distL="0" distR="0" wp14:anchorId="65565016" wp14:editId="56748501">
            <wp:extent cx="5943600" cy="1610995"/>
            <wp:effectExtent l="0" t="0" r="0" b="0"/>
            <wp:docPr id="1537824453" name="Picture 2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47E4D49F" w14:textId="2194CAB8" w:rsidR="5A9C2BEF" w:rsidRDefault="5A9C2BEF" w:rsidP="5A9C2BEF">
      <w:pPr>
        <w:rPr>
          <w:lang w:val="en-GB"/>
        </w:rPr>
      </w:pPr>
    </w:p>
    <w:p w14:paraId="78485826" w14:textId="0A6CE392" w:rsidR="13300C67" w:rsidRDefault="13300C67" w:rsidP="5A9C2BEF">
      <w:pPr>
        <w:jc w:val="center"/>
      </w:pPr>
      <w:r>
        <w:rPr>
          <w:noProof/>
        </w:rPr>
        <w:drawing>
          <wp:inline distT="0" distB="0" distL="0" distR="0" wp14:anchorId="1B7BD1C3" wp14:editId="18088F88">
            <wp:extent cx="5372100" cy="1771650"/>
            <wp:effectExtent l="0" t="0" r="0" b="0"/>
            <wp:docPr id="343239976" name="Picture 34323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72100" cy="1771650"/>
                    </a:xfrm>
                    <a:prstGeom prst="rect">
                      <a:avLst/>
                    </a:prstGeom>
                  </pic:spPr>
                </pic:pic>
              </a:graphicData>
            </a:graphic>
          </wp:inline>
        </w:drawing>
      </w:r>
    </w:p>
    <w:p w14:paraId="6AD31F4F" w14:textId="77777777" w:rsidR="006D2BF7" w:rsidRPr="00BF29D1" w:rsidRDefault="006D2BF7" w:rsidP="006D2BF7">
      <w:pPr>
        <w:pStyle w:val="Title"/>
        <w:jc w:val="center"/>
        <w:rPr>
          <w:lang w:val="en-GB"/>
        </w:rPr>
      </w:pPr>
    </w:p>
    <w:p w14:paraId="40651901" w14:textId="43D2ABF8" w:rsidR="006D2BF7" w:rsidRPr="009A69C5" w:rsidRDefault="00F15C42" w:rsidP="7BFD15B0">
      <w:pPr>
        <w:pStyle w:val="Title"/>
        <w:rPr>
          <w:lang w:val="en-IE"/>
          <w:rPrChange w:id="1" w:author="Curnan Reidy" w:date="2020-06-11T10:45:00Z">
            <w:rPr>
              <w:lang w:val="fr-FR"/>
            </w:rPr>
          </w:rPrChange>
        </w:rPr>
      </w:pPr>
      <w:r w:rsidRPr="009A69C5">
        <w:rPr>
          <w:lang w:val="en-IE"/>
          <w:rPrChange w:id="2" w:author="Curnan Reidy" w:date="2020-06-11T10:45:00Z">
            <w:rPr>
              <w:lang w:val="fr-FR"/>
            </w:rPr>
          </w:rPrChange>
        </w:rPr>
        <w:t>CISAC</w:t>
      </w:r>
    </w:p>
    <w:p w14:paraId="017D0639" w14:textId="77777777" w:rsidR="006D2BF7" w:rsidRPr="009A69C5" w:rsidRDefault="006D2BF7" w:rsidP="006D2BF7">
      <w:pPr>
        <w:pStyle w:val="Title"/>
        <w:rPr>
          <w:lang w:val="en-IE"/>
          <w:rPrChange w:id="3" w:author="Curnan Reidy" w:date="2020-06-11T10:45:00Z">
            <w:rPr>
              <w:lang w:val="fr-FR"/>
            </w:rPr>
          </w:rPrChange>
        </w:rPr>
      </w:pPr>
    </w:p>
    <w:p w14:paraId="087ADC93" w14:textId="619569F1" w:rsidR="006D2BF7" w:rsidRPr="00AA28B1" w:rsidRDefault="00F15C42" w:rsidP="00636803">
      <w:pPr>
        <w:pStyle w:val="Title"/>
        <w:rPr>
          <w:lang w:val="en-IE"/>
        </w:rPr>
      </w:pPr>
      <w:r w:rsidRPr="00AA28B1">
        <w:rPr>
          <w:lang w:val="en-IE"/>
        </w:rPr>
        <w:t xml:space="preserve">ISWC </w:t>
      </w:r>
      <w:r w:rsidR="00FA5464" w:rsidRPr="00AA28B1">
        <w:rPr>
          <w:lang w:val="en-IE"/>
        </w:rPr>
        <w:t xml:space="preserve">Database </w:t>
      </w:r>
      <w:r w:rsidR="00075D42" w:rsidRPr="00AA28B1">
        <w:rPr>
          <w:lang w:val="en-IE"/>
        </w:rPr>
        <w:t>Allocation and Resolution S</w:t>
      </w:r>
      <w:r w:rsidR="004F1EF5">
        <w:rPr>
          <w:lang w:val="en-IE"/>
        </w:rPr>
        <w:t>olution</w:t>
      </w:r>
      <w:r w:rsidR="00FA5464" w:rsidRPr="00AA28B1">
        <w:rPr>
          <w:lang w:val="en-IE"/>
        </w:rPr>
        <w:t xml:space="preserve"> </w:t>
      </w:r>
      <w:r w:rsidR="00825A36" w:rsidRPr="00AA28B1">
        <w:rPr>
          <w:lang w:val="en-IE"/>
        </w:rPr>
        <w:t xml:space="preserve"> </w:t>
      </w:r>
    </w:p>
    <w:p w14:paraId="6C6CA890" w14:textId="77777777" w:rsidR="006D2BF7" w:rsidRPr="00AA28B1" w:rsidRDefault="006D2BF7" w:rsidP="006D2BF7">
      <w:pPr>
        <w:spacing w:before="0" w:after="160" w:line="256" w:lineRule="auto"/>
        <w:rPr>
          <w:lang w:val="en-IE"/>
        </w:rPr>
      </w:pPr>
      <w:r w:rsidRPr="00AA28B1">
        <w:rPr>
          <w:lang w:val="en-IE"/>
        </w:rPr>
        <w:br w:type="page"/>
      </w:r>
    </w:p>
    <w:p w14:paraId="1F8B8481" w14:textId="77777777" w:rsidR="006D2BF7" w:rsidRPr="000A04E7" w:rsidRDefault="7BFD15B0" w:rsidP="7BFD15B0">
      <w:pPr>
        <w:pStyle w:val="Heading1"/>
        <w:rPr>
          <w:lang w:val="fr-FR"/>
        </w:rPr>
      </w:pPr>
      <w:bookmarkStart w:id="4" w:name="_Toc399421500"/>
      <w:bookmarkStart w:id="5" w:name="_Toc399422154"/>
      <w:bookmarkStart w:id="6" w:name="_Toc485799633"/>
      <w:bookmarkStart w:id="7" w:name="_Toc135998115"/>
      <w:r w:rsidRPr="000A04E7">
        <w:rPr>
          <w:lang w:val="fr-FR"/>
        </w:rPr>
        <w:lastRenderedPageBreak/>
        <w:t>Document Control</w:t>
      </w:r>
      <w:bookmarkEnd w:id="4"/>
      <w:bookmarkEnd w:id="5"/>
      <w:bookmarkEnd w:id="6"/>
      <w:bookmarkEnd w:id="7"/>
    </w:p>
    <w:p w14:paraId="4666FF30" w14:textId="77777777" w:rsidR="006D2BF7" w:rsidRPr="00BF29D1" w:rsidRDefault="7BFD15B0" w:rsidP="7BFD15B0">
      <w:pPr>
        <w:pStyle w:val="Heading2"/>
        <w:numPr>
          <w:ilvl w:val="1"/>
          <w:numId w:val="0"/>
        </w:numPr>
        <w:ind w:left="720"/>
        <w:rPr>
          <w:lang w:val="en-GB"/>
        </w:rPr>
      </w:pPr>
      <w:bookmarkStart w:id="8" w:name="_Toc158527933"/>
      <w:bookmarkStart w:id="9" w:name="_Toc399421501"/>
      <w:bookmarkStart w:id="10" w:name="_Toc399422155"/>
      <w:bookmarkStart w:id="11" w:name="_Toc485799634"/>
      <w:bookmarkStart w:id="12" w:name="_Toc135998116"/>
      <w:r w:rsidRPr="00BF29D1">
        <w:rPr>
          <w:lang w:val="en-GB"/>
        </w:rPr>
        <w:t>Change Record</w:t>
      </w:r>
      <w:bookmarkEnd w:id="8"/>
      <w:bookmarkEnd w:id="9"/>
      <w:bookmarkEnd w:id="10"/>
      <w:bookmarkEnd w:id="11"/>
      <w:bookmarkEnd w:id="12"/>
    </w:p>
    <w:p w14:paraId="7858A25C" w14:textId="77777777" w:rsidR="006D2BF7" w:rsidRPr="00BF29D1" w:rsidRDefault="006D2BF7" w:rsidP="006D2BF7">
      <w:pPr>
        <w:rPr>
          <w:lang w:val="en-GB"/>
        </w:rPr>
      </w:pPr>
    </w:p>
    <w:tbl>
      <w:tblPr>
        <w:tblW w:w="8307" w:type="dxa"/>
        <w:tblInd w:w="1332"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1785"/>
        <w:gridCol w:w="1845"/>
        <w:gridCol w:w="4677"/>
      </w:tblGrid>
      <w:tr w:rsidR="006D2BF7" w:rsidRPr="00BF29D1" w14:paraId="739CADC0" w14:textId="77777777" w:rsidTr="00025937">
        <w:trPr>
          <w:trHeight w:val="19"/>
        </w:trPr>
        <w:tc>
          <w:tcPr>
            <w:tcW w:w="1785" w:type="dxa"/>
            <w:tcBorders>
              <w:top w:val="single" w:sz="12" w:space="0" w:color="999999"/>
              <w:left w:val="nil"/>
              <w:bottom w:val="single" w:sz="12" w:space="0" w:color="999999"/>
              <w:right w:val="nil"/>
            </w:tcBorders>
            <w:shd w:val="clear" w:color="auto" w:fill="E6E6E6"/>
            <w:hideMark/>
          </w:tcPr>
          <w:p w14:paraId="7B59A006" w14:textId="77777777" w:rsidR="006D2BF7" w:rsidRPr="00BF29D1" w:rsidRDefault="7BFD15B0" w:rsidP="7BFD15B0">
            <w:pPr>
              <w:pStyle w:val="NoSpacing"/>
              <w:spacing w:line="256" w:lineRule="auto"/>
              <w:rPr>
                <w:lang w:val="en-GB"/>
              </w:rPr>
            </w:pPr>
            <w:r w:rsidRPr="00BF29D1">
              <w:rPr>
                <w:lang w:val="en-GB"/>
              </w:rPr>
              <w:t>Date</w:t>
            </w:r>
          </w:p>
        </w:tc>
        <w:tc>
          <w:tcPr>
            <w:tcW w:w="1845" w:type="dxa"/>
            <w:tcBorders>
              <w:top w:val="single" w:sz="12" w:space="0" w:color="999999"/>
              <w:left w:val="nil"/>
              <w:bottom w:val="single" w:sz="12" w:space="0" w:color="999999"/>
              <w:right w:val="nil"/>
            </w:tcBorders>
            <w:shd w:val="clear" w:color="auto" w:fill="E6E6E6"/>
            <w:hideMark/>
          </w:tcPr>
          <w:p w14:paraId="385D0915" w14:textId="77777777" w:rsidR="006D2BF7" w:rsidRPr="00BF29D1" w:rsidRDefault="7BFD15B0" w:rsidP="7BFD15B0">
            <w:pPr>
              <w:pStyle w:val="NoSpacing"/>
              <w:spacing w:line="256" w:lineRule="auto"/>
              <w:rPr>
                <w:lang w:val="en-GB"/>
              </w:rPr>
            </w:pPr>
            <w:r w:rsidRPr="00BF29D1">
              <w:rPr>
                <w:lang w:val="en-GB"/>
              </w:rPr>
              <w:t>Person</w:t>
            </w:r>
          </w:p>
        </w:tc>
        <w:tc>
          <w:tcPr>
            <w:tcW w:w="4677" w:type="dxa"/>
            <w:tcBorders>
              <w:top w:val="single" w:sz="12" w:space="0" w:color="999999"/>
              <w:left w:val="nil"/>
              <w:bottom w:val="single" w:sz="12" w:space="0" w:color="999999"/>
              <w:right w:val="nil"/>
            </w:tcBorders>
            <w:shd w:val="clear" w:color="auto" w:fill="E6E6E6"/>
            <w:hideMark/>
          </w:tcPr>
          <w:p w14:paraId="64322AB1" w14:textId="77777777" w:rsidR="006D2BF7" w:rsidRPr="00BF29D1" w:rsidRDefault="7BFD15B0" w:rsidP="7BFD15B0">
            <w:pPr>
              <w:pStyle w:val="NoSpacing"/>
              <w:spacing w:line="256" w:lineRule="auto"/>
              <w:rPr>
                <w:lang w:val="en-GB"/>
              </w:rPr>
            </w:pPr>
            <w:r w:rsidRPr="00BF29D1">
              <w:rPr>
                <w:lang w:val="en-GB"/>
              </w:rPr>
              <w:t>Version/Reference</w:t>
            </w:r>
          </w:p>
        </w:tc>
      </w:tr>
      <w:tr w:rsidR="006D2BF7" w:rsidRPr="00BF29D1" w14:paraId="3099FA2D" w14:textId="77777777" w:rsidTr="00025937">
        <w:trPr>
          <w:trHeight w:val="19"/>
        </w:trPr>
        <w:tc>
          <w:tcPr>
            <w:tcW w:w="1785" w:type="dxa"/>
            <w:tcBorders>
              <w:top w:val="single" w:sz="12" w:space="0" w:color="999999"/>
              <w:left w:val="nil"/>
              <w:bottom w:val="single" w:sz="12" w:space="0" w:color="999999"/>
              <w:right w:val="nil"/>
            </w:tcBorders>
            <w:hideMark/>
          </w:tcPr>
          <w:p w14:paraId="5CC29CB4" w14:textId="580FDF93" w:rsidR="006D2BF7" w:rsidRPr="00BF29D1" w:rsidRDefault="00075D42" w:rsidP="00690545">
            <w:pPr>
              <w:pStyle w:val="NoSpacing"/>
              <w:spacing w:line="256" w:lineRule="auto"/>
              <w:rPr>
                <w:lang w:val="en-GB"/>
              </w:rPr>
            </w:pPr>
            <w:r>
              <w:rPr>
                <w:lang w:val="en-GB"/>
              </w:rPr>
              <w:t>24</w:t>
            </w:r>
            <w:r w:rsidR="00F15C42" w:rsidRPr="00BF29D1">
              <w:rPr>
                <w:vertAlign w:val="superscript"/>
                <w:lang w:val="en-GB"/>
              </w:rPr>
              <w:t>th</w:t>
            </w:r>
            <w:r w:rsidR="00F15C42" w:rsidRPr="00BF29D1">
              <w:rPr>
                <w:lang w:val="en-GB"/>
              </w:rPr>
              <w:t xml:space="preserve"> </w:t>
            </w:r>
            <w:r>
              <w:rPr>
                <w:lang w:val="en-GB"/>
              </w:rPr>
              <w:t xml:space="preserve">Jan </w:t>
            </w:r>
            <w:r w:rsidR="7BFD15B0" w:rsidRPr="00BF29D1">
              <w:rPr>
                <w:lang w:val="en-GB"/>
              </w:rPr>
              <w:t>20</w:t>
            </w:r>
            <w:r>
              <w:rPr>
                <w:lang w:val="en-GB"/>
              </w:rPr>
              <w:t>20</w:t>
            </w:r>
          </w:p>
        </w:tc>
        <w:tc>
          <w:tcPr>
            <w:tcW w:w="1845" w:type="dxa"/>
            <w:tcBorders>
              <w:top w:val="single" w:sz="12" w:space="0" w:color="999999"/>
              <w:left w:val="nil"/>
              <w:bottom w:val="single" w:sz="12" w:space="0" w:color="999999"/>
              <w:right w:val="nil"/>
            </w:tcBorders>
            <w:hideMark/>
          </w:tcPr>
          <w:p w14:paraId="684637B5" w14:textId="51B04978" w:rsidR="006D2BF7" w:rsidRPr="00BF29D1" w:rsidRDefault="00E22EE4" w:rsidP="00690545">
            <w:pPr>
              <w:pStyle w:val="NoSpacing"/>
              <w:spacing w:line="256" w:lineRule="auto"/>
              <w:rPr>
                <w:lang w:val="en-GB"/>
              </w:rPr>
            </w:pPr>
            <w:r w:rsidRPr="00BF29D1">
              <w:rPr>
                <w:lang w:val="en-GB"/>
              </w:rPr>
              <w:t>John Corley</w:t>
            </w:r>
            <w:r w:rsidR="00425AE7" w:rsidRPr="00BF29D1">
              <w:rPr>
                <w:lang w:val="en-GB"/>
              </w:rPr>
              <w:t xml:space="preserve">, </w:t>
            </w:r>
          </w:p>
          <w:p w14:paraId="31028C45" w14:textId="4A4E2358" w:rsidR="008D6AE9" w:rsidRPr="00BF29D1" w:rsidRDefault="00290446" w:rsidP="00690545">
            <w:pPr>
              <w:pStyle w:val="NoSpacing"/>
              <w:spacing w:line="256" w:lineRule="auto"/>
              <w:rPr>
                <w:lang w:val="en-GB"/>
              </w:rPr>
            </w:pPr>
            <w:r w:rsidRPr="00BF29D1">
              <w:rPr>
                <w:lang w:val="en-GB"/>
              </w:rPr>
              <w:t xml:space="preserve">Curnan Reidy </w:t>
            </w:r>
            <w:r w:rsidR="00425AE7" w:rsidRPr="00BF29D1">
              <w:rPr>
                <w:lang w:val="en-GB"/>
              </w:rPr>
              <w:t xml:space="preserve"> </w:t>
            </w:r>
          </w:p>
        </w:tc>
        <w:tc>
          <w:tcPr>
            <w:tcW w:w="4677" w:type="dxa"/>
            <w:tcBorders>
              <w:top w:val="single" w:sz="12" w:space="0" w:color="999999"/>
              <w:left w:val="nil"/>
              <w:bottom w:val="single" w:sz="12" w:space="0" w:color="999999"/>
              <w:right w:val="nil"/>
            </w:tcBorders>
            <w:hideMark/>
          </w:tcPr>
          <w:p w14:paraId="49CBF59A" w14:textId="12C9C63D" w:rsidR="006D2BF7" w:rsidRPr="00BF29D1" w:rsidRDefault="00693B0E" w:rsidP="00690545">
            <w:pPr>
              <w:pStyle w:val="NoSpacing"/>
              <w:spacing w:line="256" w:lineRule="auto"/>
              <w:rPr>
                <w:lang w:val="en-GB"/>
              </w:rPr>
            </w:pPr>
            <w:r w:rsidRPr="00BF29D1">
              <w:rPr>
                <w:lang w:val="en-GB"/>
              </w:rPr>
              <w:t>V1.0 / Initial Draft</w:t>
            </w:r>
            <w:r w:rsidR="00F159C5">
              <w:rPr>
                <w:lang w:val="en-GB"/>
              </w:rPr>
              <w:t xml:space="preserve"> for review by design team</w:t>
            </w:r>
          </w:p>
        </w:tc>
      </w:tr>
      <w:tr w:rsidR="008D6AE9" w:rsidRPr="00BF29D1" w14:paraId="475D80CA" w14:textId="77777777" w:rsidTr="00025937">
        <w:trPr>
          <w:trHeight w:val="19"/>
        </w:trPr>
        <w:tc>
          <w:tcPr>
            <w:tcW w:w="1785" w:type="dxa"/>
            <w:tcBorders>
              <w:top w:val="single" w:sz="12" w:space="0" w:color="999999"/>
              <w:left w:val="nil"/>
              <w:bottom w:val="single" w:sz="12" w:space="0" w:color="999999"/>
              <w:right w:val="nil"/>
            </w:tcBorders>
          </w:tcPr>
          <w:p w14:paraId="1C3ECCA8" w14:textId="0BEC5307" w:rsidR="008D6AE9" w:rsidRPr="00BF29D1" w:rsidRDefault="00FA158D" w:rsidP="00690545">
            <w:pPr>
              <w:pStyle w:val="NoSpacing"/>
              <w:spacing w:line="256" w:lineRule="auto"/>
              <w:rPr>
                <w:lang w:val="en-GB"/>
              </w:rPr>
            </w:pPr>
            <w:r>
              <w:rPr>
                <w:lang w:val="en-GB"/>
              </w:rPr>
              <w:t>31</w:t>
            </w:r>
            <w:r w:rsidRPr="00FA158D">
              <w:rPr>
                <w:vertAlign w:val="superscript"/>
                <w:lang w:val="en-GB"/>
              </w:rPr>
              <w:t>st</w:t>
            </w:r>
            <w:r>
              <w:rPr>
                <w:lang w:val="en-GB"/>
              </w:rPr>
              <w:t xml:space="preserve"> Jan 2020</w:t>
            </w:r>
          </w:p>
        </w:tc>
        <w:tc>
          <w:tcPr>
            <w:tcW w:w="1845" w:type="dxa"/>
            <w:tcBorders>
              <w:top w:val="single" w:sz="12" w:space="0" w:color="999999"/>
              <w:left w:val="nil"/>
              <w:bottom w:val="single" w:sz="12" w:space="0" w:color="999999"/>
              <w:right w:val="nil"/>
            </w:tcBorders>
          </w:tcPr>
          <w:p w14:paraId="303DFF5B" w14:textId="2FEF07D9" w:rsidR="008D6AE9" w:rsidRPr="00BF29D1" w:rsidRDefault="00FA158D" w:rsidP="00690545">
            <w:pPr>
              <w:pStyle w:val="NoSpacing"/>
              <w:spacing w:line="256" w:lineRule="auto"/>
              <w:rPr>
                <w:lang w:val="en-GB"/>
              </w:rPr>
            </w:pPr>
            <w:r>
              <w:rPr>
                <w:lang w:val="en-GB"/>
              </w:rPr>
              <w:t>John Corley</w:t>
            </w:r>
          </w:p>
        </w:tc>
        <w:tc>
          <w:tcPr>
            <w:tcW w:w="4677" w:type="dxa"/>
            <w:tcBorders>
              <w:top w:val="single" w:sz="12" w:space="0" w:color="999999"/>
              <w:left w:val="nil"/>
              <w:bottom w:val="single" w:sz="12" w:space="0" w:color="999999"/>
              <w:right w:val="nil"/>
            </w:tcBorders>
          </w:tcPr>
          <w:p w14:paraId="557A13FC" w14:textId="315E486B" w:rsidR="008D6AE9" w:rsidRPr="00BF29D1" w:rsidRDefault="00FA158D" w:rsidP="00690545">
            <w:pPr>
              <w:pStyle w:val="NoSpacing"/>
              <w:spacing w:line="256" w:lineRule="auto"/>
              <w:rPr>
                <w:lang w:val="en-GB"/>
              </w:rPr>
            </w:pPr>
            <w:r>
              <w:rPr>
                <w:lang w:val="en-GB"/>
              </w:rPr>
              <w:t xml:space="preserve">V1.1 / Updates based on feedback to </w:t>
            </w:r>
            <w:r w:rsidR="00842F24">
              <w:rPr>
                <w:lang w:val="en-GB"/>
              </w:rPr>
              <w:t xml:space="preserve">highlight that </w:t>
            </w:r>
            <w:r w:rsidR="00B4114C">
              <w:rPr>
                <w:lang w:val="en-GB"/>
              </w:rPr>
              <w:t xml:space="preserve">there will still be separate allocation and </w:t>
            </w:r>
            <w:r w:rsidR="00605630">
              <w:rPr>
                <w:lang w:val="en-GB"/>
              </w:rPr>
              <w:t xml:space="preserve">resolution services but that they will be </w:t>
            </w:r>
            <w:r w:rsidR="0064331F">
              <w:rPr>
                <w:lang w:val="en-GB"/>
              </w:rPr>
              <w:t>delivered by the same software solution</w:t>
            </w:r>
            <w:r w:rsidR="00EE48E4">
              <w:rPr>
                <w:lang w:val="en-GB"/>
              </w:rPr>
              <w:t>.</w:t>
            </w:r>
            <w:r w:rsidR="0064331F">
              <w:rPr>
                <w:lang w:val="en-GB"/>
              </w:rPr>
              <w:t xml:space="preserve"> </w:t>
            </w:r>
          </w:p>
        </w:tc>
      </w:tr>
      <w:tr w:rsidR="00FE7FD3" w:rsidRPr="00BF29D1" w14:paraId="46597F29" w14:textId="77777777" w:rsidTr="00025937">
        <w:trPr>
          <w:trHeight w:val="19"/>
        </w:trPr>
        <w:tc>
          <w:tcPr>
            <w:tcW w:w="1785" w:type="dxa"/>
            <w:tcBorders>
              <w:top w:val="single" w:sz="12" w:space="0" w:color="999999"/>
              <w:left w:val="nil"/>
              <w:bottom w:val="single" w:sz="12" w:space="0" w:color="999999"/>
              <w:right w:val="nil"/>
            </w:tcBorders>
          </w:tcPr>
          <w:p w14:paraId="63447E31" w14:textId="69B38EDC" w:rsidR="00FE7FD3" w:rsidRPr="00BF29D1" w:rsidRDefault="006A1478" w:rsidP="00690545">
            <w:pPr>
              <w:pStyle w:val="NoSpacing"/>
              <w:spacing w:line="256" w:lineRule="auto"/>
              <w:rPr>
                <w:lang w:val="en-GB"/>
              </w:rPr>
            </w:pPr>
            <w:r>
              <w:rPr>
                <w:lang w:val="en-GB"/>
              </w:rPr>
              <w:t>5</w:t>
            </w:r>
            <w:r w:rsidRPr="00025937">
              <w:rPr>
                <w:vertAlign w:val="superscript"/>
                <w:lang w:val="en-GB"/>
              </w:rPr>
              <w:t>th</w:t>
            </w:r>
            <w:r>
              <w:rPr>
                <w:lang w:val="en-GB"/>
              </w:rPr>
              <w:t xml:space="preserve"> Feb 2020</w:t>
            </w:r>
          </w:p>
        </w:tc>
        <w:tc>
          <w:tcPr>
            <w:tcW w:w="1845" w:type="dxa"/>
            <w:tcBorders>
              <w:top w:val="single" w:sz="12" w:space="0" w:color="999999"/>
              <w:left w:val="nil"/>
              <w:bottom w:val="single" w:sz="12" w:space="0" w:color="999999"/>
              <w:right w:val="nil"/>
            </w:tcBorders>
          </w:tcPr>
          <w:p w14:paraId="55A9FF82" w14:textId="3959B483" w:rsidR="00FE7FD3" w:rsidRPr="00BF29D1" w:rsidRDefault="006A1478" w:rsidP="00690545">
            <w:pPr>
              <w:pStyle w:val="NoSpacing"/>
              <w:spacing w:line="256" w:lineRule="auto"/>
              <w:rPr>
                <w:lang w:val="en-GB"/>
              </w:rPr>
            </w:pPr>
            <w:r>
              <w:rPr>
                <w:lang w:val="en-GB"/>
              </w:rPr>
              <w:t>John Corley</w:t>
            </w:r>
          </w:p>
        </w:tc>
        <w:tc>
          <w:tcPr>
            <w:tcW w:w="4677" w:type="dxa"/>
            <w:tcBorders>
              <w:top w:val="single" w:sz="12" w:space="0" w:color="999999"/>
              <w:left w:val="nil"/>
              <w:bottom w:val="single" w:sz="12" w:space="0" w:color="999999"/>
              <w:right w:val="nil"/>
            </w:tcBorders>
          </w:tcPr>
          <w:p w14:paraId="75BBF2AB" w14:textId="3D83C846" w:rsidR="00FE7FD3" w:rsidRPr="00BF29D1" w:rsidRDefault="006A1478" w:rsidP="00690545">
            <w:pPr>
              <w:pStyle w:val="NoSpacing"/>
              <w:spacing w:line="256" w:lineRule="auto"/>
              <w:rPr>
                <w:lang w:val="en-GB"/>
              </w:rPr>
            </w:pPr>
            <w:r>
              <w:rPr>
                <w:lang w:val="en-GB"/>
              </w:rPr>
              <w:t xml:space="preserve">V1.2 </w:t>
            </w:r>
            <w:r w:rsidR="008C700E">
              <w:rPr>
                <w:lang w:val="en-GB"/>
              </w:rPr>
              <w:t>/ Updated based on feedback from second design workshop</w:t>
            </w:r>
          </w:p>
        </w:tc>
      </w:tr>
      <w:tr w:rsidR="00FC7655" w:rsidRPr="00BF29D1" w14:paraId="70EE1879" w14:textId="77777777" w:rsidTr="00025937">
        <w:trPr>
          <w:trHeight w:val="19"/>
        </w:trPr>
        <w:tc>
          <w:tcPr>
            <w:tcW w:w="1785" w:type="dxa"/>
            <w:tcBorders>
              <w:top w:val="single" w:sz="12" w:space="0" w:color="999999"/>
              <w:left w:val="nil"/>
              <w:bottom w:val="single" w:sz="12" w:space="0" w:color="999999"/>
              <w:right w:val="nil"/>
            </w:tcBorders>
          </w:tcPr>
          <w:p w14:paraId="7023EEF7" w14:textId="29EBEFFA" w:rsidR="00FC7655" w:rsidRDefault="008C79E9" w:rsidP="00690545">
            <w:pPr>
              <w:pStyle w:val="NoSpacing"/>
              <w:spacing w:line="256" w:lineRule="auto"/>
              <w:rPr>
                <w:lang w:val="en-GB"/>
              </w:rPr>
            </w:pPr>
            <w:r>
              <w:rPr>
                <w:lang w:val="en-GB"/>
              </w:rPr>
              <w:t>14</w:t>
            </w:r>
            <w:r w:rsidRPr="00025937">
              <w:rPr>
                <w:vertAlign w:val="superscript"/>
                <w:lang w:val="en-GB"/>
              </w:rPr>
              <w:t>th</w:t>
            </w:r>
            <w:r>
              <w:rPr>
                <w:lang w:val="en-GB"/>
              </w:rPr>
              <w:t xml:space="preserve"> Feb 2020</w:t>
            </w:r>
          </w:p>
        </w:tc>
        <w:tc>
          <w:tcPr>
            <w:tcW w:w="1845" w:type="dxa"/>
            <w:tcBorders>
              <w:top w:val="single" w:sz="12" w:space="0" w:color="999999"/>
              <w:left w:val="nil"/>
              <w:bottom w:val="single" w:sz="12" w:space="0" w:color="999999"/>
              <w:right w:val="nil"/>
            </w:tcBorders>
          </w:tcPr>
          <w:p w14:paraId="2D93731E" w14:textId="26198958" w:rsidR="00FC7655" w:rsidRDefault="008C79E9" w:rsidP="00690545">
            <w:pPr>
              <w:pStyle w:val="NoSpacing"/>
              <w:spacing w:line="256" w:lineRule="auto"/>
              <w:rPr>
                <w:lang w:val="en-GB"/>
              </w:rPr>
            </w:pPr>
            <w:r>
              <w:rPr>
                <w:lang w:val="en-GB"/>
              </w:rPr>
              <w:t>John Corley</w:t>
            </w:r>
          </w:p>
        </w:tc>
        <w:tc>
          <w:tcPr>
            <w:tcW w:w="4677" w:type="dxa"/>
            <w:tcBorders>
              <w:top w:val="single" w:sz="12" w:space="0" w:color="999999"/>
              <w:left w:val="nil"/>
              <w:bottom w:val="single" w:sz="12" w:space="0" w:color="999999"/>
              <w:right w:val="nil"/>
            </w:tcBorders>
          </w:tcPr>
          <w:p w14:paraId="0CB40345" w14:textId="6711ED8C" w:rsidR="00FC7655" w:rsidRDefault="008C79E9" w:rsidP="00690545">
            <w:pPr>
              <w:pStyle w:val="NoSpacing"/>
              <w:spacing w:line="256" w:lineRule="auto"/>
              <w:rPr>
                <w:lang w:val="en-GB"/>
              </w:rPr>
            </w:pPr>
            <w:r>
              <w:rPr>
                <w:lang w:val="en-GB"/>
              </w:rPr>
              <w:t xml:space="preserve">V1.3 / Updates based on feedback from </w:t>
            </w:r>
            <w:r w:rsidR="00E86954">
              <w:rPr>
                <w:lang w:val="en-GB"/>
              </w:rPr>
              <w:t>design team on 10</w:t>
            </w:r>
            <w:r w:rsidR="00E86954" w:rsidRPr="00025937">
              <w:rPr>
                <w:vertAlign w:val="superscript"/>
                <w:lang w:val="en-GB"/>
              </w:rPr>
              <w:t>th</w:t>
            </w:r>
            <w:r w:rsidR="00E86954">
              <w:rPr>
                <w:lang w:val="en-GB"/>
              </w:rPr>
              <w:t xml:space="preserve"> Feb and follow on </w:t>
            </w:r>
            <w:r w:rsidR="005256A5">
              <w:rPr>
                <w:lang w:val="en-GB"/>
              </w:rPr>
              <w:t>discussion at PTM on 14</w:t>
            </w:r>
            <w:r w:rsidR="005256A5" w:rsidRPr="00025937">
              <w:rPr>
                <w:vertAlign w:val="superscript"/>
                <w:lang w:val="en-GB"/>
              </w:rPr>
              <w:t>th</w:t>
            </w:r>
            <w:r w:rsidR="005256A5">
              <w:rPr>
                <w:lang w:val="en-GB"/>
              </w:rPr>
              <w:t xml:space="preserve"> Feb</w:t>
            </w:r>
          </w:p>
        </w:tc>
      </w:tr>
      <w:tr w:rsidR="00025937" w:rsidRPr="00BF29D1" w14:paraId="3E629344" w14:textId="77777777" w:rsidTr="00025937">
        <w:trPr>
          <w:trHeight w:val="19"/>
        </w:trPr>
        <w:tc>
          <w:tcPr>
            <w:tcW w:w="1785" w:type="dxa"/>
            <w:tcBorders>
              <w:top w:val="single" w:sz="12" w:space="0" w:color="999999"/>
              <w:left w:val="nil"/>
              <w:bottom w:val="single" w:sz="12" w:space="0" w:color="999999"/>
              <w:right w:val="nil"/>
            </w:tcBorders>
          </w:tcPr>
          <w:p w14:paraId="19A5FF8E" w14:textId="2725F8D9" w:rsidR="00025937" w:rsidRDefault="00C256BB" w:rsidP="00690545">
            <w:pPr>
              <w:pStyle w:val="NoSpacing"/>
              <w:spacing w:line="256" w:lineRule="auto"/>
              <w:rPr>
                <w:lang w:val="en-GB"/>
              </w:rPr>
            </w:pPr>
            <w:r>
              <w:rPr>
                <w:lang w:val="en-GB"/>
              </w:rPr>
              <w:t>1</w:t>
            </w:r>
            <w:r w:rsidR="006C6687">
              <w:rPr>
                <w:lang w:val="en-GB"/>
              </w:rPr>
              <w:t>6</w:t>
            </w:r>
            <w:r w:rsidRPr="00C256BB">
              <w:rPr>
                <w:vertAlign w:val="superscript"/>
                <w:lang w:val="en-GB"/>
              </w:rPr>
              <w:t>th</w:t>
            </w:r>
            <w:r>
              <w:rPr>
                <w:lang w:val="en-GB"/>
              </w:rPr>
              <w:t xml:space="preserve"> Mar 2020</w:t>
            </w:r>
          </w:p>
        </w:tc>
        <w:tc>
          <w:tcPr>
            <w:tcW w:w="1845" w:type="dxa"/>
            <w:tcBorders>
              <w:top w:val="single" w:sz="12" w:space="0" w:color="999999"/>
              <w:left w:val="nil"/>
              <w:bottom w:val="single" w:sz="12" w:space="0" w:color="999999"/>
              <w:right w:val="nil"/>
            </w:tcBorders>
          </w:tcPr>
          <w:p w14:paraId="1049BC56" w14:textId="1A8BCAA1" w:rsidR="00025937" w:rsidRDefault="00C256BB" w:rsidP="00690545">
            <w:pPr>
              <w:pStyle w:val="NoSpacing"/>
              <w:spacing w:line="256" w:lineRule="auto"/>
              <w:rPr>
                <w:lang w:val="en-GB"/>
              </w:rPr>
            </w:pPr>
            <w:r>
              <w:rPr>
                <w:lang w:val="en-GB"/>
              </w:rPr>
              <w:t>John Corley</w:t>
            </w:r>
          </w:p>
        </w:tc>
        <w:tc>
          <w:tcPr>
            <w:tcW w:w="4677" w:type="dxa"/>
            <w:tcBorders>
              <w:top w:val="single" w:sz="12" w:space="0" w:color="999999"/>
              <w:left w:val="nil"/>
              <w:bottom w:val="single" w:sz="12" w:space="0" w:color="999999"/>
              <w:right w:val="nil"/>
            </w:tcBorders>
          </w:tcPr>
          <w:p w14:paraId="77CAE93C" w14:textId="31C9CB44" w:rsidR="00025937" w:rsidRDefault="00C256BB" w:rsidP="00690545">
            <w:pPr>
              <w:pStyle w:val="NoSpacing"/>
              <w:spacing w:line="256" w:lineRule="auto"/>
              <w:rPr>
                <w:lang w:val="en-GB"/>
              </w:rPr>
            </w:pPr>
            <w:r>
              <w:rPr>
                <w:lang w:val="en-GB"/>
              </w:rPr>
              <w:t>V1.4 / Updates following publisher feedback</w:t>
            </w:r>
            <w:r w:rsidR="0025018D">
              <w:rPr>
                <w:lang w:val="en-GB"/>
              </w:rPr>
              <w:t xml:space="preserve">.  Added </w:t>
            </w:r>
            <w:r w:rsidR="008F1D45">
              <w:rPr>
                <w:lang w:val="en-GB"/>
              </w:rPr>
              <w:t>flat file data exchange format</w:t>
            </w:r>
            <w:r w:rsidR="005C1C5F">
              <w:rPr>
                <w:lang w:val="en-GB"/>
              </w:rPr>
              <w:t>.</w:t>
            </w:r>
          </w:p>
        </w:tc>
      </w:tr>
      <w:tr w:rsidR="00A5592B" w:rsidRPr="00BF29D1" w14:paraId="05B70ECC" w14:textId="77777777" w:rsidTr="00025937">
        <w:trPr>
          <w:trHeight w:val="19"/>
        </w:trPr>
        <w:tc>
          <w:tcPr>
            <w:tcW w:w="1785" w:type="dxa"/>
            <w:tcBorders>
              <w:top w:val="single" w:sz="12" w:space="0" w:color="999999"/>
              <w:left w:val="nil"/>
              <w:bottom w:val="single" w:sz="12" w:space="0" w:color="999999"/>
              <w:right w:val="nil"/>
            </w:tcBorders>
          </w:tcPr>
          <w:p w14:paraId="705B6F0D" w14:textId="7ED32E18" w:rsidR="00A5592B" w:rsidRDefault="00164C77" w:rsidP="00690545">
            <w:pPr>
              <w:pStyle w:val="NoSpacing"/>
              <w:spacing w:line="256" w:lineRule="auto"/>
              <w:rPr>
                <w:lang w:val="en-GB"/>
              </w:rPr>
            </w:pPr>
            <w:r>
              <w:rPr>
                <w:lang w:val="en-GB"/>
              </w:rPr>
              <w:t>24</w:t>
            </w:r>
            <w:r w:rsidRPr="00164C77">
              <w:rPr>
                <w:vertAlign w:val="superscript"/>
                <w:lang w:val="en-GB"/>
              </w:rPr>
              <w:t>th</w:t>
            </w:r>
            <w:r>
              <w:rPr>
                <w:lang w:val="en-GB"/>
              </w:rPr>
              <w:t xml:space="preserve"> Mar 2020</w:t>
            </w:r>
          </w:p>
        </w:tc>
        <w:tc>
          <w:tcPr>
            <w:tcW w:w="1845" w:type="dxa"/>
            <w:tcBorders>
              <w:top w:val="single" w:sz="12" w:space="0" w:color="999999"/>
              <w:left w:val="nil"/>
              <w:bottom w:val="single" w:sz="12" w:space="0" w:color="999999"/>
              <w:right w:val="nil"/>
            </w:tcBorders>
          </w:tcPr>
          <w:p w14:paraId="7EC0409A" w14:textId="56FD75C8" w:rsidR="00A5592B" w:rsidRDefault="00164C77" w:rsidP="00690545">
            <w:pPr>
              <w:pStyle w:val="NoSpacing"/>
              <w:spacing w:line="256" w:lineRule="auto"/>
              <w:rPr>
                <w:lang w:val="en-GB"/>
              </w:rPr>
            </w:pPr>
            <w:r>
              <w:rPr>
                <w:lang w:val="en-GB"/>
              </w:rPr>
              <w:t>John Corley</w:t>
            </w:r>
          </w:p>
        </w:tc>
        <w:tc>
          <w:tcPr>
            <w:tcW w:w="4677" w:type="dxa"/>
            <w:tcBorders>
              <w:top w:val="single" w:sz="12" w:space="0" w:color="999999"/>
              <w:left w:val="nil"/>
              <w:bottom w:val="single" w:sz="12" w:space="0" w:color="999999"/>
              <w:right w:val="nil"/>
            </w:tcBorders>
          </w:tcPr>
          <w:p w14:paraId="307B4FF4" w14:textId="19858E63" w:rsidR="00A5592B" w:rsidRDefault="00164C77" w:rsidP="00690545">
            <w:pPr>
              <w:pStyle w:val="NoSpacing"/>
              <w:spacing w:line="256" w:lineRule="auto"/>
              <w:rPr>
                <w:lang w:val="en-GB"/>
              </w:rPr>
            </w:pPr>
            <w:r>
              <w:rPr>
                <w:lang w:val="en-GB"/>
              </w:rPr>
              <w:t>V1.5 / Updates following review with design team</w:t>
            </w:r>
          </w:p>
        </w:tc>
      </w:tr>
      <w:tr w:rsidR="00F93579" w:rsidRPr="00BF29D1" w14:paraId="3B131AE6" w14:textId="77777777" w:rsidTr="00025937">
        <w:trPr>
          <w:trHeight w:val="19"/>
        </w:trPr>
        <w:tc>
          <w:tcPr>
            <w:tcW w:w="1785" w:type="dxa"/>
            <w:tcBorders>
              <w:top w:val="single" w:sz="12" w:space="0" w:color="999999"/>
              <w:left w:val="nil"/>
              <w:bottom w:val="single" w:sz="12" w:space="0" w:color="999999"/>
              <w:right w:val="nil"/>
            </w:tcBorders>
          </w:tcPr>
          <w:p w14:paraId="6857FC77" w14:textId="06B955C2" w:rsidR="00F93579" w:rsidRDefault="00F93579" w:rsidP="00690545">
            <w:pPr>
              <w:pStyle w:val="NoSpacing"/>
              <w:spacing w:line="256" w:lineRule="auto"/>
              <w:rPr>
                <w:lang w:val="en-GB"/>
              </w:rPr>
            </w:pPr>
            <w:r>
              <w:rPr>
                <w:lang w:val="en-GB"/>
              </w:rPr>
              <w:t>30</w:t>
            </w:r>
            <w:r w:rsidRPr="00DD48DE">
              <w:rPr>
                <w:vertAlign w:val="superscript"/>
                <w:lang w:val="en-GB"/>
              </w:rPr>
              <w:t>th</w:t>
            </w:r>
            <w:r>
              <w:rPr>
                <w:lang w:val="en-GB"/>
              </w:rPr>
              <w:t xml:space="preserve"> Mar 2020</w:t>
            </w:r>
          </w:p>
        </w:tc>
        <w:tc>
          <w:tcPr>
            <w:tcW w:w="1845" w:type="dxa"/>
            <w:tcBorders>
              <w:top w:val="single" w:sz="12" w:space="0" w:color="999999"/>
              <w:left w:val="nil"/>
              <w:bottom w:val="single" w:sz="12" w:space="0" w:color="999999"/>
              <w:right w:val="nil"/>
            </w:tcBorders>
          </w:tcPr>
          <w:p w14:paraId="127D3FF1" w14:textId="2C07ECDE" w:rsidR="00F93579" w:rsidRDefault="00F93579" w:rsidP="00690545">
            <w:pPr>
              <w:pStyle w:val="NoSpacing"/>
              <w:spacing w:line="256" w:lineRule="auto"/>
              <w:rPr>
                <w:lang w:val="en-GB"/>
              </w:rPr>
            </w:pPr>
            <w:r>
              <w:rPr>
                <w:lang w:val="en-GB"/>
              </w:rPr>
              <w:t>John Corley</w:t>
            </w:r>
          </w:p>
        </w:tc>
        <w:tc>
          <w:tcPr>
            <w:tcW w:w="4677" w:type="dxa"/>
            <w:tcBorders>
              <w:top w:val="single" w:sz="12" w:space="0" w:color="999999"/>
              <w:left w:val="nil"/>
              <w:bottom w:val="single" w:sz="12" w:space="0" w:color="999999"/>
              <w:right w:val="nil"/>
            </w:tcBorders>
          </w:tcPr>
          <w:p w14:paraId="6A0ACACD" w14:textId="13BA3F3E" w:rsidR="00F93579" w:rsidRDefault="00F93579" w:rsidP="00690545">
            <w:pPr>
              <w:pStyle w:val="NoSpacing"/>
              <w:spacing w:line="256" w:lineRule="auto"/>
              <w:rPr>
                <w:lang w:val="en-GB"/>
              </w:rPr>
            </w:pPr>
            <w:r>
              <w:rPr>
                <w:lang w:val="en-GB"/>
              </w:rPr>
              <w:t>V1.6 / Updates following publisher feedback</w:t>
            </w:r>
          </w:p>
        </w:tc>
      </w:tr>
      <w:tr w:rsidR="00512228" w:rsidRPr="00BF29D1" w14:paraId="59B08EEB" w14:textId="77777777" w:rsidTr="00025937">
        <w:trPr>
          <w:trHeight w:val="19"/>
        </w:trPr>
        <w:tc>
          <w:tcPr>
            <w:tcW w:w="1785" w:type="dxa"/>
            <w:tcBorders>
              <w:top w:val="single" w:sz="12" w:space="0" w:color="999999"/>
              <w:left w:val="nil"/>
              <w:bottom w:val="single" w:sz="12" w:space="0" w:color="999999"/>
              <w:right w:val="nil"/>
            </w:tcBorders>
          </w:tcPr>
          <w:p w14:paraId="0981E009" w14:textId="514BFB11" w:rsidR="00512228" w:rsidRDefault="00512228" w:rsidP="00690545">
            <w:pPr>
              <w:pStyle w:val="NoSpacing"/>
              <w:spacing w:line="256" w:lineRule="auto"/>
              <w:rPr>
                <w:lang w:val="en-GB"/>
              </w:rPr>
            </w:pPr>
            <w:r>
              <w:rPr>
                <w:lang w:val="en-GB"/>
              </w:rPr>
              <w:t>1</w:t>
            </w:r>
            <w:r w:rsidRPr="00512228">
              <w:rPr>
                <w:vertAlign w:val="superscript"/>
                <w:lang w:val="en-GB"/>
              </w:rPr>
              <w:t>st</w:t>
            </w:r>
            <w:r>
              <w:rPr>
                <w:lang w:val="en-GB"/>
              </w:rPr>
              <w:t xml:space="preserve"> Apr 2023</w:t>
            </w:r>
          </w:p>
        </w:tc>
        <w:tc>
          <w:tcPr>
            <w:tcW w:w="1845" w:type="dxa"/>
            <w:tcBorders>
              <w:top w:val="single" w:sz="12" w:space="0" w:color="999999"/>
              <w:left w:val="nil"/>
              <w:bottom w:val="single" w:sz="12" w:space="0" w:color="999999"/>
              <w:right w:val="nil"/>
            </w:tcBorders>
          </w:tcPr>
          <w:p w14:paraId="567C701E" w14:textId="38EA4C22" w:rsidR="00512228" w:rsidRDefault="00512228" w:rsidP="00690545">
            <w:pPr>
              <w:pStyle w:val="NoSpacing"/>
              <w:spacing w:line="256" w:lineRule="auto"/>
              <w:rPr>
                <w:lang w:val="en-GB"/>
              </w:rPr>
            </w:pPr>
            <w:r>
              <w:rPr>
                <w:lang w:val="en-GB"/>
              </w:rPr>
              <w:t>Curnan Reidy</w:t>
            </w:r>
          </w:p>
        </w:tc>
        <w:tc>
          <w:tcPr>
            <w:tcW w:w="4677" w:type="dxa"/>
            <w:tcBorders>
              <w:top w:val="single" w:sz="12" w:space="0" w:color="999999"/>
              <w:left w:val="nil"/>
              <w:bottom w:val="single" w:sz="12" w:space="0" w:color="999999"/>
              <w:right w:val="nil"/>
            </w:tcBorders>
          </w:tcPr>
          <w:p w14:paraId="7EE6073C" w14:textId="541AB2AC" w:rsidR="00512228" w:rsidRDefault="00512228" w:rsidP="00690545">
            <w:pPr>
              <w:pStyle w:val="NoSpacing"/>
              <w:spacing w:line="256" w:lineRule="auto"/>
              <w:rPr>
                <w:lang w:val="en-GB"/>
              </w:rPr>
            </w:pPr>
            <w:r>
              <w:rPr>
                <w:lang w:val="en-GB"/>
              </w:rPr>
              <w:t xml:space="preserve">Updated </w:t>
            </w:r>
            <w:proofErr w:type="spellStart"/>
            <w:r>
              <w:rPr>
                <w:lang w:val="en-GB"/>
              </w:rPr>
              <w:t>AdditionalIdentifiers</w:t>
            </w:r>
            <w:proofErr w:type="spellEnd"/>
            <w:r>
              <w:rPr>
                <w:lang w:val="en-GB"/>
              </w:rPr>
              <w:t>/</w:t>
            </w:r>
            <w:proofErr w:type="spellStart"/>
            <w:r>
              <w:rPr>
                <w:lang w:val="en-GB"/>
              </w:rPr>
              <w:t>AgencyWorkCodes</w:t>
            </w:r>
            <w:proofErr w:type="spellEnd"/>
            <w:r w:rsidR="001C407F">
              <w:rPr>
                <w:lang w:val="en-GB"/>
              </w:rPr>
              <w:t xml:space="preserve"> for both JSON and Flat File to support search by work code for the IRS</w:t>
            </w:r>
          </w:p>
        </w:tc>
      </w:tr>
    </w:tbl>
    <w:p w14:paraId="51B1D660" w14:textId="77777777" w:rsidR="006D2BF7" w:rsidRPr="00BF29D1" w:rsidRDefault="006D2BF7" w:rsidP="006D2BF7">
      <w:pPr>
        <w:rPr>
          <w:lang w:val="en-GB"/>
        </w:rPr>
      </w:pPr>
      <w:bookmarkStart w:id="13" w:name="_Toc158527934"/>
      <w:bookmarkStart w:id="14" w:name="_Toc399421502"/>
      <w:bookmarkStart w:id="15" w:name="_Toc399422156"/>
    </w:p>
    <w:p w14:paraId="2E7A049B" w14:textId="77777777" w:rsidR="006D2BF7" w:rsidRPr="00F5256B" w:rsidRDefault="7BFD15B0" w:rsidP="7BFD15B0">
      <w:pPr>
        <w:pStyle w:val="Heading2"/>
        <w:numPr>
          <w:ilvl w:val="1"/>
          <w:numId w:val="0"/>
        </w:numPr>
        <w:ind w:left="720"/>
        <w:rPr>
          <w:lang w:val="sv-SE"/>
          <w:rPrChange w:id="16" w:author="Curnan Reidy" w:date="2020-06-11T10:45:00Z">
            <w:rPr>
              <w:lang w:val="it-IT"/>
            </w:rPr>
          </w:rPrChange>
        </w:rPr>
      </w:pPr>
      <w:bookmarkStart w:id="17" w:name="_Toc485799635"/>
      <w:bookmarkStart w:id="18" w:name="_Toc135998117"/>
      <w:r w:rsidRPr="00F5256B">
        <w:rPr>
          <w:lang w:val="sv-SE"/>
          <w:rPrChange w:id="19" w:author="Curnan Reidy" w:date="2020-06-11T10:45:00Z">
            <w:rPr>
              <w:lang w:val="it-IT"/>
            </w:rPr>
          </w:rPrChange>
        </w:rPr>
        <w:t>Reviewers</w:t>
      </w:r>
      <w:bookmarkEnd w:id="13"/>
      <w:bookmarkEnd w:id="14"/>
      <w:bookmarkEnd w:id="15"/>
      <w:bookmarkEnd w:id="17"/>
      <w:bookmarkEnd w:id="18"/>
    </w:p>
    <w:p w14:paraId="7E4220D6" w14:textId="77777777" w:rsidR="004620E4" w:rsidRPr="00F5256B" w:rsidRDefault="004620E4"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sv-SE"/>
          <w:rPrChange w:id="20" w:author="Curnan Reidy" w:date="2020-06-11T10:45:00Z">
            <w:rPr>
              <w:rStyle w:val="normaltextrun"/>
              <w:rFonts w:ascii="Palatino Linotype" w:eastAsia="Calibri" w:hAnsi="Palatino Linotype" w:cs="Segoe UI"/>
              <w:sz w:val="21"/>
              <w:szCs w:val="21"/>
              <w:lang w:val="it-IT" w:eastAsia="en-US"/>
            </w:rPr>
          </w:rPrChange>
        </w:rPr>
        <w:sectPr w:rsidR="004620E4" w:rsidRPr="00F5256B" w:rsidSect="006019D1">
          <w:headerReference w:type="default" r:id="rId13"/>
          <w:footerReference w:type="default" r:id="rId14"/>
          <w:pgSz w:w="12240" w:h="15840"/>
          <w:pgMar w:top="1440" w:right="1440" w:bottom="1440" w:left="1440" w:header="113" w:footer="113" w:gutter="0"/>
          <w:cols w:space="720"/>
          <w:docGrid w:linePitch="360"/>
        </w:sectPr>
      </w:pPr>
      <w:bookmarkStart w:id="21" w:name="_Toc158527935"/>
      <w:bookmarkStart w:id="22" w:name="_Toc399421503"/>
      <w:bookmarkStart w:id="23" w:name="_Toc399422157"/>
      <w:bookmarkStart w:id="24" w:name="_Toc485799636"/>
    </w:p>
    <w:p w14:paraId="63F2963E" w14:textId="77777777" w:rsidR="00B33531" w:rsidRPr="00F5256B" w:rsidRDefault="00B33531" w:rsidP="003C2A0B">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sv-SE"/>
          <w:rPrChange w:id="25" w:author="Curnan Reidy" w:date="2020-06-11T10:45:00Z">
            <w:rPr>
              <w:rStyle w:val="normaltextrun"/>
              <w:rFonts w:ascii="Palatino Linotype" w:eastAsia="Calibri" w:hAnsi="Palatino Linotype" w:cs="Segoe UI"/>
              <w:sz w:val="21"/>
              <w:szCs w:val="21"/>
              <w:lang w:val="it-IT"/>
            </w:rPr>
          </w:rPrChange>
        </w:rPr>
      </w:pPr>
      <w:r w:rsidRPr="00F5256B">
        <w:rPr>
          <w:rStyle w:val="normaltextrun"/>
          <w:rFonts w:ascii="Palatino Linotype" w:eastAsia="Calibri" w:hAnsi="Palatino Linotype" w:cs="Segoe UI"/>
          <w:sz w:val="21"/>
          <w:szCs w:val="21"/>
          <w:lang w:val="sv-SE"/>
          <w:rPrChange w:id="26" w:author="Curnan Reidy" w:date="2020-06-11T10:45:00Z">
            <w:rPr>
              <w:rStyle w:val="normaltextrun"/>
              <w:rFonts w:ascii="Palatino Linotype" w:eastAsia="Calibri" w:hAnsi="Palatino Linotype" w:cs="Segoe UI"/>
              <w:sz w:val="21"/>
              <w:szCs w:val="21"/>
              <w:lang w:val="it-IT"/>
            </w:rPr>
          </w:rPrChange>
        </w:rPr>
        <w:t>Katrien Tielemans</w:t>
      </w:r>
    </w:p>
    <w:p w14:paraId="65D54DD5" w14:textId="4AE590D8" w:rsidR="003C2A0B" w:rsidRPr="00F5256B" w:rsidRDefault="003C2A0B" w:rsidP="003C2A0B">
      <w:pPr>
        <w:pStyle w:val="paragraph"/>
        <w:spacing w:before="0" w:beforeAutospacing="0" w:after="0" w:afterAutospacing="0"/>
        <w:ind w:left="1440"/>
        <w:textAlignment w:val="baseline"/>
        <w:rPr>
          <w:rFonts w:ascii="Segoe UI" w:hAnsi="Segoe UI" w:cs="Segoe UI"/>
          <w:sz w:val="18"/>
          <w:szCs w:val="18"/>
          <w:lang w:val="sv-SE"/>
          <w:rPrChange w:id="27" w:author="Curnan Reidy" w:date="2020-06-11T10:45:00Z">
            <w:rPr>
              <w:rFonts w:ascii="Segoe UI" w:hAnsi="Segoe UI" w:cs="Segoe UI"/>
              <w:sz w:val="18"/>
              <w:szCs w:val="18"/>
              <w:lang w:val="it-IT"/>
            </w:rPr>
          </w:rPrChange>
        </w:rPr>
      </w:pPr>
      <w:r w:rsidRPr="00F5256B">
        <w:rPr>
          <w:rStyle w:val="normaltextrun"/>
          <w:rFonts w:ascii="Palatino Linotype" w:eastAsia="Calibri" w:hAnsi="Palatino Linotype" w:cs="Segoe UI"/>
          <w:sz w:val="21"/>
          <w:szCs w:val="21"/>
          <w:lang w:val="sv-SE"/>
          <w:rPrChange w:id="28" w:author="Curnan Reidy" w:date="2020-06-11T10:45:00Z">
            <w:rPr>
              <w:rStyle w:val="normaltextrun"/>
              <w:rFonts w:ascii="Palatino Linotype" w:eastAsia="Calibri" w:hAnsi="Palatino Linotype" w:cs="Segoe UI"/>
              <w:sz w:val="21"/>
              <w:szCs w:val="21"/>
              <w:lang w:val="it-IT"/>
            </w:rPr>
          </w:rPrChange>
        </w:rPr>
        <w:t>Bolmar Carrasquilla</w:t>
      </w:r>
      <w:r w:rsidRPr="00F5256B">
        <w:rPr>
          <w:rStyle w:val="eop"/>
          <w:rFonts w:ascii="Palatino Linotype" w:eastAsia="Calibri" w:hAnsi="Palatino Linotype" w:cs="Segoe UI"/>
          <w:sz w:val="21"/>
          <w:szCs w:val="21"/>
          <w:lang w:val="sv-SE"/>
          <w:rPrChange w:id="29" w:author="Curnan Reidy" w:date="2020-06-11T10:45:00Z">
            <w:rPr>
              <w:rStyle w:val="eop"/>
              <w:rFonts w:ascii="Palatino Linotype" w:eastAsia="Calibri" w:hAnsi="Palatino Linotype" w:cs="Segoe UI"/>
              <w:sz w:val="21"/>
              <w:szCs w:val="21"/>
              <w:lang w:val="it-IT"/>
            </w:rPr>
          </w:rPrChange>
        </w:rPr>
        <w:t> </w:t>
      </w:r>
    </w:p>
    <w:p w14:paraId="7BCA31DA" w14:textId="7F2EF2FF" w:rsidR="00636803" w:rsidRPr="00F5256B" w:rsidRDefault="00636803" w:rsidP="65893F10">
      <w:pPr>
        <w:pStyle w:val="paragraph"/>
        <w:spacing w:before="0" w:beforeAutospacing="0" w:after="0" w:afterAutospacing="0"/>
        <w:ind w:left="1440"/>
        <w:textAlignment w:val="baseline"/>
        <w:rPr>
          <w:rFonts w:ascii="Segoe UI" w:hAnsi="Segoe UI" w:cs="Segoe UI"/>
          <w:sz w:val="18"/>
          <w:szCs w:val="18"/>
          <w:lang w:val="sv-SE"/>
          <w:rPrChange w:id="30" w:author="Curnan Reidy" w:date="2020-06-11T10:45:00Z">
            <w:rPr>
              <w:rFonts w:ascii="Segoe UI" w:hAnsi="Segoe UI" w:cs="Segoe UI"/>
              <w:sz w:val="18"/>
              <w:szCs w:val="18"/>
              <w:lang w:val="it-IT"/>
            </w:rPr>
          </w:rPrChange>
        </w:rPr>
      </w:pPr>
      <w:r w:rsidRPr="00F5256B">
        <w:rPr>
          <w:rStyle w:val="normaltextrun"/>
          <w:rFonts w:ascii="Palatino Linotype" w:eastAsia="Calibri" w:hAnsi="Palatino Linotype" w:cs="Segoe UI"/>
          <w:sz w:val="21"/>
          <w:szCs w:val="21"/>
          <w:lang w:val="sv-SE"/>
          <w:rPrChange w:id="31" w:author="Curnan Reidy" w:date="2020-06-11T10:45:00Z">
            <w:rPr>
              <w:rStyle w:val="normaltextrun"/>
              <w:rFonts w:ascii="Palatino Linotype" w:eastAsia="Calibri" w:hAnsi="Palatino Linotype" w:cs="Segoe UI"/>
              <w:sz w:val="21"/>
              <w:szCs w:val="21"/>
              <w:lang w:val="it-IT"/>
            </w:rPr>
          </w:rPrChange>
        </w:rPr>
        <w:t>Ed </w:t>
      </w:r>
      <w:r w:rsidRPr="00F5256B">
        <w:rPr>
          <w:rStyle w:val="spellingerror"/>
          <w:rFonts w:ascii="Palatino Linotype" w:hAnsi="Palatino Linotype" w:cs="Segoe UI"/>
          <w:sz w:val="21"/>
          <w:szCs w:val="21"/>
          <w:lang w:val="sv-SE"/>
          <w:rPrChange w:id="32" w:author="Curnan Reidy" w:date="2020-06-11T10:45:00Z">
            <w:rPr>
              <w:rStyle w:val="spellingerror"/>
              <w:rFonts w:ascii="Palatino Linotype" w:hAnsi="Palatino Linotype" w:cs="Segoe UI"/>
              <w:sz w:val="21"/>
              <w:szCs w:val="21"/>
              <w:lang w:val="it-IT"/>
            </w:rPr>
          </w:rPrChange>
        </w:rPr>
        <w:t>Os</w:t>
      </w:r>
      <w:ins w:id="33" w:author="Oshanani, Ed" w:date="2020-08-24T12:39:00Z">
        <w:r w:rsidR="3FCABB8D" w:rsidRPr="00F5256B">
          <w:rPr>
            <w:rStyle w:val="spellingerror"/>
            <w:rFonts w:ascii="Palatino Linotype" w:hAnsi="Palatino Linotype" w:cs="Segoe UI"/>
            <w:sz w:val="21"/>
            <w:szCs w:val="21"/>
            <w:lang w:val="sv-SE"/>
          </w:rPr>
          <w:t>h</w:t>
        </w:r>
      </w:ins>
      <w:r w:rsidRPr="00F5256B">
        <w:rPr>
          <w:rStyle w:val="spellingerror"/>
          <w:rFonts w:ascii="Palatino Linotype" w:hAnsi="Palatino Linotype" w:cs="Segoe UI"/>
          <w:sz w:val="21"/>
          <w:szCs w:val="21"/>
          <w:lang w:val="sv-SE"/>
          <w:rPrChange w:id="34" w:author="Curnan Reidy" w:date="2020-06-11T10:45:00Z">
            <w:rPr>
              <w:rStyle w:val="spellingerror"/>
              <w:rFonts w:ascii="Palatino Linotype" w:hAnsi="Palatino Linotype" w:cs="Segoe UI"/>
              <w:sz w:val="21"/>
              <w:szCs w:val="21"/>
              <w:lang w:val="it-IT"/>
            </w:rPr>
          </w:rPrChange>
        </w:rPr>
        <w:t>anani</w:t>
      </w:r>
      <w:r w:rsidRPr="00F5256B">
        <w:rPr>
          <w:rStyle w:val="eop"/>
          <w:rFonts w:ascii="Palatino Linotype" w:eastAsia="Calibri" w:hAnsi="Palatino Linotype" w:cs="Segoe UI"/>
          <w:sz w:val="21"/>
          <w:szCs w:val="21"/>
          <w:lang w:val="sv-SE"/>
          <w:rPrChange w:id="35" w:author="Curnan Reidy" w:date="2020-06-11T10:45:00Z">
            <w:rPr>
              <w:rStyle w:val="eop"/>
              <w:rFonts w:ascii="Palatino Linotype" w:eastAsia="Calibri" w:hAnsi="Palatino Linotype" w:cs="Segoe UI"/>
              <w:sz w:val="21"/>
              <w:szCs w:val="21"/>
              <w:lang w:val="it-IT"/>
            </w:rPr>
          </w:rPrChange>
        </w:rPr>
        <w:t> </w:t>
      </w:r>
    </w:p>
    <w:p w14:paraId="564DA08A" w14:textId="77777777" w:rsidR="00636803" w:rsidRPr="00F5256B" w:rsidRDefault="00636803" w:rsidP="00636803">
      <w:pPr>
        <w:pStyle w:val="paragraph"/>
        <w:spacing w:before="0" w:beforeAutospacing="0" w:after="0" w:afterAutospacing="0"/>
        <w:ind w:left="1440"/>
        <w:textAlignment w:val="baseline"/>
        <w:rPr>
          <w:rFonts w:ascii="Segoe UI" w:hAnsi="Segoe UI" w:cs="Segoe UI"/>
          <w:sz w:val="18"/>
          <w:szCs w:val="18"/>
          <w:lang w:val="sv-SE"/>
          <w:rPrChange w:id="36" w:author="Curnan Reidy" w:date="2020-06-11T10:45:00Z">
            <w:rPr>
              <w:rFonts w:ascii="Segoe UI" w:hAnsi="Segoe UI" w:cs="Segoe UI"/>
              <w:sz w:val="18"/>
              <w:szCs w:val="18"/>
              <w:lang w:val="it-IT"/>
            </w:rPr>
          </w:rPrChange>
        </w:rPr>
      </w:pPr>
      <w:r w:rsidRPr="00F5256B">
        <w:rPr>
          <w:rStyle w:val="normaltextrun"/>
          <w:rFonts w:ascii="Palatino Linotype" w:eastAsia="Calibri" w:hAnsi="Palatino Linotype" w:cs="Segoe UI"/>
          <w:sz w:val="21"/>
          <w:szCs w:val="21"/>
          <w:lang w:val="sv-SE"/>
          <w:rPrChange w:id="37" w:author="Curnan Reidy" w:date="2020-06-11T10:45:00Z">
            <w:rPr>
              <w:rStyle w:val="normaltextrun"/>
              <w:rFonts w:ascii="Palatino Linotype" w:eastAsia="Calibri" w:hAnsi="Palatino Linotype" w:cs="Segoe UI"/>
              <w:sz w:val="21"/>
              <w:szCs w:val="21"/>
              <w:lang w:val="it-IT"/>
            </w:rPr>
          </w:rPrChange>
        </w:rPr>
        <w:t>Didier Roy</w:t>
      </w:r>
      <w:r w:rsidRPr="00F5256B">
        <w:rPr>
          <w:rStyle w:val="eop"/>
          <w:rFonts w:ascii="Palatino Linotype" w:eastAsia="Calibri" w:hAnsi="Palatino Linotype" w:cs="Segoe UI"/>
          <w:sz w:val="21"/>
          <w:szCs w:val="21"/>
          <w:lang w:val="sv-SE"/>
          <w:rPrChange w:id="38" w:author="Curnan Reidy" w:date="2020-06-11T10:45:00Z">
            <w:rPr>
              <w:rStyle w:val="eop"/>
              <w:rFonts w:ascii="Palatino Linotype" w:eastAsia="Calibri" w:hAnsi="Palatino Linotype" w:cs="Segoe UI"/>
              <w:sz w:val="21"/>
              <w:szCs w:val="21"/>
              <w:lang w:val="it-IT"/>
            </w:rPr>
          </w:rPrChange>
        </w:rPr>
        <w:t> </w:t>
      </w:r>
    </w:p>
    <w:p w14:paraId="7B14B023" w14:textId="77777777" w:rsidR="00636803" w:rsidRPr="00F5256B" w:rsidRDefault="00636803" w:rsidP="00636803">
      <w:pPr>
        <w:pStyle w:val="paragraph"/>
        <w:spacing w:before="0" w:beforeAutospacing="0" w:after="0" w:afterAutospacing="0"/>
        <w:ind w:left="1440"/>
        <w:textAlignment w:val="baseline"/>
        <w:rPr>
          <w:rFonts w:ascii="Segoe UI" w:hAnsi="Segoe UI" w:cs="Segoe UI"/>
          <w:sz w:val="18"/>
          <w:szCs w:val="18"/>
          <w:lang w:val="sv-SE"/>
          <w:rPrChange w:id="39" w:author="Curnan Reidy" w:date="2020-06-11T10:45:00Z">
            <w:rPr>
              <w:rFonts w:ascii="Segoe UI" w:hAnsi="Segoe UI" w:cs="Segoe UI"/>
              <w:sz w:val="18"/>
              <w:szCs w:val="18"/>
              <w:lang w:val="it-IT"/>
            </w:rPr>
          </w:rPrChange>
        </w:rPr>
      </w:pPr>
      <w:r w:rsidRPr="00F5256B">
        <w:rPr>
          <w:rStyle w:val="normaltextrun"/>
          <w:rFonts w:ascii="Palatino Linotype" w:eastAsia="Calibri" w:hAnsi="Palatino Linotype" w:cs="Segoe UI"/>
          <w:sz w:val="21"/>
          <w:szCs w:val="21"/>
          <w:lang w:val="sv-SE"/>
          <w:rPrChange w:id="40" w:author="Curnan Reidy" w:date="2020-06-11T10:45:00Z">
            <w:rPr>
              <w:rStyle w:val="normaltextrun"/>
              <w:rFonts w:ascii="Palatino Linotype" w:eastAsia="Calibri" w:hAnsi="Palatino Linotype" w:cs="Segoe UI"/>
              <w:sz w:val="21"/>
              <w:szCs w:val="21"/>
              <w:lang w:val="it-IT"/>
            </w:rPr>
          </w:rPrChange>
        </w:rPr>
        <w:t>Hanna Mazur</w:t>
      </w:r>
      <w:r w:rsidRPr="00F5256B">
        <w:rPr>
          <w:rStyle w:val="eop"/>
          <w:rFonts w:ascii="Palatino Linotype" w:eastAsia="Calibri" w:hAnsi="Palatino Linotype" w:cs="Segoe UI"/>
          <w:sz w:val="21"/>
          <w:szCs w:val="21"/>
          <w:lang w:val="sv-SE"/>
          <w:rPrChange w:id="41" w:author="Curnan Reidy" w:date="2020-06-11T10:45:00Z">
            <w:rPr>
              <w:rStyle w:val="eop"/>
              <w:rFonts w:ascii="Palatino Linotype" w:eastAsia="Calibri" w:hAnsi="Palatino Linotype" w:cs="Segoe UI"/>
              <w:sz w:val="21"/>
              <w:szCs w:val="21"/>
              <w:lang w:val="it-IT"/>
            </w:rPr>
          </w:rPrChange>
        </w:rPr>
        <w:t> </w:t>
      </w:r>
    </w:p>
    <w:p w14:paraId="31855FE3" w14:textId="225C6939" w:rsidR="00F2584B" w:rsidRPr="00F5256B" w:rsidRDefault="00636803"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sv-SE"/>
          <w:rPrChange w:id="42" w:author="Curnan Reidy" w:date="2020-06-11T10:45:00Z">
            <w:rPr>
              <w:rStyle w:val="normaltextrun"/>
              <w:rFonts w:ascii="Palatino Linotype" w:eastAsia="Calibri" w:hAnsi="Palatino Linotype" w:cs="Segoe UI"/>
              <w:sz w:val="21"/>
              <w:szCs w:val="21"/>
              <w:lang w:val="fr-FR"/>
            </w:rPr>
          </w:rPrChange>
        </w:rPr>
      </w:pPr>
      <w:r w:rsidRPr="00F5256B">
        <w:rPr>
          <w:rStyle w:val="normaltextrun"/>
          <w:rFonts w:ascii="Palatino Linotype" w:eastAsia="Calibri" w:hAnsi="Palatino Linotype" w:cs="Segoe UI"/>
          <w:sz w:val="21"/>
          <w:szCs w:val="21"/>
          <w:lang w:val="sv-SE"/>
          <w:rPrChange w:id="43" w:author="Curnan Reidy" w:date="2020-06-11T10:45:00Z">
            <w:rPr>
              <w:rStyle w:val="normaltextrun"/>
              <w:rFonts w:ascii="Palatino Linotype" w:eastAsia="Calibri" w:hAnsi="Palatino Linotype" w:cs="Segoe UI"/>
              <w:sz w:val="21"/>
              <w:szCs w:val="21"/>
              <w:lang w:val="fr-FR"/>
            </w:rPr>
          </w:rPrChange>
        </w:rPr>
        <w:t>José Macarro</w:t>
      </w:r>
    </w:p>
    <w:p w14:paraId="4E3D7B76" w14:textId="1E12EBD8" w:rsidR="00D57BF1" w:rsidRPr="00F5256B" w:rsidRDefault="00D57BF1"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sv-SE"/>
          <w:rPrChange w:id="44" w:author="Curnan Reidy" w:date="2020-06-11T10:45:00Z">
            <w:rPr>
              <w:rStyle w:val="normaltextrun"/>
              <w:rFonts w:ascii="Palatino Linotype" w:eastAsia="Calibri" w:hAnsi="Palatino Linotype" w:cs="Segoe UI"/>
              <w:sz w:val="21"/>
              <w:szCs w:val="21"/>
              <w:lang w:val="fr-FR"/>
            </w:rPr>
          </w:rPrChange>
        </w:rPr>
      </w:pPr>
      <w:r w:rsidRPr="00F5256B">
        <w:rPr>
          <w:rStyle w:val="normaltextrun"/>
          <w:rFonts w:ascii="Palatino Linotype" w:eastAsia="Calibri" w:hAnsi="Palatino Linotype" w:cs="Segoe UI"/>
          <w:sz w:val="21"/>
          <w:szCs w:val="21"/>
          <w:lang w:val="sv-SE"/>
          <w:rPrChange w:id="45" w:author="Curnan Reidy" w:date="2020-06-11T10:45:00Z">
            <w:rPr>
              <w:rStyle w:val="normaltextrun"/>
              <w:rFonts w:ascii="Palatino Linotype" w:eastAsia="Calibri" w:hAnsi="Palatino Linotype" w:cs="Segoe UI"/>
              <w:sz w:val="21"/>
              <w:szCs w:val="21"/>
              <w:lang w:val="fr-FR"/>
            </w:rPr>
          </w:rPrChange>
        </w:rPr>
        <w:t>Christopher McKenzie</w:t>
      </w:r>
    </w:p>
    <w:p w14:paraId="56EE6E9F" w14:textId="32C27F78" w:rsidR="00542B20" w:rsidRPr="00F5256B" w:rsidRDefault="00542B20"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sv-SE"/>
          <w:rPrChange w:id="46" w:author="Curnan Reidy" w:date="2020-06-11T10:45:00Z">
            <w:rPr>
              <w:rStyle w:val="normaltextrun"/>
              <w:rFonts w:ascii="Palatino Linotype" w:eastAsia="Calibri" w:hAnsi="Palatino Linotype" w:cs="Segoe UI"/>
              <w:sz w:val="21"/>
              <w:szCs w:val="21"/>
              <w:lang w:val="fr-FR"/>
            </w:rPr>
          </w:rPrChange>
        </w:rPr>
      </w:pPr>
      <w:r w:rsidRPr="00F5256B">
        <w:rPr>
          <w:rStyle w:val="normaltextrun"/>
          <w:rFonts w:ascii="Palatino Linotype" w:eastAsia="Calibri" w:hAnsi="Palatino Linotype" w:cs="Segoe UI"/>
          <w:sz w:val="21"/>
          <w:szCs w:val="21"/>
          <w:lang w:val="sv-SE"/>
          <w:rPrChange w:id="47" w:author="Curnan Reidy" w:date="2020-06-11T10:45:00Z">
            <w:rPr>
              <w:rStyle w:val="normaltextrun"/>
              <w:rFonts w:ascii="Palatino Linotype" w:eastAsia="Calibri" w:hAnsi="Palatino Linotype" w:cs="Segoe UI"/>
              <w:sz w:val="21"/>
              <w:szCs w:val="21"/>
              <w:lang w:val="fr-FR"/>
            </w:rPr>
          </w:rPrChange>
        </w:rPr>
        <w:t>Roseany Fa</w:t>
      </w:r>
      <w:r w:rsidR="001D359E" w:rsidRPr="00F5256B">
        <w:rPr>
          <w:rStyle w:val="normaltextrun"/>
          <w:rFonts w:ascii="Palatino Linotype" w:eastAsia="Calibri" w:hAnsi="Palatino Linotype" w:cs="Segoe UI"/>
          <w:sz w:val="21"/>
          <w:szCs w:val="21"/>
          <w:lang w:val="sv-SE"/>
          <w:rPrChange w:id="48" w:author="Curnan Reidy" w:date="2020-06-11T10:45:00Z">
            <w:rPr>
              <w:rStyle w:val="normaltextrun"/>
              <w:rFonts w:ascii="Palatino Linotype" w:eastAsia="Calibri" w:hAnsi="Palatino Linotype" w:cs="Segoe UI"/>
              <w:sz w:val="21"/>
              <w:szCs w:val="21"/>
              <w:lang w:val="fr-FR"/>
            </w:rPr>
          </w:rPrChange>
        </w:rPr>
        <w:t>gundes</w:t>
      </w:r>
    </w:p>
    <w:p w14:paraId="63B61F08" w14:textId="562C1BF9" w:rsidR="00636803" w:rsidRPr="00F5256B" w:rsidRDefault="00C61D32" w:rsidP="00636803">
      <w:pPr>
        <w:pStyle w:val="paragraph"/>
        <w:spacing w:before="0" w:beforeAutospacing="0" w:after="0" w:afterAutospacing="0"/>
        <w:ind w:left="1440"/>
        <w:textAlignment w:val="baseline"/>
        <w:rPr>
          <w:rFonts w:ascii="Segoe UI" w:hAnsi="Segoe UI" w:cs="Segoe UI"/>
          <w:sz w:val="18"/>
          <w:szCs w:val="18"/>
          <w:lang w:val="sv-SE"/>
          <w:rPrChange w:id="49" w:author="Curnan Reidy" w:date="2020-06-11T10:45:00Z">
            <w:rPr>
              <w:rFonts w:ascii="Segoe UI" w:hAnsi="Segoe UI" w:cs="Segoe UI"/>
              <w:sz w:val="18"/>
              <w:szCs w:val="18"/>
              <w:lang w:val="fr-FR"/>
            </w:rPr>
          </w:rPrChange>
        </w:rPr>
      </w:pPr>
      <w:r w:rsidRPr="00F5256B">
        <w:rPr>
          <w:rStyle w:val="normaltextrun"/>
          <w:rFonts w:ascii="Palatino Linotype" w:eastAsia="Calibri" w:hAnsi="Palatino Linotype" w:cs="Segoe UI"/>
          <w:sz w:val="21"/>
          <w:szCs w:val="21"/>
          <w:lang w:val="sv-SE"/>
          <w:rPrChange w:id="50" w:author="Curnan Reidy" w:date="2020-06-11T10:45:00Z">
            <w:rPr>
              <w:rStyle w:val="normaltextrun"/>
              <w:rFonts w:ascii="Palatino Linotype" w:eastAsia="Calibri" w:hAnsi="Palatino Linotype" w:cs="Segoe UI"/>
              <w:sz w:val="21"/>
              <w:szCs w:val="21"/>
              <w:lang w:val="fr-FR"/>
            </w:rPr>
          </w:rPrChange>
        </w:rPr>
        <w:t xml:space="preserve">Janice </w:t>
      </w:r>
      <w:r w:rsidR="00DC74F2" w:rsidRPr="00F5256B">
        <w:rPr>
          <w:rStyle w:val="normaltextrun"/>
          <w:rFonts w:ascii="Palatino Linotype" w:eastAsia="Calibri" w:hAnsi="Palatino Linotype" w:cs="Segoe UI"/>
          <w:sz w:val="21"/>
          <w:szCs w:val="21"/>
          <w:lang w:val="sv-SE"/>
          <w:rPrChange w:id="51" w:author="Curnan Reidy" w:date="2020-06-11T10:45:00Z">
            <w:rPr>
              <w:rStyle w:val="normaltextrun"/>
              <w:rFonts w:ascii="Palatino Linotype" w:eastAsia="Calibri" w:hAnsi="Palatino Linotype" w:cs="Segoe UI"/>
              <w:sz w:val="21"/>
              <w:szCs w:val="21"/>
              <w:lang w:val="fr-FR"/>
            </w:rPr>
          </w:rPrChange>
        </w:rPr>
        <w:t>Hooper</w:t>
      </w:r>
    </w:p>
    <w:p w14:paraId="5CD15A89" w14:textId="77777777" w:rsidR="00636803" w:rsidRPr="00F5256B" w:rsidRDefault="00636803" w:rsidP="00636803">
      <w:pPr>
        <w:pStyle w:val="paragraph"/>
        <w:spacing w:before="0" w:beforeAutospacing="0" w:after="0" w:afterAutospacing="0"/>
        <w:ind w:left="1440"/>
        <w:textAlignment w:val="baseline"/>
        <w:rPr>
          <w:rFonts w:ascii="Segoe UI" w:hAnsi="Segoe UI" w:cs="Segoe UI"/>
          <w:sz w:val="18"/>
          <w:szCs w:val="18"/>
          <w:lang w:val="sv-SE"/>
          <w:rPrChange w:id="52" w:author="Curnan Reidy" w:date="2020-06-11T10:45:00Z">
            <w:rPr>
              <w:rFonts w:ascii="Segoe UI" w:hAnsi="Segoe UI" w:cs="Segoe UI"/>
              <w:sz w:val="18"/>
              <w:szCs w:val="18"/>
              <w:lang w:val="fr-FR"/>
            </w:rPr>
          </w:rPrChange>
        </w:rPr>
      </w:pPr>
      <w:r w:rsidRPr="00F5256B">
        <w:rPr>
          <w:rStyle w:val="normaltextrun"/>
          <w:rFonts w:ascii="Palatino Linotype" w:eastAsia="Calibri" w:hAnsi="Palatino Linotype" w:cs="Segoe UI"/>
          <w:sz w:val="21"/>
          <w:szCs w:val="21"/>
          <w:lang w:val="sv-SE"/>
          <w:rPrChange w:id="53" w:author="Curnan Reidy" w:date="2020-06-11T10:45:00Z">
            <w:rPr>
              <w:rStyle w:val="normaltextrun"/>
              <w:rFonts w:ascii="Palatino Linotype" w:eastAsia="Calibri" w:hAnsi="Palatino Linotype" w:cs="Segoe UI"/>
              <w:sz w:val="21"/>
              <w:szCs w:val="21"/>
              <w:lang w:val="fr-FR"/>
            </w:rPr>
          </w:rPrChange>
        </w:rPr>
        <w:t>Sylvain Piat</w:t>
      </w:r>
      <w:r w:rsidRPr="00F5256B">
        <w:rPr>
          <w:rStyle w:val="eop"/>
          <w:rFonts w:ascii="Palatino Linotype" w:eastAsia="Calibri" w:hAnsi="Palatino Linotype" w:cs="Segoe UI"/>
          <w:sz w:val="21"/>
          <w:szCs w:val="21"/>
          <w:lang w:val="sv-SE"/>
          <w:rPrChange w:id="54" w:author="Curnan Reidy" w:date="2020-06-11T10:45:00Z">
            <w:rPr>
              <w:rStyle w:val="eop"/>
              <w:rFonts w:ascii="Palatino Linotype" w:eastAsia="Calibri" w:hAnsi="Palatino Linotype" w:cs="Segoe UI"/>
              <w:sz w:val="21"/>
              <w:szCs w:val="21"/>
              <w:lang w:val="fr-FR"/>
            </w:rPr>
          </w:rPrChange>
        </w:rPr>
        <w:t> </w:t>
      </w:r>
    </w:p>
    <w:p w14:paraId="7E4EFC9A" w14:textId="77777777" w:rsidR="00314887" w:rsidRPr="00BF29D1" w:rsidRDefault="00636803"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en-GB"/>
        </w:rPr>
      </w:pPr>
      <w:r w:rsidRPr="00BF29D1">
        <w:rPr>
          <w:rStyle w:val="normaltextrun"/>
          <w:rFonts w:ascii="Palatino Linotype" w:eastAsia="Calibri" w:hAnsi="Palatino Linotype" w:cs="Segoe UI"/>
          <w:sz w:val="21"/>
          <w:szCs w:val="21"/>
          <w:lang w:val="en-GB"/>
        </w:rPr>
        <w:t>John Corley</w:t>
      </w:r>
    </w:p>
    <w:p w14:paraId="6FDA1D0C" w14:textId="77777777" w:rsidR="009922F2" w:rsidRPr="00BF29D1" w:rsidRDefault="009922F2" w:rsidP="00636803">
      <w:pPr>
        <w:pStyle w:val="paragraph"/>
        <w:spacing w:before="0" w:beforeAutospacing="0" w:after="0" w:afterAutospacing="0"/>
        <w:ind w:left="1440"/>
        <w:textAlignment w:val="baseline"/>
        <w:rPr>
          <w:rStyle w:val="normaltextrun"/>
          <w:rFonts w:ascii="Palatino Linotype" w:eastAsia="Calibri" w:hAnsi="Palatino Linotype" w:cs="Segoe UI"/>
          <w:sz w:val="21"/>
          <w:szCs w:val="21"/>
          <w:lang w:val="en-GB"/>
        </w:rPr>
      </w:pPr>
      <w:r w:rsidRPr="00BF29D1">
        <w:rPr>
          <w:rStyle w:val="normaltextrun"/>
          <w:rFonts w:ascii="Palatino Linotype" w:eastAsia="Calibri" w:hAnsi="Palatino Linotype" w:cs="Segoe UI"/>
          <w:sz w:val="21"/>
          <w:szCs w:val="21"/>
          <w:lang w:val="en-GB"/>
        </w:rPr>
        <w:t>Niamh McGarry</w:t>
      </w:r>
    </w:p>
    <w:p w14:paraId="55E3E70F" w14:textId="77777777" w:rsidR="00DA40CA" w:rsidRPr="00BF29D1" w:rsidRDefault="00795DEC" w:rsidP="00636803">
      <w:pPr>
        <w:pStyle w:val="paragraph"/>
        <w:spacing w:before="0" w:beforeAutospacing="0" w:after="0" w:afterAutospacing="0"/>
        <w:ind w:left="1440"/>
        <w:textAlignment w:val="baseline"/>
        <w:rPr>
          <w:rStyle w:val="eop"/>
          <w:rFonts w:ascii="Palatino Linotype" w:eastAsia="Calibri" w:hAnsi="Palatino Linotype" w:cs="Segoe UI"/>
          <w:sz w:val="21"/>
          <w:szCs w:val="21"/>
          <w:lang w:val="en-GB"/>
        </w:rPr>
      </w:pPr>
      <w:r w:rsidRPr="00BF29D1">
        <w:rPr>
          <w:rStyle w:val="eop"/>
          <w:rFonts w:ascii="Palatino Linotype" w:eastAsia="Calibri" w:hAnsi="Palatino Linotype" w:cs="Segoe UI"/>
          <w:sz w:val="21"/>
          <w:szCs w:val="21"/>
          <w:lang w:val="en-GB"/>
        </w:rPr>
        <w:t>Declan Rudden</w:t>
      </w:r>
    </w:p>
    <w:p w14:paraId="2B55676B" w14:textId="77777777" w:rsidR="005A32EC" w:rsidRDefault="00DA40CA" w:rsidP="00E620E6">
      <w:pPr>
        <w:pStyle w:val="paragraph"/>
        <w:spacing w:before="0" w:beforeAutospacing="0" w:after="0" w:afterAutospacing="0"/>
        <w:ind w:left="1440"/>
        <w:textAlignment w:val="baseline"/>
        <w:rPr>
          <w:rStyle w:val="eop"/>
          <w:rFonts w:ascii="Palatino Linotype" w:eastAsia="Calibri" w:hAnsi="Palatino Linotype" w:cs="Segoe UI"/>
          <w:sz w:val="21"/>
          <w:szCs w:val="21"/>
          <w:lang w:val="en-GB"/>
        </w:rPr>
      </w:pPr>
      <w:r w:rsidRPr="00BF29D1">
        <w:rPr>
          <w:rStyle w:val="eop"/>
          <w:rFonts w:ascii="Palatino Linotype" w:eastAsia="Calibri" w:hAnsi="Palatino Linotype" w:cs="Segoe UI"/>
          <w:sz w:val="21"/>
          <w:szCs w:val="21"/>
          <w:lang w:val="en-GB"/>
        </w:rPr>
        <w:t>Curnan Rei</w:t>
      </w:r>
      <w:r w:rsidR="00A84760">
        <w:rPr>
          <w:rStyle w:val="eop"/>
          <w:rFonts w:ascii="Palatino Linotype" w:eastAsia="Calibri" w:hAnsi="Palatino Linotype" w:cs="Segoe UI"/>
          <w:sz w:val="21"/>
          <w:szCs w:val="21"/>
          <w:lang w:val="en-GB"/>
        </w:rPr>
        <w:t>dy</w:t>
      </w:r>
    </w:p>
    <w:p w14:paraId="017A4953" w14:textId="2B44E53F" w:rsidR="003526FE" w:rsidRPr="00BF29D1" w:rsidRDefault="00440E79" w:rsidP="17F6C9AD">
      <w:pPr>
        <w:pStyle w:val="paragraph"/>
        <w:spacing w:before="0" w:beforeAutospacing="0" w:after="0" w:afterAutospacing="0"/>
        <w:ind w:left="1440"/>
        <w:textAlignment w:val="baseline"/>
        <w:rPr>
          <w:rFonts w:ascii="Segoe UI" w:hAnsi="Segoe UI" w:cs="Segoe UI"/>
          <w:sz w:val="18"/>
          <w:szCs w:val="18"/>
          <w:lang w:val="en-GB"/>
        </w:rPr>
        <w:sectPr w:rsidR="003526FE" w:rsidRPr="00BF29D1" w:rsidSect="004614BA">
          <w:type w:val="continuous"/>
          <w:pgSz w:w="12240" w:h="15840"/>
          <w:pgMar w:top="1440" w:right="1440" w:bottom="1440" w:left="1440" w:header="720" w:footer="720" w:gutter="0"/>
          <w:cols w:num="2" w:space="720"/>
          <w:docGrid w:linePitch="360"/>
        </w:sectPr>
      </w:pPr>
      <w:r w:rsidRPr="17F6C9AD">
        <w:rPr>
          <w:rStyle w:val="eop"/>
          <w:rFonts w:ascii="Palatino Linotype" w:eastAsia="Calibri" w:hAnsi="Palatino Linotype" w:cs="Segoe UI"/>
          <w:sz w:val="21"/>
          <w:szCs w:val="21"/>
          <w:lang w:val="en-GB"/>
        </w:rPr>
        <w:t xml:space="preserve">Cynthia </w:t>
      </w:r>
      <w:proofErr w:type="spellStart"/>
      <w:r w:rsidRPr="17F6C9AD">
        <w:rPr>
          <w:rStyle w:val="eop"/>
          <w:rFonts w:ascii="Palatino Linotype" w:eastAsia="Calibri" w:hAnsi="Palatino Linotype" w:cs="Segoe UI"/>
          <w:sz w:val="21"/>
          <w:szCs w:val="21"/>
          <w:lang w:val="en-GB"/>
        </w:rPr>
        <w:t>Lipskier</w:t>
      </w:r>
      <w:proofErr w:type="spellEnd"/>
      <w:r w:rsidR="074A5B07" w:rsidRPr="17F6C9AD">
        <w:rPr>
          <w:rStyle w:val="eop"/>
          <w:rFonts w:ascii="Palatino Linotype" w:eastAsia="Calibri" w:hAnsi="Palatino Linotype" w:cs="Segoe UI"/>
          <w:sz w:val="21"/>
          <w:szCs w:val="21"/>
          <w:lang w:val="en-GB"/>
        </w:rPr>
        <w:t xml:space="preserve"> </w:t>
      </w:r>
      <w:proofErr w:type="spellStart"/>
      <w:r w:rsidR="074A5B07" w:rsidRPr="17F6C9AD">
        <w:rPr>
          <w:rStyle w:val="eop"/>
          <w:rFonts w:ascii="Palatino Linotype" w:eastAsia="Calibri" w:hAnsi="Palatino Linotype" w:cs="Segoe UI"/>
          <w:sz w:val="21"/>
          <w:szCs w:val="21"/>
          <w:lang w:val="en-GB"/>
        </w:rPr>
        <w:t>multipleAgencyWorkCodes</w:t>
      </w:r>
      <w:proofErr w:type="spellEnd"/>
    </w:p>
    <w:p w14:paraId="4EBAC432" w14:textId="77777777" w:rsidR="00553DE9" w:rsidRDefault="00553DE9" w:rsidP="005A32EC">
      <w:pPr>
        <w:pStyle w:val="NormalIndent"/>
        <w:ind w:left="0"/>
        <w:rPr>
          <w:lang w:val="en-GB"/>
        </w:rPr>
        <w:sectPr w:rsidR="00553DE9" w:rsidSect="004614BA">
          <w:type w:val="continuous"/>
          <w:pgSz w:w="12240" w:h="15840"/>
          <w:pgMar w:top="1440" w:right="1440" w:bottom="1440" w:left="1440" w:header="720" w:footer="720" w:gutter="0"/>
          <w:cols w:num="2" w:space="720"/>
          <w:docGrid w:linePitch="360"/>
        </w:sectPr>
      </w:pPr>
    </w:p>
    <w:p w14:paraId="2C83F426" w14:textId="0B903F8F" w:rsidR="006D2BF7" w:rsidRPr="00BF29D1" w:rsidRDefault="00703A8B" w:rsidP="00025937">
      <w:pPr>
        <w:pStyle w:val="Heading2"/>
        <w:numPr>
          <w:ilvl w:val="1"/>
          <w:numId w:val="0"/>
        </w:numPr>
        <w:ind w:left="1225" w:hanging="505"/>
        <w:rPr>
          <w:lang w:val="en-GB"/>
        </w:rPr>
      </w:pPr>
      <w:bookmarkStart w:id="55" w:name="_Toc135998118"/>
      <w:r>
        <w:rPr>
          <w:lang w:val="en-GB"/>
        </w:rPr>
        <w:lastRenderedPageBreak/>
        <w:t>D</w:t>
      </w:r>
      <w:r w:rsidR="7BFD15B0" w:rsidRPr="00BF29D1">
        <w:rPr>
          <w:lang w:val="en-GB"/>
        </w:rPr>
        <w:t>istribution</w:t>
      </w:r>
      <w:bookmarkEnd w:id="21"/>
      <w:bookmarkEnd w:id="22"/>
      <w:bookmarkEnd w:id="23"/>
      <w:bookmarkEnd w:id="24"/>
      <w:bookmarkEnd w:id="55"/>
    </w:p>
    <w:p w14:paraId="1B2EAB08" w14:textId="2ACEA624" w:rsidR="006D2BF7" w:rsidRPr="00BF29D1" w:rsidRDefault="7BFD15B0" w:rsidP="00C52E5B">
      <w:pPr>
        <w:pStyle w:val="NormalIndent"/>
        <w:ind w:left="1440"/>
        <w:rPr>
          <w:lang w:val="en-GB"/>
        </w:rPr>
      </w:pPr>
      <w:r w:rsidRPr="00BF29D1">
        <w:rPr>
          <w:lang w:val="en-GB"/>
        </w:rPr>
        <w:t>Reviewers</w:t>
      </w:r>
    </w:p>
    <w:p w14:paraId="686410EB" w14:textId="77777777" w:rsidR="006D2BF7" w:rsidRPr="00BF29D1" w:rsidRDefault="7BFD15B0" w:rsidP="7BFD15B0">
      <w:pPr>
        <w:pStyle w:val="Heading2"/>
        <w:numPr>
          <w:ilvl w:val="1"/>
          <w:numId w:val="0"/>
        </w:numPr>
        <w:ind w:left="720"/>
        <w:rPr>
          <w:lang w:val="en-GB"/>
        </w:rPr>
      </w:pPr>
      <w:bookmarkStart w:id="56" w:name="_Toc158527936"/>
      <w:bookmarkStart w:id="57" w:name="_Toc399421504"/>
      <w:bookmarkStart w:id="58" w:name="_Toc399422158"/>
      <w:bookmarkStart w:id="59" w:name="_Toc485799637"/>
      <w:bookmarkStart w:id="60" w:name="_Toc135998119"/>
      <w:r w:rsidRPr="00BF29D1">
        <w:rPr>
          <w:lang w:val="en-GB"/>
        </w:rPr>
        <w:t>Approval</w:t>
      </w:r>
      <w:bookmarkEnd w:id="56"/>
      <w:bookmarkEnd w:id="57"/>
      <w:bookmarkEnd w:id="58"/>
      <w:bookmarkEnd w:id="59"/>
      <w:bookmarkEnd w:id="60"/>
    </w:p>
    <w:p w14:paraId="61E9FE5B" w14:textId="77777777" w:rsidR="006D2BF7" w:rsidRPr="00BF29D1" w:rsidRDefault="7BFD15B0" w:rsidP="00C52E5B">
      <w:pPr>
        <w:pStyle w:val="NormalIndent"/>
        <w:ind w:left="1440"/>
        <w:rPr>
          <w:lang w:val="en-GB"/>
        </w:rPr>
      </w:pPr>
      <w:r w:rsidRPr="00BF29D1">
        <w:rPr>
          <w:lang w:val="en-GB"/>
        </w:rPr>
        <w:t>This document was approved electronically via email by the following people on the following dates:</w:t>
      </w:r>
    </w:p>
    <w:tbl>
      <w:tblPr>
        <w:tblW w:w="7845" w:type="dxa"/>
        <w:tblInd w:w="1485"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1540"/>
        <w:gridCol w:w="2239"/>
        <w:gridCol w:w="4066"/>
      </w:tblGrid>
      <w:tr w:rsidR="006D2BF7" w:rsidRPr="00BF29D1" w14:paraId="0E092854" w14:textId="77777777" w:rsidTr="00C52E5B">
        <w:tc>
          <w:tcPr>
            <w:tcW w:w="1540" w:type="dxa"/>
            <w:tcBorders>
              <w:top w:val="single" w:sz="12" w:space="0" w:color="999999"/>
              <w:left w:val="nil"/>
              <w:bottom w:val="single" w:sz="12" w:space="0" w:color="999999"/>
              <w:right w:val="nil"/>
            </w:tcBorders>
            <w:shd w:val="clear" w:color="auto" w:fill="E6E6E6"/>
            <w:hideMark/>
          </w:tcPr>
          <w:p w14:paraId="68CFD3FB" w14:textId="77777777" w:rsidR="006D2BF7" w:rsidRPr="00BF29D1" w:rsidRDefault="7BFD15B0" w:rsidP="7BFD15B0">
            <w:pPr>
              <w:pStyle w:val="NoSpacing"/>
              <w:spacing w:line="256" w:lineRule="auto"/>
              <w:rPr>
                <w:lang w:val="en-GB"/>
              </w:rPr>
            </w:pPr>
            <w:r w:rsidRPr="00BF29D1">
              <w:rPr>
                <w:lang w:val="en-GB"/>
              </w:rPr>
              <w:t>Date/Time</w:t>
            </w:r>
          </w:p>
        </w:tc>
        <w:tc>
          <w:tcPr>
            <w:tcW w:w="2239" w:type="dxa"/>
            <w:tcBorders>
              <w:top w:val="single" w:sz="12" w:space="0" w:color="999999"/>
              <w:left w:val="nil"/>
              <w:bottom w:val="single" w:sz="12" w:space="0" w:color="999999"/>
              <w:right w:val="nil"/>
            </w:tcBorders>
            <w:shd w:val="clear" w:color="auto" w:fill="E6E6E6"/>
            <w:hideMark/>
          </w:tcPr>
          <w:p w14:paraId="080425BE" w14:textId="77777777" w:rsidR="006D2BF7" w:rsidRPr="00BF29D1" w:rsidRDefault="7BFD15B0" w:rsidP="7BFD15B0">
            <w:pPr>
              <w:pStyle w:val="NoSpacing"/>
              <w:spacing w:line="256" w:lineRule="auto"/>
              <w:rPr>
                <w:lang w:val="en-GB"/>
              </w:rPr>
            </w:pPr>
            <w:r w:rsidRPr="00BF29D1">
              <w:rPr>
                <w:lang w:val="en-GB"/>
              </w:rPr>
              <w:t>Person</w:t>
            </w:r>
          </w:p>
        </w:tc>
        <w:tc>
          <w:tcPr>
            <w:tcW w:w="4066" w:type="dxa"/>
            <w:tcBorders>
              <w:top w:val="single" w:sz="12" w:space="0" w:color="999999"/>
              <w:left w:val="nil"/>
              <w:bottom w:val="single" w:sz="12" w:space="0" w:color="999999"/>
              <w:right w:val="nil"/>
            </w:tcBorders>
            <w:shd w:val="clear" w:color="auto" w:fill="E6E6E6"/>
            <w:hideMark/>
          </w:tcPr>
          <w:p w14:paraId="2228B088" w14:textId="77777777" w:rsidR="006D2BF7" w:rsidRPr="00BF29D1" w:rsidRDefault="7BFD15B0" w:rsidP="7BFD15B0">
            <w:pPr>
              <w:pStyle w:val="NoSpacing"/>
              <w:spacing w:line="256" w:lineRule="auto"/>
              <w:rPr>
                <w:lang w:val="en-GB"/>
              </w:rPr>
            </w:pPr>
            <w:r w:rsidRPr="00BF29D1">
              <w:rPr>
                <w:lang w:val="en-GB"/>
              </w:rPr>
              <w:t>Note</w:t>
            </w:r>
          </w:p>
        </w:tc>
      </w:tr>
      <w:tr w:rsidR="006D2BF7" w:rsidRPr="00BF29D1" w14:paraId="331626BE" w14:textId="77777777" w:rsidTr="00C52E5B">
        <w:tc>
          <w:tcPr>
            <w:tcW w:w="1540" w:type="dxa"/>
            <w:tcBorders>
              <w:top w:val="single" w:sz="12" w:space="0" w:color="999999"/>
              <w:left w:val="nil"/>
              <w:bottom w:val="single" w:sz="12" w:space="0" w:color="999999"/>
              <w:right w:val="nil"/>
            </w:tcBorders>
          </w:tcPr>
          <w:p w14:paraId="105CC69B" w14:textId="77777777" w:rsidR="006D2BF7" w:rsidRPr="00BF29D1" w:rsidRDefault="006D2BF7">
            <w:pPr>
              <w:pStyle w:val="NoSpacing"/>
              <w:spacing w:line="256" w:lineRule="auto"/>
              <w:rPr>
                <w:lang w:val="en-GB"/>
              </w:rPr>
            </w:pPr>
          </w:p>
        </w:tc>
        <w:tc>
          <w:tcPr>
            <w:tcW w:w="2239" w:type="dxa"/>
            <w:tcBorders>
              <w:top w:val="single" w:sz="12" w:space="0" w:color="999999"/>
              <w:left w:val="nil"/>
              <w:bottom w:val="single" w:sz="12" w:space="0" w:color="999999"/>
              <w:right w:val="nil"/>
            </w:tcBorders>
          </w:tcPr>
          <w:p w14:paraId="523BE29A" w14:textId="77777777" w:rsidR="006D2BF7" w:rsidRPr="00BF29D1" w:rsidRDefault="006D2BF7">
            <w:pPr>
              <w:pStyle w:val="NoSpacing"/>
              <w:spacing w:line="256" w:lineRule="auto"/>
              <w:rPr>
                <w:lang w:val="en-GB"/>
              </w:rPr>
            </w:pPr>
          </w:p>
        </w:tc>
        <w:tc>
          <w:tcPr>
            <w:tcW w:w="4066" w:type="dxa"/>
            <w:tcBorders>
              <w:top w:val="single" w:sz="12" w:space="0" w:color="999999"/>
              <w:left w:val="nil"/>
              <w:bottom w:val="single" w:sz="12" w:space="0" w:color="999999"/>
              <w:right w:val="nil"/>
            </w:tcBorders>
          </w:tcPr>
          <w:p w14:paraId="5E7113EC" w14:textId="77777777" w:rsidR="006D2BF7" w:rsidRPr="00BF29D1" w:rsidRDefault="006D2BF7">
            <w:pPr>
              <w:pStyle w:val="NoSpacing"/>
              <w:spacing w:line="256" w:lineRule="auto"/>
              <w:rPr>
                <w:lang w:val="en-GB"/>
              </w:rPr>
            </w:pPr>
          </w:p>
        </w:tc>
      </w:tr>
    </w:tbl>
    <w:p w14:paraId="73D910FA" w14:textId="77777777" w:rsidR="006D2BF7" w:rsidRPr="00BF29D1" w:rsidRDefault="006D2BF7" w:rsidP="006D2BF7">
      <w:pPr>
        <w:ind w:left="1440"/>
        <w:rPr>
          <w:lang w:val="en-GB"/>
        </w:rPr>
      </w:pPr>
    </w:p>
    <w:p w14:paraId="696D2B5F" w14:textId="77777777" w:rsidR="006D2BF7" w:rsidRPr="00BF29D1" w:rsidRDefault="006D2BF7" w:rsidP="7BFD15B0">
      <w:pPr>
        <w:pStyle w:val="Heading1"/>
        <w:rPr>
          <w:lang w:val="en-GB"/>
        </w:rPr>
      </w:pPr>
      <w:r w:rsidRPr="00BF29D1">
        <w:rPr>
          <w:lang w:val="en-GB"/>
        </w:rPr>
        <w:br w:type="page"/>
      </w:r>
      <w:bookmarkStart w:id="61" w:name="_Toc135998120"/>
      <w:r w:rsidR="7BFD15B0" w:rsidRPr="00BF29D1">
        <w:rPr>
          <w:lang w:val="en-GB"/>
        </w:rPr>
        <w:lastRenderedPageBreak/>
        <w:t>Table of Contents</w:t>
      </w:r>
      <w:bookmarkStart w:id="62" w:name="_Toc485799638"/>
      <w:bookmarkEnd w:id="61"/>
      <w:bookmarkEnd w:id="62"/>
    </w:p>
    <w:p w14:paraId="0BCE790C" w14:textId="46E471ED" w:rsidR="00963046" w:rsidRDefault="006D2BF7">
      <w:pPr>
        <w:pStyle w:val="TOC1"/>
        <w:rPr>
          <w:rFonts w:asciiTheme="minorHAnsi" w:eastAsiaTheme="minorEastAsia" w:hAnsiTheme="minorHAnsi" w:cstheme="minorBidi"/>
          <w:noProof/>
          <w:kern w:val="2"/>
          <w:sz w:val="22"/>
          <w:szCs w:val="22"/>
          <w:lang w:val="en-IE" w:eastAsia="en-IE"/>
          <w14:ligatures w14:val="standardContextual"/>
        </w:rPr>
      </w:pPr>
      <w:r w:rsidRPr="00BF29D1">
        <w:rPr>
          <w:rFonts w:ascii="Arial" w:eastAsia="Times New Roman" w:hAnsi="Arial"/>
          <w:sz w:val="20"/>
          <w:szCs w:val="24"/>
          <w:lang w:val="en-GB"/>
        </w:rPr>
        <w:fldChar w:fldCharType="begin"/>
      </w:r>
      <w:r w:rsidRPr="00BF29D1">
        <w:rPr>
          <w:rFonts w:ascii="Arial" w:eastAsia="Times New Roman" w:hAnsi="Arial"/>
          <w:sz w:val="20"/>
          <w:szCs w:val="24"/>
          <w:lang w:val="en-GB"/>
        </w:rPr>
        <w:instrText xml:space="preserve"> TOC \o "1-5" \h \z \u </w:instrText>
      </w:r>
      <w:r w:rsidRPr="00BF29D1">
        <w:rPr>
          <w:rFonts w:ascii="Arial" w:eastAsia="Times New Roman" w:hAnsi="Arial"/>
          <w:sz w:val="20"/>
          <w:szCs w:val="24"/>
          <w:lang w:val="en-GB"/>
        </w:rPr>
        <w:fldChar w:fldCharType="separate"/>
      </w:r>
      <w:hyperlink w:anchor="_Toc135998115" w:history="1">
        <w:r w:rsidR="00963046" w:rsidRPr="00437D01">
          <w:rPr>
            <w:rStyle w:val="Hyperlink"/>
            <w:noProof/>
            <w:lang w:val="fr-FR"/>
          </w:rPr>
          <w:t>Document Control</w:t>
        </w:r>
        <w:r w:rsidR="00963046">
          <w:rPr>
            <w:noProof/>
            <w:webHidden/>
          </w:rPr>
          <w:tab/>
        </w:r>
        <w:r w:rsidR="00963046">
          <w:rPr>
            <w:noProof/>
            <w:webHidden/>
          </w:rPr>
          <w:fldChar w:fldCharType="begin"/>
        </w:r>
        <w:r w:rsidR="00963046">
          <w:rPr>
            <w:noProof/>
            <w:webHidden/>
          </w:rPr>
          <w:instrText xml:space="preserve"> PAGEREF _Toc135998115 \h </w:instrText>
        </w:r>
        <w:r w:rsidR="00963046">
          <w:rPr>
            <w:noProof/>
            <w:webHidden/>
          </w:rPr>
        </w:r>
        <w:r w:rsidR="00963046">
          <w:rPr>
            <w:noProof/>
            <w:webHidden/>
          </w:rPr>
          <w:fldChar w:fldCharType="separate"/>
        </w:r>
        <w:r w:rsidR="00B535B4">
          <w:rPr>
            <w:noProof/>
            <w:webHidden/>
          </w:rPr>
          <w:t>2</w:t>
        </w:r>
        <w:r w:rsidR="00963046">
          <w:rPr>
            <w:noProof/>
            <w:webHidden/>
          </w:rPr>
          <w:fldChar w:fldCharType="end"/>
        </w:r>
      </w:hyperlink>
    </w:p>
    <w:p w14:paraId="0B067630" w14:textId="44B73A08"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16" w:history="1">
        <w:r w:rsidRPr="00437D01">
          <w:rPr>
            <w:rStyle w:val="Hyperlink"/>
            <w:noProof/>
            <w:lang w:val="en-GB"/>
          </w:rPr>
          <w:t>Change Record</w:t>
        </w:r>
        <w:r>
          <w:rPr>
            <w:noProof/>
            <w:webHidden/>
          </w:rPr>
          <w:tab/>
        </w:r>
        <w:r>
          <w:rPr>
            <w:noProof/>
            <w:webHidden/>
          </w:rPr>
          <w:fldChar w:fldCharType="begin"/>
        </w:r>
        <w:r>
          <w:rPr>
            <w:noProof/>
            <w:webHidden/>
          </w:rPr>
          <w:instrText xml:space="preserve"> PAGEREF _Toc135998116 \h </w:instrText>
        </w:r>
        <w:r>
          <w:rPr>
            <w:noProof/>
            <w:webHidden/>
          </w:rPr>
        </w:r>
        <w:r>
          <w:rPr>
            <w:noProof/>
            <w:webHidden/>
          </w:rPr>
          <w:fldChar w:fldCharType="separate"/>
        </w:r>
        <w:r w:rsidR="00B535B4">
          <w:rPr>
            <w:noProof/>
            <w:webHidden/>
          </w:rPr>
          <w:t>2</w:t>
        </w:r>
        <w:r>
          <w:rPr>
            <w:noProof/>
            <w:webHidden/>
          </w:rPr>
          <w:fldChar w:fldCharType="end"/>
        </w:r>
      </w:hyperlink>
    </w:p>
    <w:p w14:paraId="11F0C517" w14:textId="02A96EDC"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17" w:history="1">
        <w:r w:rsidRPr="00437D01">
          <w:rPr>
            <w:rStyle w:val="Hyperlink"/>
            <w:noProof/>
            <w:lang w:val="sv-SE"/>
          </w:rPr>
          <w:t>Reviewers</w:t>
        </w:r>
        <w:r>
          <w:rPr>
            <w:noProof/>
            <w:webHidden/>
          </w:rPr>
          <w:tab/>
        </w:r>
        <w:r>
          <w:rPr>
            <w:noProof/>
            <w:webHidden/>
          </w:rPr>
          <w:fldChar w:fldCharType="begin"/>
        </w:r>
        <w:r>
          <w:rPr>
            <w:noProof/>
            <w:webHidden/>
          </w:rPr>
          <w:instrText xml:space="preserve"> PAGEREF _Toc135998117 \h </w:instrText>
        </w:r>
        <w:r>
          <w:rPr>
            <w:noProof/>
            <w:webHidden/>
          </w:rPr>
        </w:r>
        <w:r>
          <w:rPr>
            <w:noProof/>
            <w:webHidden/>
          </w:rPr>
          <w:fldChar w:fldCharType="separate"/>
        </w:r>
        <w:r w:rsidR="00B535B4">
          <w:rPr>
            <w:noProof/>
            <w:webHidden/>
          </w:rPr>
          <w:t>2</w:t>
        </w:r>
        <w:r>
          <w:rPr>
            <w:noProof/>
            <w:webHidden/>
          </w:rPr>
          <w:fldChar w:fldCharType="end"/>
        </w:r>
      </w:hyperlink>
    </w:p>
    <w:p w14:paraId="5CC5B8EE" w14:textId="7FE86805"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18" w:history="1">
        <w:r w:rsidRPr="00437D01">
          <w:rPr>
            <w:rStyle w:val="Hyperlink"/>
            <w:noProof/>
            <w:lang w:val="en-GB"/>
          </w:rPr>
          <w:t>Distribution</w:t>
        </w:r>
        <w:r>
          <w:rPr>
            <w:noProof/>
            <w:webHidden/>
          </w:rPr>
          <w:tab/>
        </w:r>
        <w:r>
          <w:rPr>
            <w:noProof/>
            <w:webHidden/>
          </w:rPr>
          <w:fldChar w:fldCharType="begin"/>
        </w:r>
        <w:r>
          <w:rPr>
            <w:noProof/>
            <w:webHidden/>
          </w:rPr>
          <w:instrText xml:space="preserve"> PAGEREF _Toc135998118 \h </w:instrText>
        </w:r>
        <w:r>
          <w:rPr>
            <w:noProof/>
            <w:webHidden/>
          </w:rPr>
        </w:r>
        <w:r>
          <w:rPr>
            <w:noProof/>
            <w:webHidden/>
          </w:rPr>
          <w:fldChar w:fldCharType="separate"/>
        </w:r>
        <w:r w:rsidR="00B535B4">
          <w:rPr>
            <w:noProof/>
            <w:webHidden/>
          </w:rPr>
          <w:t>3</w:t>
        </w:r>
        <w:r>
          <w:rPr>
            <w:noProof/>
            <w:webHidden/>
          </w:rPr>
          <w:fldChar w:fldCharType="end"/>
        </w:r>
      </w:hyperlink>
    </w:p>
    <w:p w14:paraId="2854576E" w14:textId="1483117E"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19" w:history="1">
        <w:r w:rsidRPr="00437D01">
          <w:rPr>
            <w:rStyle w:val="Hyperlink"/>
            <w:noProof/>
            <w:lang w:val="en-GB"/>
          </w:rPr>
          <w:t>Approval</w:t>
        </w:r>
        <w:r>
          <w:rPr>
            <w:noProof/>
            <w:webHidden/>
          </w:rPr>
          <w:tab/>
        </w:r>
        <w:r>
          <w:rPr>
            <w:noProof/>
            <w:webHidden/>
          </w:rPr>
          <w:fldChar w:fldCharType="begin"/>
        </w:r>
        <w:r>
          <w:rPr>
            <w:noProof/>
            <w:webHidden/>
          </w:rPr>
          <w:instrText xml:space="preserve"> PAGEREF _Toc135998119 \h </w:instrText>
        </w:r>
        <w:r>
          <w:rPr>
            <w:noProof/>
            <w:webHidden/>
          </w:rPr>
        </w:r>
        <w:r>
          <w:rPr>
            <w:noProof/>
            <w:webHidden/>
          </w:rPr>
          <w:fldChar w:fldCharType="separate"/>
        </w:r>
        <w:r w:rsidR="00B535B4">
          <w:rPr>
            <w:noProof/>
            <w:webHidden/>
          </w:rPr>
          <w:t>3</w:t>
        </w:r>
        <w:r>
          <w:rPr>
            <w:noProof/>
            <w:webHidden/>
          </w:rPr>
          <w:fldChar w:fldCharType="end"/>
        </w:r>
      </w:hyperlink>
    </w:p>
    <w:p w14:paraId="46AAF00D" w14:textId="367E5C41" w:rsidR="00963046" w:rsidRDefault="00963046">
      <w:pPr>
        <w:pStyle w:val="TOC1"/>
        <w:rPr>
          <w:rFonts w:asciiTheme="minorHAnsi" w:eastAsiaTheme="minorEastAsia" w:hAnsiTheme="minorHAnsi" w:cstheme="minorBidi"/>
          <w:noProof/>
          <w:kern w:val="2"/>
          <w:sz w:val="22"/>
          <w:szCs w:val="22"/>
          <w:lang w:val="en-IE" w:eastAsia="en-IE"/>
          <w14:ligatures w14:val="standardContextual"/>
        </w:rPr>
      </w:pPr>
      <w:hyperlink w:anchor="_Toc135998120" w:history="1">
        <w:r w:rsidRPr="00437D01">
          <w:rPr>
            <w:rStyle w:val="Hyperlink"/>
            <w:noProof/>
            <w:lang w:val="en-GB"/>
          </w:rPr>
          <w:t>Table of Contents</w:t>
        </w:r>
        <w:r>
          <w:rPr>
            <w:noProof/>
            <w:webHidden/>
          </w:rPr>
          <w:tab/>
        </w:r>
        <w:r>
          <w:rPr>
            <w:noProof/>
            <w:webHidden/>
          </w:rPr>
          <w:fldChar w:fldCharType="begin"/>
        </w:r>
        <w:r>
          <w:rPr>
            <w:noProof/>
            <w:webHidden/>
          </w:rPr>
          <w:instrText xml:space="preserve"> PAGEREF _Toc135998120 \h </w:instrText>
        </w:r>
        <w:r>
          <w:rPr>
            <w:noProof/>
            <w:webHidden/>
          </w:rPr>
        </w:r>
        <w:r>
          <w:rPr>
            <w:noProof/>
            <w:webHidden/>
          </w:rPr>
          <w:fldChar w:fldCharType="separate"/>
        </w:r>
        <w:r w:rsidR="00B535B4">
          <w:rPr>
            <w:noProof/>
            <w:webHidden/>
          </w:rPr>
          <w:t>4</w:t>
        </w:r>
        <w:r>
          <w:rPr>
            <w:noProof/>
            <w:webHidden/>
          </w:rPr>
          <w:fldChar w:fldCharType="end"/>
        </w:r>
      </w:hyperlink>
    </w:p>
    <w:p w14:paraId="26C7FB71" w14:textId="031ECA7C" w:rsidR="00963046" w:rsidRDefault="00963046">
      <w:pPr>
        <w:pStyle w:val="TOC1"/>
        <w:tabs>
          <w:tab w:val="left" w:pos="420"/>
        </w:tabs>
        <w:rPr>
          <w:rFonts w:asciiTheme="minorHAnsi" w:eastAsiaTheme="minorEastAsia" w:hAnsiTheme="minorHAnsi" w:cstheme="minorBidi"/>
          <w:noProof/>
          <w:kern w:val="2"/>
          <w:sz w:val="22"/>
          <w:szCs w:val="22"/>
          <w:lang w:val="en-IE" w:eastAsia="en-IE"/>
          <w14:ligatures w14:val="standardContextual"/>
        </w:rPr>
      </w:pPr>
      <w:hyperlink w:anchor="_Toc135998121" w:history="1">
        <w:r w:rsidRPr="00437D01">
          <w:rPr>
            <w:rStyle w:val="Hyperlink"/>
            <w:noProof/>
            <w:lang w:val="en-GB"/>
            <w14:scene3d>
              <w14:camera w14:prst="orthographicFront"/>
              <w14:lightRig w14:rig="threePt" w14:dir="t">
                <w14:rot w14:lat="0" w14:lon="0" w14:rev="0"/>
              </w14:lightRig>
            </w14:scene3d>
          </w:rPr>
          <w:t>1</w:t>
        </w:r>
        <w:r>
          <w:rPr>
            <w:rFonts w:asciiTheme="minorHAnsi" w:eastAsiaTheme="minorEastAsia" w:hAnsiTheme="minorHAnsi" w:cstheme="minorBidi"/>
            <w:noProof/>
            <w:kern w:val="2"/>
            <w:sz w:val="22"/>
            <w:szCs w:val="22"/>
            <w:lang w:val="en-IE" w:eastAsia="en-IE"/>
            <w14:ligatures w14:val="standardContextual"/>
          </w:rPr>
          <w:tab/>
        </w:r>
        <w:r w:rsidRPr="00437D01">
          <w:rPr>
            <w:rStyle w:val="Hyperlink"/>
            <w:noProof/>
            <w:lang w:val="en-GB"/>
          </w:rPr>
          <w:t>Introduction</w:t>
        </w:r>
        <w:r>
          <w:rPr>
            <w:noProof/>
            <w:webHidden/>
          </w:rPr>
          <w:tab/>
        </w:r>
        <w:r>
          <w:rPr>
            <w:noProof/>
            <w:webHidden/>
          </w:rPr>
          <w:fldChar w:fldCharType="begin"/>
        </w:r>
        <w:r>
          <w:rPr>
            <w:noProof/>
            <w:webHidden/>
          </w:rPr>
          <w:instrText xml:space="preserve"> PAGEREF _Toc135998121 \h </w:instrText>
        </w:r>
        <w:r>
          <w:rPr>
            <w:noProof/>
            <w:webHidden/>
          </w:rPr>
        </w:r>
        <w:r>
          <w:rPr>
            <w:noProof/>
            <w:webHidden/>
          </w:rPr>
          <w:fldChar w:fldCharType="separate"/>
        </w:r>
        <w:r w:rsidR="00B535B4">
          <w:rPr>
            <w:noProof/>
            <w:webHidden/>
          </w:rPr>
          <w:t>7</w:t>
        </w:r>
        <w:r>
          <w:rPr>
            <w:noProof/>
            <w:webHidden/>
          </w:rPr>
          <w:fldChar w:fldCharType="end"/>
        </w:r>
      </w:hyperlink>
    </w:p>
    <w:p w14:paraId="6105D3EC" w14:textId="7E31EBB6"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22" w:history="1">
        <w:r w:rsidRPr="00437D01">
          <w:rPr>
            <w:rStyle w:val="Hyperlink"/>
            <w:noProof/>
            <w:lang w:val="en-GB"/>
          </w:rPr>
          <w:t>What does this document contain?</w:t>
        </w:r>
        <w:r>
          <w:rPr>
            <w:noProof/>
            <w:webHidden/>
          </w:rPr>
          <w:tab/>
        </w:r>
        <w:r>
          <w:rPr>
            <w:noProof/>
            <w:webHidden/>
          </w:rPr>
          <w:fldChar w:fldCharType="begin"/>
        </w:r>
        <w:r>
          <w:rPr>
            <w:noProof/>
            <w:webHidden/>
          </w:rPr>
          <w:instrText xml:space="preserve"> PAGEREF _Toc135998122 \h </w:instrText>
        </w:r>
        <w:r>
          <w:rPr>
            <w:noProof/>
            <w:webHidden/>
          </w:rPr>
        </w:r>
        <w:r>
          <w:rPr>
            <w:noProof/>
            <w:webHidden/>
          </w:rPr>
          <w:fldChar w:fldCharType="separate"/>
        </w:r>
        <w:r w:rsidR="00B535B4">
          <w:rPr>
            <w:noProof/>
            <w:webHidden/>
          </w:rPr>
          <w:t>7</w:t>
        </w:r>
        <w:r>
          <w:rPr>
            <w:noProof/>
            <w:webHidden/>
          </w:rPr>
          <w:fldChar w:fldCharType="end"/>
        </w:r>
      </w:hyperlink>
    </w:p>
    <w:p w14:paraId="379FF594" w14:textId="39FF9365"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23" w:history="1">
        <w:r w:rsidRPr="00437D01">
          <w:rPr>
            <w:rStyle w:val="Hyperlink"/>
            <w:noProof/>
            <w:lang w:val="en-GB"/>
          </w:rPr>
          <w:t>Who should read this document?</w:t>
        </w:r>
        <w:r>
          <w:rPr>
            <w:noProof/>
            <w:webHidden/>
          </w:rPr>
          <w:tab/>
        </w:r>
        <w:r>
          <w:rPr>
            <w:noProof/>
            <w:webHidden/>
          </w:rPr>
          <w:fldChar w:fldCharType="begin"/>
        </w:r>
        <w:r>
          <w:rPr>
            <w:noProof/>
            <w:webHidden/>
          </w:rPr>
          <w:instrText xml:space="preserve"> PAGEREF _Toc135998123 \h </w:instrText>
        </w:r>
        <w:r>
          <w:rPr>
            <w:noProof/>
            <w:webHidden/>
          </w:rPr>
        </w:r>
        <w:r>
          <w:rPr>
            <w:noProof/>
            <w:webHidden/>
          </w:rPr>
          <w:fldChar w:fldCharType="separate"/>
        </w:r>
        <w:r w:rsidR="00B535B4">
          <w:rPr>
            <w:noProof/>
            <w:webHidden/>
          </w:rPr>
          <w:t>7</w:t>
        </w:r>
        <w:r>
          <w:rPr>
            <w:noProof/>
            <w:webHidden/>
          </w:rPr>
          <w:fldChar w:fldCharType="end"/>
        </w:r>
      </w:hyperlink>
    </w:p>
    <w:p w14:paraId="0E9CF760" w14:textId="7E787185"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24" w:history="1">
        <w:r w:rsidRPr="00437D01">
          <w:rPr>
            <w:rStyle w:val="Hyperlink"/>
            <w:noProof/>
            <w:lang w:val="en-GB"/>
          </w:rPr>
          <w:t>References</w:t>
        </w:r>
        <w:r>
          <w:rPr>
            <w:noProof/>
            <w:webHidden/>
          </w:rPr>
          <w:tab/>
        </w:r>
        <w:r>
          <w:rPr>
            <w:noProof/>
            <w:webHidden/>
          </w:rPr>
          <w:fldChar w:fldCharType="begin"/>
        </w:r>
        <w:r>
          <w:rPr>
            <w:noProof/>
            <w:webHidden/>
          </w:rPr>
          <w:instrText xml:space="preserve"> PAGEREF _Toc135998124 \h </w:instrText>
        </w:r>
        <w:r>
          <w:rPr>
            <w:noProof/>
            <w:webHidden/>
          </w:rPr>
        </w:r>
        <w:r>
          <w:rPr>
            <w:noProof/>
            <w:webHidden/>
          </w:rPr>
          <w:fldChar w:fldCharType="separate"/>
        </w:r>
        <w:r w:rsidR="00B535B4">
          <w:rPr>
            <w:noProof/>
            <w:webHidden/>
          </w:rPr>
          <w:t>7</w:t>
        </w:r>
        <w:r>
          <w:rPr>
            <w:noProof/>
            <w:webHidden/>
          </w:rPr>
          <w:fldChar w:fldCharType="end"/>
        </w:r>
      </w:hyperlink>
    </w:p>
    <w:p w14:paraId="36CAD1BA" w14:textId="5EFBDF69" w:rsidR="00963046" w:rsidRDefault="00963046">
      <w:pPr>
        <w:pStyle w:val="TOC1"/>
        <w:tabs>
          <w:tab w:val="left" w:pos="420"/>
        </w:tabs>
        <w:rPr>
          <w:rFonts w:asciiTheme="minorHAnsi" w:eastAsiaTheme="minorEastAsia" w:hAnsiTheme="minorHAnsi" w:cstheme="minorBidi"/>
          <w:noProof/>
          <w:kern w:val="2"/>
          <w:sz w:val="22"/>
          <w:szCs w:val="22"/>
          <w:lang w:val="en-IE" w:eastAsia="en-IE"/>
          <w14:ligatures w14:val="standardContextual"/>
        </w:rPr>
      </w:pPr>
      <w:hyperlink w:anchor="_Toc135998125" w:history="1">
        <w:r w:rsidRPr="00437D01">
          <w:rPr>
            <w:rStyle w:val="Hyperlink"/>
            <w:noProof/>
            <w:lang w:val="en-GB"/>
            <w14:scene3d>
              <w14:camera w14:prst="orthographicFront"/>
              <w14:lightRig w14:rig="threePt" w14:dir="t">
                <w14:rot w14:lat="0" w14:lon="0" w14:rev="0"/>
              </w14:lightRig>
            </w14:scene3d>
          </w:rPr>
          <w:t>2</w:t>
        </w:r>
        <w:r>
          <w:rPr>
            <w:rFonts w:asciiTheme="minorHAnsi" w:eastAsiaTheme="minorEastAsia" w:hAnsiTheme="minorHAnsi" w:cstheme="minorBidi"/>
            <w:noProof/>
            <w:kern w:val="2"/>
            <w:sz w:val="22"/>
            <w:szCs w:val="22"/>
            <w:lang w:val="en-IE" w:eastAsia="en-IE"/>
            <w14:ligatures w14:val="standardContextual"/>
          </w:rPr>
          <w:tab/>
        </w:r>
        <w:r w:rsidRPr="00437D01">
          <w:rPr>
            <w:rStyle w:val="Hyperlink"/>
            <w:noProof/>
            <w:lang w:val="en-GB"/>
          </w:rPr>
          <w:t>Solution Introduction</w:t>
        </w:r>
        <w:r>
          <w:rPr>
            <w:noProof/>
            <w:webHidden/>
          </w:rPr>
          <w:tab/>
        </w:r>
        <w:r>
          <w:rPr>
            <w:noProof/>
            <w:webHidden/>
          </w:rPr>
          <w:fldChar w:fldCharType="begin"/>
        </w:r>
        <w:r>
          <w:rPr>
            <w:noProof/>
            <w:webHidden/>
          </w:rPr>
          <w:instrText xml:space="preserve"> PAGEREF _Toc135998125 \h </w:instrText>
        </w:r>
        <w:r>
          <w:rPr>
            <w:noProof/>
            <w:webHidden/>
          </w:rPr>
        </w:r>
        <w:r>
          <w:rPr>
            <w:noProof/>
            <w:webHidden/>
          </w:rPr>
          <w:fldChar w:fldCharType="separate"/>
        </w:r>
        <w:r w:rsidR="00B535B4">
          <w:rPr>
            <w:noProof/>
            <w:webHidden/>
          </w:rPr>
          <w:t>8</w:t>
        </w:r>
        <w:r>
          <w:rPr>
            <w:noProof/>
            <w:webHidden/>
          </w:rPr>
          <w:fldChar w:fldCharType="end"/>
        </w:r>
      </w:hyperlink>
    </w:p>
    <w:p w14:paraId="1DDC9AB9" w14:textId="1EBB2352"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26" w:history="1">
        <w:r w:rsidRPr="00437D01">
          <w:rPr>
            <w:rStyle w:val="Hyperlink"/>
            <w:noProof/>
            <w:lang w:val="en-GB"/>
            <w14:scene3d>
              <w14:camera w14:prst="orthographicFront"/>
              <w14:lightRig w14:rig="threePt" w14:dir="t">
                <w14:rot w14:lat="0" w14:lon="0" w14:rev="0"/>
              </w14:lightRig>
            </w14:scene3d>
          </w:rPr>
          <w:t>2.1.</w:t>
        </w:r>
        <w:r w:rsidRPr="00437D01">
          <w:rPr>
            <w:rStyle w:val="Hyperlink"/>
            <w:noProof/>
            <w:lang w:val="en-GB"/>
          </w:rPr>
          <w:t xml:space="preserve"> Overview</w:t>
        </w:r>
        <w:r>
          <w:rPr>
            <w:noProof/>
            <w:webHidden/>
          </w:rPr>
          <w:tab/>
        </w:r>
        <w:r>
          <w:rPr>
            <w:noProof/>
            <w:webHidden/>
          </w:rPr>
          <w:fldChar w:fldCharType="begin"/>
        </w:r>
        <w:r>
          <w:rPr>
            <w:noProof/>
            <w:webHidden/>
          </w:rPr>
          <w:instrText xml:space="preserve"> PAGEREF _Toc135998126 \h </w:instrText>
        </w:r>
        <w:r>
          <w:rPr>
            <w:noProof/>
            <w:webHidden/>
          </w:rPr>
        </w:r>
        <w:r>
          <w:rPr>
            <w:noProof/>
            <w:webHidden/>
          </w:rPr>
          <w:fldChar w:fldCharType="separate"/>
        </w:r>
        <w:r w:rsidR="00B535B4">
          <w:rPr>
            <w:noProof/>
            <w:webHidden/>
          </w:rPr>
          <w:t>8</w:t>
        </w:r>
        <w:r>
          <w:rPr>
            <w:noProof/>
            <w:webHidden/>
          </w:rPr>
          <w:fldChar w:fldCharType="end"/>
        </w:r>
      </w:hyperlink>
    </w:p>
    <w:p w14:paraId="33286FFE" w14:textId="109259F7"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27" w:history="1">
        <w:r w:rsidRPr="00437D01">
          <w:rPr>
            <w:rStyle w:val="Hyperlink"/>
            <w:noProof/>
            <w:lang w:val="en-GB"/>
            <w14:scene3d>
              <w14:camera w14:prst="orthographicFront"/>
              <w14:lightRig w14:rig="threePt" w14:dir="t">
                <w14:rot w14:lat="0" w14:lon="0" w14:rev="0"/>
              </w14:lightRig>
            </w14:scene3d>
          </w:rPr>
          <w:t>2.2.</w:t>
        </w:r>
        <w:r w:rsidRPr="00437D01">
          <w:rPr>
            <w:rStyle w:val="Hyperlink"/>
            <w:noProof/>
            <w:lang w:val="en-GB"/>
          </w:rPr>
          <w:t xml:space="preserve"> Data Exchange File Locations</w:t>
        </w:r>
        <w:r>
          <w:rPr>
            <w:noProof/>
            <w:webHidden/>
          </w:rPr>
          <w:tab/>
        </w:r>
        <w:r>
          <w:rPr>
            <w:noProof/>
            <w:webHidden/>
          </w:rPr>
          <w:fldChar w:fldCharType="begin"/>
        </w:r>
        <w:r>
          <w:rPr>
            <w:noProof/>
            <w:webHidden/>
          </w:rPr>
          <w:instrText xml:space="preserve"> PAGEREF _Toc135998127 \h </w:instrText>
        </w:r>
        <w:r>
          <w:rPr>
            <w:noProof/>
            <w:webHidden/>
          </w:rPr>
        </w:r>
        <w:r>
          <w:rPr>
            <w:noProof/>
            <w:webHidden/>
          </w:rPr>
          <w:fldChar w:fldCharType="separate"/>
        </w:r>
        <w:r w:rsidR="00B535B4">
          <w:rPr>
            <w:noProof/>
            <w:webHidden/>
          </w:rPr>
          <w:t>9</w:t>
        </w:r>
        <w:r>
          <w:rPr>
            <w:noProof/>
            <w:webHidden/>
          </w:rPr>
          <w:fldChar w:fldCharType="end"/>
        </w:r>
      </w:hyperlink>
    </w:p>
    <w:p w14:paraId="315D335F" w14:textId="510DF465"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28" w:history="1">
        <w:r w:rsidRPr="00437D01">
          <w:rPr>
            <w:rStyle w:val="Hyperlink"/>
            <w:noProof/>
            <w:lang w:val="en-GB"/>
            <w14:scene3d>
              <w14:camera w14:prst="orthographicFront"/>
              <w14:lightRig w14:rig="threePt" w14:dir="t">
                <w14:rot w14:lat="0" w14:lon="0" w14:rev="0"/>
              </w14:lightRig>
            </w14:scene3d>
          </w:rPr>
          <w:t>2.3.</w:t>
        </w:r>
        <w:r w:rsidRPr="00437D01">
          <w:rPr>
            <w:rStyle w:val="Hyperlink"/>
            <w:noProof/>
            <w:lang w:val="en-GB"/>
          </w:rPr>
          <w:t xml:space="preserve"> JSON Data Exchange File Format</w:t>
        </w:r>
        <w:r>
          <w:rPr>
            <w:noProof/>
            <w:webHidden/>
          </w:rPr>
          <w:tab/>
        </w:r>
        <w:r>
          <w:rPr>
            <w:noProof/>
            <w:webHidden/>
          </w:rPr>
          <w:fldChar w:fldCharType="begin"/>
        </w:r>
        <w:r>
          <w:rPr>
            <w:noProof/>
            <w:webHidden/>
          </w:rPr>
          <w:instrText xml:space="preserve"> PAGEREF _Toc135998128 \h </w:instrText>
        </w:r>
        <w:r>
          <w:rPr>
            <w:noProof/>
            <w:webHidden/>
          </w:rPr>
        </w:r>
        <w:r>
          <w:rPr>
            <w:noProof/>
            <w:webHidden/>
          </w:rPr>
          <w:fldChar w:fldCharType="separate"/>
        </w:r>
        <w:r w:rsidR="00B535B4">
          <w:rPr>
            <w:noProof/>
            <w:webHidden/>
          </w:rPr>
          <w:t>9</w:t>
        </w:r>
        <w:r>
          <w:rPr>
            <w:noProof/>
            <w:webHidden/>
          </w:rPr>
          <w:fldChar w:fldCharType="end"/>
        </w:r>
      </w:hyperlink>
    </w:p>
    <w:p w14:paraId="5F88A405" w14:textId="17C3DEFB"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29" w:history="1">
        <w:r w:rsidRPr="00437D01">
          <w:rPr>
            <w:rStyle w:val="Hyperlink"/>
            <w:noProof/>
            <w:lang w:val="en-GB"/>
            <w14:scene3d>
              <w14:camera w14:prst="orthographicFront"/>
              <w14:lightRig w14:rig="threePt" w14:dir="t">
                <w14:rot w14:lat="0" w14:lon="0" w14:rev="0"/>
              </w14:lightRig>
            </w14:scene3d>
          </w:rPr>
          <w:t>2.4.</w:t>
        </w:r>
        <w:r w:rsidRPr="00437D01">
          <w:rPr>
            <w:rStyle w:val="Hyperlink"/>
            <w:noProof/>
            <w:lang w:val="en-GB"/>
          </w:rPr>
          <w:t xml:space="preserve"> JSON File Structure</w:t>
        </w:r>
        <w:r>
          <w:rPr>
            <w:noProof/>
            <w:webHidden/>
          </w:rPr>
          <w:tab/>
        </w:r>
        <w:r>
          <w:rPr>
            <w:noProof/>
            <w:webHidden/>
          </w:rPr>
          <w:fldChar w:fldCharType="begin"/>
        </w:r>
        <w:r>
          <w:rPr>
            <w:noProof/>
            <w:webHidden/>
          </w:rPr>
          <w:instrText xml:space="preserve"> PAGEREF _Toc135998129 \h </w:instrText>
        </w:r>
        <w:r>
          <w:rPr>
            <w:noProof/>
            <w:webHidden/>
          </w:rPr>
        </w:r>
        <w:r>
          <w:rPr>
            <w:noProof/>
            <w:webHidden/>
          </w:rPr>
          <w:fldChar w:fldCharType="separate"/>
        </w:r>
        <w:r w:rsidR="00B535B4">
          <w:rPr>
            <w:noProof/>
            <w:webHidden/>
          </w:rPr>
          <w:t>9</w:t>
        </w:r>
        <w:r>
          <w:rPr>
            <w:noProof/>
            <w:webHidden/>
          </w:rPr>
          <w:fldChar w:fldCharType="end"/>
        </w:r>
      </w:hyperlink>
    </w:p>
    <w:p w14:paraId="18092BDC" w14:textId="593ECB9A"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0" w:history="1">
        <w:r w:rsidRPr="00437D01">
          <w:rPr>
            <w:rStyle w:val="Hyperlink"/>
            <w:noProof/>
            <w:lang w:val="en-GB"/>
            <w14:scene3d>
              <w14:camera w14:prst="orthographicFront"/>
              <w14:lightRig w14:rig="threePt" w14:dir="t">
                <w14:rot w14:lat="0" w14:lon="0" w14:rev="0"/>
              </w14:lightRig>
            </w14:scene3d>
          </w:rPr>
          <w:t>2.4.1.</w:t>
        </w:r>
        <w:r w:rsidRPr="00437D01">
          <w:rPr>
            <w:rStyle w:val="Hyperlink"/>
            <w:noProof/>
            <w:lang w:val="en-GB"/>
          </w:rPr>
          <w:t xml:space="preserve"> Developer Artefacts</w:t>
        </w:r>
        <w:r>
          <w:rPr>
            <w:noProof/>
            <w:webHidden/>
          </w:rPr>
          <w:tab/>
        </w:r>
        <w:r>
          <w:rPr>
            <w:noProof/>
            <w:webHidden/>
          </w:rPr>
          <w:fldChar w:fldCharType="begin"/>
        </w:r>
        <w:r>
          <w:rPr>
            <w:noProof/>
            <w:webHidden/>
          </w:rPr>
          <w:instrText xml:space="preserve"> PAGEREF _Toc135998130 \h </w:instrText>
        </w:r>
        <w:r>
          <w:rPr>
            <w:noProof/>
            <w:webHidden/>
          </w:rPr>
        </w:r>
        <w:r>
          <w:rPr>
            <w:noProof/>
            <w:webHidden/>
          </w:rPr>
          <w:fldChar w:fldCharType="separate"/>
        </w:r>
        <w:r w:rsidR="00B535B4">
          <w:rPr>
            <w:noProof/>
            <w:webHidden/>
          </w:rPr>
          <w:t>9</w:t>
        </w:r>
        <w:r>
          <w:rPr>
            <w:noProof/>
            <w:webHidden/>
          </w:rPr>
          <w:fldChar w:fldCharType="end"/>
        </w:r>
      </w:hyperlink>
    </w:p>
    <w:p w14:paraId="32E45ACF" w14:textId="30056785"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1" w:history="1">
        <w:r w:rsidRPr="00437D01">
          <w:rPr>
            <w:rStyle w:val="Hyperlink"/>
            <w:noProof/>
            <w:lang w:val="en-GB"/>
            <w14:scene3d>
              <w14:camera w14:prst="orthographicFront"/>
              <w14:lightRig w14:rig="threePt" w14:dir="t">
                <w14:rot w14:lat="0" w14:lon="0" w14:rev="0"/>
              </w14:lightRig>
            </w14:scene3d>
          </w:rPr>
          <w:t>2.4.2.</w:t>
        </w:r>
        <w:r w:rsidRPr="00437D01">
          <w:rPr>
            <w:rStyle w:val="Hyperlink"/>
            <w:noProof/>
            <w:lang w:val="en-GB"/>
          </w:rPr>
          <w:t xml:space="preserve"> Schema and Validation</w:t>
        </w:r>
        <w:r>
          <w:rPr>
            <w:noProof/>
            <w:webHidden/>
          </w:rPr>
          <w:tab/>
        </w:r>
        <w:r>
          <w:rPr>
            <w:noProof/>
            <w:webHidden/>
          </w:rPr>
          <w:fldChar w:fldCharType="begin"/>
        </w:r>
        <w:r>
          <w:rPr>
            <w:noProof/>
            <w:webHidden/>
          </w:rPr>
          <w:instrText xml:space="preserve"> PAGEREF _Toc135998131 \h </w:instrText>
        </w:r>
        <w:r>
          <w:rPr>
            <w:noProof/>
            <w:webHidden/>
          </w:rPr>
        </w:r>
        <w:r>
          <w:rPr>
            <w:noProof/>
            <w:webHidden/>
          </w:rPr>
          <w:fldChar w:fldCharType="separate"/>
        </w:r>
        <w:r w:rsidR="00B535B4">
          <w:rPr>
            <w:noProof/>
            <w:webHidden/>
          </w:rPr>
          <w:t>10</w:t>
        </w:r>
        <w:r>
          <w:rPr>
            <w:noProof/>
            <w:webHidden/>
          </w:rPr>
          <w:fldChar w:fldCharType="end"/>
        </w:r>
      </w:hyperlink>
    </w:p>
    <w:p w14:paraId="7D7C8067" w14:textId="5C2E2BA3"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2" w:history="1">
        <w:r w:rsidRPr="00437D01">
          <w:rPr>
            <w:rStyle w:val="Hyperlink"/>
            <w:noProof/>
            <w:lang w:val="en-GB"/>
            <w14:scene3d>
              <w14:camera w14:prst="orthographicFront"/>
              <w14:lightRig w14:rig="threePt" w14:dir="t">
                <w14:rot w14:lat="0" w14:lon="0" w14:rev="0"/>
              </w14:lightRig>
            </w14:scene3d>
          </w:rPr>
          <w:t>2.4.3.</w:t>
        </w:r>
        <w:r w:rsidRPr="00437D01">
          <w:rPr>
            <w:rStyle w:val="Hyperlink"/>
            <w:noProof/>
            <w:lang w:val="en-GB"/>
          </w:rPr>
          <w:t xml:space="preserve"> File Header</w:t>
        </w:r>
        <w:r>
          <w:rPr>
            <w:noProof/>
            <w:webHidden/>
          </w:rPr>
          <w:tab/>
        </w:r>
        <w:r>
          <w:rPr>
            <w:noProof/>
            <w:webHidden/>
          </w:rPr>
          <w:fldChar w:fldCharType="begin"/>
        </w:r>
        <w:r>
          <w:rPr>
            <w:noProof/>
            <w:webHidden/>
          </w:rPr>
          <w:instrText xml:space="preserve"> PAGEREF _Toc135998132 \h </w:instrText>
        </w:r>
        <w:r>
          <w:rPr>
            <w:noProof/>
            <w:webHidden/>
          </w:rPr>
        </w:r>
        <w:r>
          <w:rPr>
            <w:noProof/>
            <w:webHidden/>
          </w:rPr>
          <w:fldChar w:fldCharType="separate"/>
        </w:r>
        <w:r w:rsidR="00B535B4">
          <w:rPr>
            <w:noProof/>
            <w:webHidden/>
          </w:rPr>
          <w:t>11</w:t>
        </w:r>
        <w:r>
          <w:rPr>
            <w:noProof/>
            <w:webHidden/>
          </w:rPr>
          <w:fldChar w:fldCharType="end"/>
        </w:r>
      </w:hyperlink>
    </w:p>
    <w:p w14:paraId="2C56DB04" w14:textId="0AE8FB59"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3" w:history="1">
        <w:r w:rsidRPr="00437D01">
          <w:rPr>
            <w:rStyle w:val="Hyperlink"/>
            <w:noProof/>
            <w:lang w:val="en-GB"/>
          </w:rPr>
          <w:t>2.4.3.1. Transaction Level Validation</w:t>
        </w:r>
        <w:r>
          <w:rPr>
            <w:noProof/>
            <w:webHidden/>
          </w:rPr>
          <w:tab/>
        </w:r>
        <w:r>
          <w:rPr>
            <w:noProof/>
            <w:webHidden/>
          </w:rPr>
          <w:fldChar w:fldCharType="begin"/>
        </w:r>
        <w:r>
          <w:rPr>
            <w:noProof/>
            <w:webHidden/>
          </w:rPr>
          <w:instrText xml:space="preserve"> PAGEREF _Toc135998133 \h </w:instrText>
        </w:r>
        <w:r>
          <w:rPr>
            <w:noProof/>
            <w:webHidden/>
          </w:rPr>
        </w:r>
        <w:r>
          <w:rPr>
            <w:noProof/>
            <w:webHidden/>
          </w:rPr>
          <w:fldChar w:fldCharType="separate"/>
        </w:r>
        <w:r w:rsidR="00B535B4">
          <w:rPr>
            <w:noProof/>
            <w:webHidden/>
          </w:rPr>
          <w:t>13</w:t>
        </w:r>
        <w:r>
          <w:rPr>
            <w:noProof/>
            <w:webHidden/>
          </w:rPr>
          <w:fldChar w:fldCharType="end"/>
        </w:r>
      </w:hyperlink>
    </w:p>
    <w:p w14:paraId="1B1CFC00" w14:textId="29022590"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4" w:history="1">
        <w:r w:rsidRPr="00437D01">
          <w:rPr>
            <w:rStyle w:val="Hyperlink"/>
            <w:noProof/>
            <w:lang w:val="en-GB"/>
          </w:rPr>
          <w:t>2.4.3.2. Field Level Validation</w:t>
        </w:r>
        <w:r>
          <w:rPr>
            <w:noProof/>
            <w:webHidden/>
          </w:rPr>
          <w:tab/>
        </w:r>
        <w:r>
          <w:rPr>
            <w:noProof/>
            <w:webHidden/>
          </w:rPr>
          <w:fldChar w:fldCharType="begin"/>
        </w:r>
        <w:r>
          <w:rPr>
            <w:noProof/>
            <w:webHidden/>
          </w:rPr>
          <w:instrText xml:space="preserve"> PAGEREF _Toc135998134 \h </w:instrText>
        </w:r>
        <w:r>
          <w:rPr>
            <w:noProof/>
            <w:webHidden/>
          </w:rPr>
        </w:r>
        <w:r>
          <w:rPr>
            <w:noProof/>
            <w:webHidden/>
          </w:rPr>
          <w:fldChar w:fldCharType="separate"/>
        </w:r>
        <w:r w:rsidR="00B535B4">
          <w:rPr>
            <w:noProof/>
            <w:webHidden/>
          </w:rPr>
          <w:t>13</w:t>
        </w:r>
        <w:r>
          <w:rPr>
            <w:noProof/>
            <w:webHidden/>
          </w:rPr>
          <w:fldChar w:fldCharType="end"/>
        </w:r>
      </w:hyperlink>
    </w:p>
    <w:p w14:paraId="41FC53C8" w14:textId="719E9E3D"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5" w:history="1">
        <w:r w:rsidRPr="00437D01">
          <w:rPr>
            <w:rStyle w:val="Hyperlink"/>
            <w:noProof/>
            <w:lang w:val="en-GB"/>
            <w14:scene3d>
              <w14:camera w14:prst="orthographicFront"/>
              <w14:lightRig w14:rig="threePt" w14:dir="t">
                <w14:rot w14:lat="0" w14:lon="0" w14:rev="0"/>
              </w14:lightRig>
            </w14:scene3d>
          </w:rPr>
          <w:t>2.4.4.</w:t>
        </w:r>
        <w:r w:rsidRPr="00437D01">
          <w:rPr>
            <w:rStyle w:val="Hyperlink"/>
            <w:noProof/>
            <w:lang w:val="en-GB"/>
          </w:rPr>
          <w:t xml:space="preserve"> Transaction Groups</w:t>
        </w:r>
        <w:r>
          <w:rPr>
            <w:noProof/>
            <w:webHidden/>
          </w:rPr>
          <w:tab/>
        </w:r>
        <w:r>
          <w:rPr>
            <w:noProof/>
            <w:webHidden/>
          </w:rPr>
          <w:fldChar w:fldCharType="begin"/>
        </w:r>
        <w:r>
          <w:rPr>
            <w:noProof/>
            <w:webHidden/>
          </w:rPr>
          <w:instrText xml:space="preserve"> PAGEREF _Toc135998135 \h </w:instrText>
        </w:r>
        <w:r>
          <w:rPr>
            <w:noProof/>
            <w:webHidden/>
          </w:rPr>
        </w:r>
        <w:r>
          <w:rPr>
            <w:noProof/>
            <w:webHidden/>
          </w:rPr>
          <w:fldChar w:fldCharType="separate"/>
        </w:r>
        <w:r w:rsidR="00B535B4">
          <w:rPr>
            <w:noProof/>
            <w:webHidden/>
          </w:rPr>
          <w:t>13</w:t>
        </w:r>
        <w:r>
          <w:rPr>
            <w:noProof/>
            <w:webHidden/>
          </w:rPr>
          <w:fldChar w:fldCharType="end"/>
        </w:r>
      </w:hyperlink>
    </w:p>
    <w:p w14:paraId="0826F9F3" w14:textId="6DD061FA"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6" w:history="1">
        <w:r w:rsidRPr="00437D01">
          <w:rPr>
            <w:rStyle w:val="Hyperlink"/>
            <w:noProof/>
            <w:lang w:val="en-GB"/>
            <w14:scene3d>
              <w14:camera w14:prst="orthographicFront"/>
              <w14:lightRig w14:rig="threePt" w14:dir="t">
                <w14:rot w14:lat="0" w14:lon="0" w14:rev="0"/>
              </w14:lightRig>
            </w14:scene3d>
          </w:rPr>
          <w:t>2.4.5.</w:t>
        </w:r>
        <w:r w:rsidRPr="00437D01">
          <w:rPr>
            <w:rStyle w:val="Hyperlink"/>
            <w:noProof/>
            <w:lang w:val="en-GB"/>
          </w:rPr>
          <w:t xml:space="preserve"> JSON File Naming, Transfer and Encoding</w:t>
        </w:r>
        <w:r>
          <w:rPr>
            <w:noProof/>
            <w:webHidden/>
          </w:rPr>
          <w:tab/>
        </w:r>
        <w:r>
          <w:rPr>
            <w:noProof/>
            <w:webHidden/>
          </w:rPr>
          <w:fldChar w:fldCharType="begin"/>
        </w:r>
        <w:r>
          <w:rPr>
            <w:noProof/>
            <w:webHidden/>
          </w:rPr>
          <w:instrText xml:space="preserve"> PAGEREF _Toc135998136 \h </w:instrText>
        </w:r>
        <w:r>
          <w:rPr>
            <w:noProof/>
            <w:webHidden/>
          </w:rPr>
        </w:r>
        <w:r>
          <w:rPr>
            <w:noProof/>
            <w:webHidden/>
          </w:rPr>
          <w:fldChar w:fldCharType="separate"/>
        </w:r>
        <w:r w:rsidR="00B535B4">
          <w:rPr>
            <w:noProof/>
            <w:webHidden/>
          </w:rPr>
          <w:t>14</w:t>
        </w:r>
        <w:r>
          <w:rPr>
            <w:noProof/>
            <w:webHidden/>
          </w:rPr>
          <w:fldChar w:fldCharType="end"/>
        </w:r>
      </w:hyperlink>
    </w:p>
    <w:p w14:paraId="5A4F8E08" w14:textId="6899A3AF"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7" w:history="1">
        <w:r w:rsidRPr="00437D01">
          <w:rPr>
            <w:rStyle w:val="Hyperlink"/>
            <w:noProof/>
            <w:lang w:val="en-GB"/>
            <w14:scene3d>
              <w14:camera w14:prst="orthographicFront"/>
              <w14:lightRig w14:rig="threePt" w14:dir="t">
                <w14:rot w14:lat="0" w14:lon="0" w14:rev="0"/>
              </w14:lightRig>
            </w14:scene3d>
          </w:rPr>
          <w:t>2.4.6.</w:t>
        </w:r>
        <w:r w:rsidRPr="00437D01">
          <w:rPr>
            <w:rStyle w:val="Hyperlink"/>
            <w:noProof/>
            <w:lang w:val="en-GB"/>
          </w:rPr>
          <w:t xml:space="preserve"> File Encoding</w:t>
        </w:r>
        <w:r>
          <w:rPr>
            <w:noProof/>
            <w:webHidden/>
          </w:rPr>
          <w:tab/>
        </w:r>
        <w:r>
          <w:rPr>
            <w:noProof/>
            <w:webHidden/>
          </w:rPr>
          <w:fldChar w:fldCharType="begin"/>
        </w:r>
        <w:r>
          <w:rPr>
            <w:noProof/>
            <w:webHidden/>
          </w:rPr>
          <w:instrText xml:space="preserve"> PAGEREF _Toc135998137 \h </w:instrText>
        </w:r>
        <w:r>
          <w:rPr>
            <w:noProof/>
            <w:webHidden/>
          </w:rPr>
        </w:r>
        <w:r>
          <w:rPr>
            <w:noProof/>
            <w:webHidden/>
          </w:rPr>
          <w:fldChar w:fldCharType="separate"/>
        </w:r>
        <w:r w:rsidR="00B535B4">
          <w:rPr>
            <w:noProof/>
            <w:webHidden/>
          </w:rPr>
          <w:t>14</w:t>
        </w:r>
        <w:r>
          <w:rPr>
            <w:noProof/>
            <w:webHidden/>
          </w:rPr>
          <w:fldChar w:fldCharType="end"/>
        </w:r>
      </w:hyperlink>
    </w:p>
    <w:p w14:paraId="3908AFEF" w14:textId="73A4ED4F"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8" w:history="1">
        <w:r w:rsidRPr="00437D01">
          <w:rPr>
            <w:rStyle w:val="Hyperlink"/>
            <w:noProof/>
            <w:lang w:val="en-GB"/>
            <w14:scene3d>
              <w14:camera w14:prst="orthographicFront"/>
              <w14:lightRig w14:rig="threePt" w14:dir="t">
                <w14:rot w14:lat="0" w14:lon="0" w14:rev="0"/>
              </w14:lightRig>
            </w14:scene3d>
          </w:rPr>
          <w:t>2.4.7.</w:t>
        </w:r>
        <w:r w:rsidRPr="00437D01">
          <w:rPr>
            <w:rStyle w:val="Hyperlink"/>
            <w:noProof/>
            <w:lang w:val="en-GB"/>
          </w:rPr>
          <w:t xml:space="preserve"> File Transfer and Location</w:t>
        </w:r>
        <w:r>
          <w:rPr>
            <w:noProof/>
            <w:webHidden/>
          </w:rPr>
          <w:tab/>
        </w:r>
        <w:r>
          <w:rPr>
            <w:noProof/>
            <w:webHidden/>
          </w:rPr>
          <w:fldChar w:fldCharType="begin"/>
        </w:r>
        <w:r>
          <w:rPr>
            <w:noProof/>
            <w:webHidden/>
          </w:rPr>
          <w:instrText xml:space="preserve"> PAGEREF _Toc135998138 \h </w:instrText>
        </w:r>
        <w:r>
          <w:rPr>
            <w:noProof/>
            <w:webHidden/>
          </w:rPr>
        </w:r>
        <w:r>
          <w:rPr>
            <w:noProof/>
            <w:webHidden/>
          </w:rPr>
          <w:fldChar w:fldCharType="separate"/>
        </w:r>
        <w:r w:rsidR="00B535B4">
          <w:rPr>
            <w:noProof/>
            <w:webHidden/>
          </w:rPr>
          <w:t>14</w:t>
        </w:r>
        <w:r>
          <w:rPr>
            <w:noProof/>
            <w:webHidden/>
          </w:rPr>
          <w:fldChar w:fldCharType="end"/>
        </w:r>
      </w:hyperlink>
    </w:p>
    <w:p w14:paraId="1D52344D" w14:textId="05AF7FD3"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39" w:history="1">
        <w:r w:rsidRPr="00437D01">
          <w:rPr>
            <w:rStyle w:val="Hyperlink"/>
            <w:noProof/>
            <w:lang w:val="en-GB"/>
            <w14:scene3d>
              <w14:camera w14:prst="orthographicFront"/>
              <w14:lightRig w14:rig="threePt" w14:dir="t">
                <w14:rot w14:lat="0" w14:lon="0" w14:rev="0"/>
              </w14:lightRig>
            </w14:scene3d>
          </w:rPr>
          <w:t>2.4.8.</w:t>
        </w:r>
        <w:r w:rsidRPr="00437D01">
          <w:rPr>
            <w:rStyle w:val="Hyperlink"/>
            <w:noProof/>
            <w:lang w:val="en-GB"/>
          </w:rPr>
          <w:t xml:space="preserve"> File Naming Convention</w:t>
        </w:r>
        <w:r>
          <w:rPr>
            <w:noProof/>
            <w:webHidden/>
          </w:rPr>
          <w:tab/>
        </w:r>
        <w:r>
          <w:rPr>
            <w:noProof/>
            <w:webHidden/>
          </w:rPr>
          <w:fldChar w:fldCharType="begin"/>
        </w:r>
        <w:r>
          <w:rPr>
            <w:noProof/>
            <w:webHidden/>
          </w:rPr>
          <w:instrText xml:space="preserve"> PAGEREF _Toc135998139 \h </w:instrText>
        </w:r>
        <w:r>
          <w:rPr>
            <w:noProof/>
            <w:webHidden/>
          </w:rPr>
        </w:r>
        <w:r>
          <w:rPr>
            <w:noProof/>
            <w:webHidden/>
          </w:rPr>
          <w:fldChar w:fldCharType="separate"/>
        </w:r>
        <w:r w:rsidR="00B535B4">
          <w:rPr>
            <w:noProof/>
            <w:webHidden/>
          </w:rPr>
          <w:t>14</w:t>
        </w:r>
        <w:r>
          <w:rPr>
            <w:noProof/>
            <w:webHidden/>
          </w:rPr>
          <w:fldChar w:fldCharType="end"/>
        </w:r>
      </w:hyperlink>
    </w:p>
    <w:p w14:paraId="75AD2498" w14:textId="55C8B176"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40" w:history="1">
        <w:r w:rsidRPr="00437D01">
          <w:rPr>
            <w:rStyle w:val="Hyperlink"/>
            <w:noProof/>
            <w:lang w:val="en-GB"/>
            <w14:scene3d>
              <w14:camera w14:prst="orthographicFront"/>
              <w14:lightRig w14:rig="threePt" w14:dir="t">
                <w14:rot w14:lat="0" w14:lon="0" w14:rev="0"/>
              </w14:lightRig>
            </w14:scene3d>
          </w:rPr>
          <w:t>2.5.</w:t>
        </w:r>
        <w:r w:rsidRPr="00437D01">
          <w:rPr>
            <w:rStyle w:val="Hyperlink"/>
            <w:noProof/>
            <w:lang w:val="en-GB"/>
          </w:rPr>
          <w:t xml:space="preserve"> Flat File Data Exchange Format</w:t>
        </w:r>
        <w:r>
          <w:rPr>
            <w:noProof/>
            <w:webHidden/>
          </w:rPr>
          <w:tab/>
        </w:r>
        <w:r>
          <w:rPr>
            <w:noProof/>
            <w:webHidden/>
          </w:rPr>
          <w:fldChar w:fldCharType="begin"/>
        </w:r>
        <w:r>
          <w:rPr>
            <w:noProof/>
            <w:webHidden/>
          </w:rPr>
          <w:instrText xml:space="preserve"> PAGEREF _Toc135998140 \h </w:instrText>
        </w:r>
        <w:r>
          <w:rPr>
            <w:noProof/>
            <w:webHidden/>
          </w:rPr>
        </w:r>
        <w:r>
          <w:rPr>
            <w:noProof/>
            <w:webHidden/>
          </w:rPr>
          <w:fldChar w:fldCharType="separate"/>
        </w:r>
        <w:r w:rsidR="00B535B4">
          <w:rPr>
            <w:noProof/>
            <w:webHidden/>
          </w:rPr>
          <w:t>15</w:t>
        </w:r>
        <w:r>
          <w:rPr>
            <w:noProof/>
            <w:webHidden/>
          </w:rPr>
          <w:fldChar w:fldCharType="end"/>
        </w:r>
      </w:hyperlink>
    </w:p>
    <w:p w14:paraId="0E61C505" w14:textId="1544492C"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41" w:history="1">
        <w:r w:rsidRPr="00437D01">
          <w:rPr>
            <w:rStyle w:val="Hyperlink"/>
            <w:noProof/>
            <w:lang w:val="en-GB"/>
            <w14:scene3d>
              <w14:camera w14:prst="orthographicFront"/>
              <w14:lightRig w14:rig="threePt" w14:dir="t">
                <w14:rot w14:lat="0" w14:lon="0" w14:rev="0"/>
              </w14:lightRig>
            </w14:scene3d>
          </w:rPr>
          <w:t>2.5.1.</w:t>
        </w:r>
        <w:r w:rsidRPr="00437D01">
          <w:rPr>
            <w:rStyle w:val="Hyperlink"/>
            <w:noProof/>
            <w:lang w:val="en-GB"/>
          </w:rPr>
          <w:t xml:space="preserve"> Developer Artefacts</w:t>
        </w:r>
        <w:r>
          <w:rPr>
            <w:noProof/>
            <w:webHidden/>
          </w:rPr>
          <w:tab/>
        </w:r>
        <w:r>
          <w:rPr>
            <w:noProof/>
            <w:webHidden/>
          </w:rPr>
          <w:fldChar w:fldCharType="begin"/>
        </w:r>
        <w:r>
          <w:rPr>
            <w:noProof/>
            <w:webHidden/>
          </w:rPr>
          <w:instrText xml:space="preserve"> PAGEREF _Toc135998141 \h </w:instrText>
        </w:r>
        <w:r>
          <w:rPr>
            <w:noProof/>
            <w:webHidden/>
          </w:rPr>
        </w:r>
        <w:r>
          <w:rPr>
            <w:noProof/>
            <w:webHidden/>
          </w:rPr>
          <w:fldChar w:fldCharType="separate"/>
        </w:r>
        <w:r w:rsidR="00B535B4">
          <w:rPr>
            <w:noProof/>
            <w:webHidden/>
          </w:rPr>
          <w:t>15</w:t>
        </w:r>
        <w:r>
          <w:rPr>
            <w:noProof/>
            <w:webHidden/>
          </w:rPr>
          <w:fldChar w:fldCharType="end"/>
        </w:r>
      </w:hyperlink>
    </w:p>
    <w:p w14:paraId="57D01693" w14:textId="65E9C0D1"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42" w:history="1">
        <w:r w:rsidRPr="00437D01">
          <w:rPr>
            <w:rStyle w:val="Hyperlink"/>
            <w:noProof/>
            <w:lang w:val="en-GB"/>
            <w14:scene3d>
              <w14:camera w14:prst="orthographicFront"/>
              <w14:lightRig w14:rig="threePt" w14:dir="t">
                <w14:rot w14:lat="0" w14:lon="0" w14:rev="0"/>
              </w14:lightRig>
            </w14:scene3d>
          </w:rPr>
          <w:t>2.6.</w:t>
        </w:r>
        <w:r w:rsidRPr="00437D01">
          <w:rPr>
            <w:rStyle w:val="Hyperlink"/>
            <w:noProof/>
            <w:lang w:val="en-GB"/>
          </w:rPr>
          <w:t xml:space="preserve"> Embedded Process for Allocations</w:t>
        </w:r>
        <w:r>
          <w:rPr>
            <w:noProof/>
            <w:webHidden/>
          </w:rPr>
          <w:tab/>
        </w:r>
        <w:r>
          <w:rPr>
            <w:noProof/>
            <w:webHidden/>
          </w:rPr>
          <w:fldChar w:fldCharType="begin"/>
        </w:r>
        <w:r>
          <w:rPr>
            <w:noProof/>
            <w:webHidden/>
          </w:rPr>
          <w:instrText xml:space="preserve"> PAGEREF _Toc135998142 \h </w:instrText>
        </w:r>
        <w:r>
          <w:rPr>
            <w:noProof/>
            <w:webHidden/>
          </w:rPr>
        </w:r>
        <w:r>
          <w:rPr>
            <w:noProof/>
            <w:webHidden/>
          </w:rPr>
          <w:fldChar w:fldCharType="separate"/>
        </w:r>
        <w:r w:rsidR="00B535B4">
          <w:rPr>
            <w:noProof/>
            <w:webHidden/>
          </w:rPr>
          <w:t>16</w:t>
        </w:r>
        <w:r>
          <w:rPr>
            <w:noProof/>
            <w:webHidden/>
          </w:rPr>
          <w:fldChar w:fldCharType="end"/>
        </w:r>
      </w:hyperlink>
    </w:p>
    <w:p w14:paraId="64FEE35C" w14:textId="61E4F898" w:rsidR="00963046" w:rsidRDefault="00963046">
      <w:pPr>
        <w:pStyle w:val="TOC1"/>
        <w:tabs>
          <w:tab w:val="left" w:pos="420"/>
        </w:tabs>
        <w:rPr>
          <w:rFonts w:asciiTheme="minorHAnsi" w:eastAsiaTheme="minorEastAsia" w:hAnsiTheme="minorHAnsi" w:cstheme="minorBidi"/>
          <w:noProof/>
          <w:kern w:val="2"/>
          <w:sz w:val="22"/>
          <w:szCs w:val="22"/>
          <w:lang w:val="en-IE" w:eastAsia="en-IE"/>
          <w14:ligatures w14:val="standardContextual"/>
        </w:rPr>
      </w:pPr>
      <w:hyperlink w:anchor="_Toc135998143" w:history="1">
        <w:r w:rsidRPr="00437D01">
          <w:rPr>
            <w:rStyle w:val="Hyperlink"/>
            <w:noProof/>
            <w:lang w:val="en-GB"/>
            <w14:scene3d>
              <w14:camera w14:prst="orthographicFront"/>
              <w14:lightRig w14:rig="threePt" w14:dir="t">
                <w14:rot w14:lat="0" w14:lon="0" w14:rev="0"/>
              </w14:lightRig>
            </w14:scene3d>
          </w:rPr>
          <w:t>3</w:t>
        </w:r>
        <w:r>
          <w:rPr>
            <w:rFonts w:asciiTheme="minorHAnsi" w:eastAsiaTheme="minorEastAsia" w:hAnsiTheme="minorHAnsi" w:cstheme="minorBidi"/>
            <w:noProof/>
            <w:kern w:val="2"/>
            <w:sz w:val="22"/>
            <w:szCs w:val="22"/>
            <w:lang w:val="en-IE" w:eastAsia="en-IE"/>
            <w14:ligatures w14:val="standardContextual"/>
          </w:rPr>
          <w:tab/>
        </w:r>
        <w:r w:rsidRPr="00437D01">
          <w:rPr>
            <w:rStyle w:val="Hyperlink"/>
            <w:noProof/>
            <w:lang w:val="en-GB"/>
          </w:rPr>
          <w:t>JSON Format Transactions</w:t>
        </w:r>
        <w:r>
          <w:rPr>
            <w:noProof/>
            <w:webHidden/>
          </w:rPr>
          <w:tab/>
        </w:r>
        <w:r>
          <w:rPr>
            <w:noProof/>
            <w:webHidden/>
          </w:rPr>
          <w:fldChar w:fldCharType="begin"/>
        </w:r>
        <w:r>
          <w:rPr>
            <w:noProof/>
            <w:webHidden/>
          </w:rPr>
          <w:instrText xml:space="preserve"> PAGEREF _Toc135998143 \h </w:instrText>
        </w:r>
        <w:r>
          <w:rPr>
            <w:noProof/>
            <w:webHidden/>
          </w:rPr>
        </w:r>
        <w:r>
          <w:rPr>
            <w:noProof/>
            <w:webHidden/>
          </w:rPr>
          <w:fldChar w:fldCharType="separate"/>
        </w:r>
        <w:r w:rsidR="00B535B4">
          <w:rPr>
            <w:noProof/>
            <w:webHidden/>
          </w:rPr>
          <w:t>17</w:t>
        </w:r>
        <w:r>
          <w:rPr>
            <w:noProof/>
            <w:webHidden/>
          </w:rPr>
          <w:fldChar w:fldCharType="end"/>
        </w:r>
      </w:hyperlink>
    </w:p>
    <w:p w14:paraId="21653816" w14:textId="34855AED"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44" w:history="1">
        <w:r w:rsidRPr="00437D01">
          <w:rPr>
            <w:rStyle w:val="Hyperlink"/>
            <w:noProof/>
            <w:lang w:val="en-GB"/>
            <w14:scene3d>
              <w14:camera w14:prst="orthographicFront"/>
              <w14:lightRig w14:rig="threePt" w14:dir="t">
                <w14:rot w14:lat="0" w14:lon="0" w14:rev="0"/>
              </w14:lightRig>
            </w14:scene3d>
          </w:rPr>
          <w:t>3.1.</w:t>
        </w:r>
        <w:r w:rsidRPr="00437D01">
          <w:rPr>
            <w:rStyle w:val="Hyperlink"/>
            <w:noProof/>
            <w:lang w:val="en-GB"/>
          </w:rPr>
          <w:t xml:space="preserve"> AddSubmission</w:t>
        </w:r>
        <w:r>
          <w:rPr>
            <w:noProof/>
            <w:webHidden/>
          </w:rPr>
          <w:tab/>
        </w:r>
        <w:r>
          <w:rPr>
            <w:noProof/>
            <w:webHidden/>
          </w:rPr>
          <w:fldChar w:fldCharType="begin"/>
        </w:r>
        <w:r>
          <w:rPr>
            <w:noProof/>
            <w:webHidden/>
          </w:rPr>
          <w:instrText xml:space="preserve"> PAGEREF _Toc135998144 \h </w:instrText>
        </w:r>
        <w:r>
          <w:rPr>
            <w:noProof/>
            <w:webHidden/>
          </w:rPr>
        </w:r>
        <w:r>
          <w:rPr>
            <w:noProof/>
            <w:webHidden/>
          </w:rPr>
          <w:fldChar w:fldCharType="separate"/>
        </w:r>
        <w:r w:rsidR="00B535B4">
          <w:rPr>
            <w:noProof/>
            <w:webHidden/>
          </w:rPr>
          <w:t>17</w:t>
        </w:r>
        <w:r>
          <w:rPr>
            <w:noProof/>
            <w:webHidden/>
          </w:rPr>
          <w:fldChar w:fldCharType="end"/>
        </w:r>
      </w:hyperlink>
    </w:p>
    <w:p w14:paraId="43255A8A" w14:textId="0057349F"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45" w:history="1">
        <w:r w:rsidRPr="00437D01">
          <w:rPr>
            <w:rStyle w:val="Hyperlink"/>
            <w:noProof/>
            <w:lang w:val="en-GB"/>
            <w14:scene3d>
              <w14:camera w14:prst="orthographicFront"/>
              <w14:lightRig w14:rig="threePt" w14:dir="t">
                <w14:rot w14:lat="0" w14:lon="0" w14:rev="0"/>
              </w14:lightRig>
            </w14:scene3d>
          </w:rPr>
          <w:t>3.1.1.</w:t>
        </w:r>
        <w:r w:rsidRPr="00437D01">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_Toc135998145 \h </w:instrText>
        </w:r>
        <w:r>
          <w:rPr>
            <w:noProof/>
            <w:webHidden/>
          </w:rPr>
        </w:r>
        <w:r>
          <w:rPr>
            <w:noProof/>
            <w:webHidden/>
          </w:rPr>
          <w:fldChar w:fldCharType="separate"/>
        </w:r>
        <w:r w:rsidR="00B535B4">
          <w:rPr>
            <w:noProof/>
            <w:webHidden/>
          </w:rPr>
          <w:t>19</w:t>
        </w:r>
        <w:r>
          <w:rPr>
            <w:noProof/>
            <w:webHidden/>
          </w:rPr>
          <w:fldChar w:fldCharType="end"/>
        </w:r>
      </w:hyperlink>
    </w:p>
    <w:p w14:paraId="0B0F42F7" w14:textId="551E5662"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46" w:history="1">
        <w:r w:rsidRPr="00437D01">
          <w:rPr>
            <w:rStyle w:val="Hyperlink"/>
            <w:noProof/>
            <w:lang w:val="en-GB"/>
            <w14:scene3d>
              <w14:camera w14:prst="orthographicFront"/>
              <w14:lightRig w14:rig="threePt" w14:dir="t">
                <w14:rot w14:lat="0" w14:lon="0" w14:rev="0"/>
              </w14:lightRig>
            </w14:scene3d>
          </w:rPr>
          <w:t>3.1.2.</w:t>
        </w:r>
        <w:r w:rsidRPr="00437D01">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_Toc135998146 \h </w:instrText>
        </w:r>
        <w:r>
          <w:rPr>
            <w:noProof/>
            <w:webHidden/>
          </w:rPr>
        </w:r>
        <w:r>
          <w:rPr>
            <w:noProof/>
            <w:webHidden/>
          </w:rPr>
          <w:fldChar w:fldCharType="separate"/>
        </w:r>
        <w:r w:rsidR="00B535B4">
          <w:rPr>
            <w:noProof/>
            <w:webHidden/>
          </w:rPr>
          <w:t>20</w:t>
        </w:r>
        <w:r>
          <w:rPr>
            <w:noProof/>
            <w:webHidden/>
          </w:rPr>
          <w:fldChar w:fldCharType="end"/>
        </w:r>
      </w:hyperlink>
    </w:p>
    <w:p w14:paraId="6388C79C" w14:textId="72842086"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47" w:history="1">
        <w:r w:rsidRPr="00437D01">
          <w:rPr>
            <w:rStyle w:val="Hyperlink"/>
            <w:noProof/>
            <w:lang w:val="en-GB"/>
            <w14:scene3d>
              <w14:camera w14:prst="orthographicFront"/>
              <w14:lightRig w14:rig="threePt" w14:dir="t">
                <w14:rot w14:lat="0" w14:lon="0" w14:rev="0"/>
              </w14:lightRig>
            </w14:scene3d>
          </w:rPr>
          <w:t>3.1.3.</w:t>
        </w:r>
        <w:r w:rsidRPr="00437D01">
          <w:rPr>
            <w:rStyle w:val="Hyperlink"/>
            <w:noProof/>
            <w:lang w:val="en-GB"/>
          </w:rPr>
          <w:t xml:space="preserve"> Sample</w:t>
        </w:r>
        <w:r>
          <w:rPr>
            <w:noProof/>
            <w:webHidden/>
          </w:rPr>
          <w:tab/>
        </w:r>
        <w:r>
          <w:rPr>
            <w:noProof/>
            <w:webHidden/>
          </w:rPr>
          <w:fldChar w:fldCharType="begin"/>
        </w:r>
        <w:r>
          <w:rPr>
            <w:noProof/>
            <w:webHidden/>
          </w:rPr>
          <w:instrText xml:space="preserve"> PAGEREF _Toc135998147 \h </w:instrText>
        </w:r>
        <w:r>
          <w:rPr>
            <w:noProof/>
            <w:webHidden/>
          </w:rPr>
        </w:r>
        <w:r>
          <w:rPr>
            <w:noProof/>
            <w:webHidden/>
          </w:rPr>
          <w:fldChar w:fldCharType="separate"/>
        </w:r>
        <w:r w:rsidR="00B535B4">
          <w:rPr>
            <w:noProof/>
            <w:webHidden/>
          </w:rPr>
          <w:t>20</w:t>
        </w:r>
        <w:r>
          <w:rPr>
            <w:noProof/>
            <w:webHidden/>
          </w:rPr>
          <w:fldChar w:fldCharType="end"/>
        </w:r>
      </w:hyperlink>
    </w:p>
    <w:p w14:paraId="115E8943" w14:textId="35290C9B"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48" w:history="1">
        <w:r w:rsidRPr="00437D01">
          <w:rPr>
            <w:rStyle w:val="Hyperlink"/>
            <w:noProof/>
            <w:lang w:val="en-GB"/>
            <w14:scene3d>
              <w14:camera w14:prst="orthographicFront"/>
              <w14:lightRig w14:rig="threePt" w14:dir="t">
                <w14:rot w14:lat="0" w14:lon="0" w14:rev="0"/>
              </w14:lightRig>
            </w14:scene3d>
          </w:rPr>
          <w:t>3.2.</w:t>
        </w:r>
        <w:r w:rsidRPr="00437D01">
          <w:rPr>
            <w:rStyle w:val="Hyperlink"/>
            <w:noProof/>
            <w:lang w:val="en-GB"/>
          </w:rPr>
          <w:t xml:space="preserve"> FindSubmission</w:t>
        </w:r>
        <w:r>
          <w:rPr>
            <w:noProof/>
            <w:webHidden/>
          </w:rPr>
          <w:tab/>
        </w:r>
        <w:r>
          <w:rPr>
            <w:noProof/>
            <w:webHidden/>
          </w:rPr>
          <w:fldChar w:fldCharType="begin"/>
        </w:r>
        <w:r>
          <w:rPr>
            <w:noProof/>
            <w:webHidden/>
          </w:rPr>
          <w:instrText xml:space="preserve"> PAGEREF _Toc135998148 \h </w:instrText>
        </w:r>
        <w:r>
          <w:rPr>
            <w:noProof/>
            <w:webHidden/>
          </w:rPr>
        </w:r>
        <w:r>
          <w:rPr>
            <w:noProof/>
            <w:webHidden/>
          </w:rPr>
          <w:fldChar w:fldCharType="separate"/>
        </w:r>
        <w:r w:rsidR="00B535B4">
          <w:rPr>
            <w:noProof/>
            <w:webHidden/>
          </w:rPr>
          <w:t>21</w:t>
        </w:r>
        <w:r>
          <w:rPr>
            <w:noProof/>
            <w:webHidden/>
          </w:rPr>
          <w:fldChar w:fldCharType="end"/>
        </w:r>
      </w:hyperlink>
    </w:p>
    <w:p w14:paraId="72C47DCB" w14:textId="521F4942"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49" w:history="1">
        <w:r w:rsidRPr="00437D01">
          <w:rPr>
            <w:rStyle w:val="Hyperlink"/>
            <w:noProof/>
            <w:lang w:val="en-GB"/>
            <w14:scene3d>
              <w14:camera w14:prst="orthographicFront"/>
              <w14:lightRig w14:rig="threePt" w14:dir="t">
                <w14:rot w14:lat="0" w14:lon="0" w14:rev="0"/>
              </w14:lightRig>
            </w14:scene3d>
          </w:rPr>
          <w:t>3.2.1.</w:t>
        </w:r>
        <w:r w:rsidRPr="00437D01">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_Toc135998149 \h </w:instrText>
        </w:r>
        <w:r>
          <w:rPr>
            <w:noProof/>
            <w:webHidden/>
          </w:rPr>
        </w:r>
        <w:r>
          <w:rPr>
            <w:noProof/>
            <w:webHidden/>
          </w:rPr>
          <w:fldChar w:fldCharType="separate"/>
        </w:r>
        <w:r w:rsidR="00B535B4">
          <w:rPr>
            <w:noProof/>
            <w:webHidden/>
          </w:rPr>
          <w:t>23</w:t>
        </w:r>
        <w:r>
          <w:rPr>
            <w:noProof/>
            <w:webHidden/>
          </w:rPr>
          <w:fldChar w:fldCharType="end"/>
        </w:r>
      </w:hyperlink>
    </w:p>
    <w:p w14:paraId="771AC642" w14:textId="5FD4F35D"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50" w:history="1">
        <w:r w:rsidRPr="00437D01">
          <w:rPr>
            <w:rStyle w:val="Hyperlink"/>
            <w:noProof/>
            <w:lang w:val="en-GB"/>
            <w14:scene3d>
              <w14:camera w14:prst="orthographicFront"/>
              <w14:lightRig w14:rig="threePt" w14:dir="t">
                <w14:rot w14:lat="0" w14:lon="0" w14:rev="0"/>
              </w14:lightRig>
            </w14:scene3d>
          </w:rPr>
          <w:t>3.2.2.</w:t>
        </w:r>
        <w:r w:rsidRPr="00437D01">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_Toc135998150 \h </w:instrText>
        </w:r>
        <w:r>
          <w:rPr>
            <w:noProof/>
            <w:webHidden/>
          </w:rPr>
        </w:r>
        <w:r>
          <w:rPr>
            <w:noProof/>
            <w:webHidden/>
          </w:rPr>
          <w:fldChar w:fldCharType="separate"/>
        </w:r>
        <w:r w:rsidR="00B535B4">
          <w:rPr>
            <w:noProof/>
            <w:webHidden/>
          </w:rPr>
          <w:t>23</w:t>
        </w:r>
        <w:r>
          <w:rPr>
            <w:noProof/>
            <w:webHidden/>
          </w:rPr>
          <w:fldChar w:fldCharType="end"/>
        </w:r>
      </w:hyperlink>
    </w:p>
    <w:p w14:paraId="5934D95F" w14:textId="3124523A"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51" w:history="1">
        <w:r w:rsidRPr="00437D01">
          <w:rPr>
            <w:rStyle w:val="Hyperlink"/>
            <w:noProof/>
            <w:lang w:val="en-GB"/>
            <w14:scene3d>
              <w14:camera w14:prst="orthographicFront"/>
              <w14:lightRig w14:rig="threePt" w14:dir="t">
                <w14:rot w14:lat="0" w14:lon="0" w14:rev="0"/>
              </w14:lightRig>
            </w14:scene3d>
          </w:rPr>
          <w:t>3.2.3.</w:t>
        </w:r>
        <w:r w:rsidRPr="00437D01">
          <w:rPr>
            <w:rStyle w:val="Hyperlink"/>
            <w:noProof/>
            <w:lang w:val="en-GB"/>
          </w:rPr>
          <w:t xml:space="preserve"> Sample</w:t>
        </w:r>
        <w:r>
          <w:rPr>
            <w:noProof/>
            <w:webHidden/>
          </w:rPr>
          <w:tab/>
        </w:r>
        <w:r>
          <w:rPr>
            <w:noProof/>
            <w:webHidden/>
          </w:rPr>
          <w:fldChar w:fldCharType="begin"/>
        </w:r>
        <w:r>
          <w:rPr>
            <w:noProof/>
            <w:webHidden/>
          </w:rPr>
          <w:instrText xml:space="preserve"> PAGEREF _Toc135998151 \h </w:instrText>
        </w:r>
        <w:r>
          <w:rPr>
            <w:noProof/>
            <w:webHidden/>
          </w:rPr>
        </w:r>
        <w:r>
          <w:rPr>
            <w:noProof/>
            <w:webHidden/>
          </w:rPr>
          <w:fldChar w:fldCharType="separate"/>
        </w:r>
        <w:r w:rsidR="00B535B4">
          <w:rPr>
            <w:noProof/>
            <w:webHidden/>
          </w:rPr>
          <w:t>24</w:t>
        </w:r>
        <w:r>
          <w:rPr>
            <w:noProof/>
            <w:webHidden/>
          </w:rPr>
          <w:fldChar w:fldCharType="end"/>
        </w:r>
      </w:hyperlink>
    </w:p>
    <w:p w14:paraId="5B83F40B" w14:textId="38C6BDBB"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52" w:history="1">
        <w:r w:rsidRPr="00437D01">
          <w:rPr>
            <w:rStyle w:val="Hyperlink"/>
            <w:noProof/>
            <w:lang w:val="en-GB"/>
            <w14:scene3d>
              <w14:camera w14:prst="orthographicFront"/>
              <w14:lightRig w14:rig="threePt" w14:dir="t">
                <w14:rot w14:lat="0" w14:lon="0" w14:rev="0"/>
              </w14:lightRig>
            </w14:scene3d>
          </w:rPr>
          <w:t>3.3.</w:t>
        </w:r>
        <w:r w:rsidRPr="00437D01">
          <w:rPr>
            <w:rStyle w:val="Hyperlink"/>
            <w:noProof/>
            <w:lang w:val="en-GB"/>
          </w:rPr>
          <w:t xml:space="preserve"> Acknowledgement Record Format</w:t>
        </w:r>
        <w:r>
          <w:rPr>
            <w:noProof/>
            <w:webHidden/>
          </w:rPr>
          <w:tab/>
        </w:r>
        <w:r>
          <w:rPr>
            <w:noProof/>
            <w:webHidden/>
          </w:rPr>
          <w:fldChar w:fldCharType="begin"/>
        </w:r>
        <w:r>
          <w:rPr>
            <w:noProof/>
            <w:webHidden/>
          </w:rPr>
          <w:instrText xml:space="preserve"> PAGEREF _Toc135998152 \h </w:instrText>
        </w:r>
        <w:r>
          <w:rPr>
            <w:noProof/>
            <w:webHidden/>
          </w:rPr>
        </w:r>
        <w:r>
          <w:rPr>
            <w:noProof/>
            <w:webHidden/>
          </w:rPr>
          <w:fldChar w:fldCharType="separate"/>
        </w:r>
        <w:r w:rsidR="00B535B4">
          <w:rPr>
            <w:noProof/>
            <w:webHidden/>
          </w:rPr>
          <w:t>24</w:t>
        </w:r>
        <w:r>
          <w:rPr>
            <w:noProof/>
            <w:webHidden/>
          </w:rPr>
          <w:fldChar w:fldCharType="end"/>
        </w:r>
      </w:hyperlink>
    </w:p>
    <w:p w14:paraId="70361E5D" w14:textId="59C53034"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53" w:history="1">
        <w:r w:rsidRPr="00437D01">
          <w:rPr>
            <w:rStyle w:val="Hyperlink"/>
            <w:noProof/>
            <w:lang w:val="en-GB"/>
            <w14:scene3d>
              <w14:camera w14:prst="orthographicFront"/>
              <w14:lightRig w14:rig="threePt" w14:dir="t">
                <w14:rot w14:lat="0" w14:lon="0" w14:rev="0"/>
              </w14:lightRig>
            </w14:scene3d>
          </w:rPr>
          <w:t>3.3.1.</w:t>
        </w:r>
        <w:r w:rsidRPr="00437D01">
          <w:rPr>
            <w:rStyle w:val="Hyperlink"/>
            <w:noProof/>
            <w:lang w:val="en-GB"/>
          </w:rPr>
          <w:t xml:space="preserve"> Transaction Level Validation</w:t>
        </w:r>
        <w:r>
          <w:rPr>
            <w:noProof/>
            <w:webHidden/>
          </w:rPr>
          <w:tab/>
        </w:r>
        <w:r>
          <w:rPr>
            <w:noProof/>
            <w:webHidden/>
          </w:rPr>
          <w:fldChar w:fldCharType="begin"/>
        </w:r>
        <w:r>
          <w:rPr>
            <w:noProof/>
            <w:webHidden/>
          </w:rPr>
          <w:instrText xml:space="preserve"> PAGEREF _Toc135998153 \h </w:instrText>
        </w:r>
        <w:r>
          <w:rPr>
            <w:noProof/>
            <w:webHidden/>
          </w:rPr>
        </w:r>
        <w:r>
          <w:rPr>
            <w:noProof/>
            <w:webHidden/>
          </w:rPr>
          <w:fldChar w:fldCharType="separate"/>
        </w:r>
        <w:r w:rsidR="00B535B4">
          <w:rPr>
            <w:noProof/>
            <w:webHidden/>
          </w:rPr>
          <w:t>25</w:t>
        </w:r>
        <w:r>
          <w:rPr>
            <w:noProof/>
            <w:webHidden/>
          </w:rPr>
          <w:fldChar w:fldCharType="end"/>
        </w:r>
      </w:hyperlink>
    </w:p>
    <w:p w14:paraId="6737C3DA" w14:textId="66D7E6D7"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54" w:history="1">
        <w:r w:rsidRPr="00437D01">
          <w:rPr>
            <w:rStyle w:val="Hyperlink"/>
            <w:noProof/>
            <w:lang w:val="en-GB"/>
            <w14:scene3d>
              <w14:camera w14:prst="orthographicFront"/>
              <w14:lightRig w14:rig="threePt" w14:dir="t">
                <w14:rot w14:lat="0" w14:lon="0" w14:rev="0"/>
              </w14:lightRig>
            </w14:scene3d>
          </w:rPr>
          <w:t>3.3.2.</w:t>
        </w:r>
        <w:r w:rsidRPr="00437D01">
          <w:rPr>
            <w:rStyle w:val="Hyperlink"/>
            <w:noProof/>
            <w:lang w:val="en-GB"/>
          </w:rPr>
          <w:t xml:space="preserve"> Field Level Validation</w:t>
        </w:r>
        <w:r>
          <w:rPr>
            <w:noProof/>
            <w:webHidden/>
          </w:rPr>
          <w:tab/>
        </w:r>
        <w:r>
          <w:rPr>
            <w:noProof/>
            <w:webHidden/>
          </w:rPr>
          <w:fldChar w:fldCharType="begin"/>
        </w:r>
        <w:r>
          <w:rPr>
            <w:noProof/>
            <w:webHidden/>
          </w:rPr>
          <w:instrText xml:space="preserve"> PAGEREF _Toc135998154 \h </w:instrText>
        </w:r>
        <w:r>
          <w:rPr>
            <w:noProof/>
            <w:webHidden/>
          </w:rPr>
        </w:r>
        <w:r>
          <w:rPr>
            <w:noProof/>
            <w:webHidden/>
          </w:rPr>
          <w:fldChar w:fldCharType="separate"/>
        </w:r>
        <w:r w:rsidR="00B535B4">
          <w:rPr>
            <w:noProof/>
            <w:webHidden/>
          </w:rPr>
          <w:t>25</w:t>
        </w:r>
        <w:r>
          <w:rPr>
            <w:noProof/>
            <w:webHidden/>
          </w:rPr>
          <w:fldChar w:fldCharType="end"/>
        </w:r>
      </w:hyperlink>
    </w:p>
    <w:p w14:paraId="61617BF4" w14:textId="6A594DB8"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55" w:history="1">
        <w:r w:rsidRPr="00437D01">
          <w:rPr>
            <w:rStyle w:val="Hyperlink"/>
            <w:noProof/>
            <w14:scene3d>
              <w14:camera w14:prst="orthographicFront"/>
              <w14:lightRig w14:rig="threePt" w14:dir="t">
                <w14:rot w14:lat="0" w14:lon="0" w14:rev="0"/>
              </w14:lightRig>
            </w14:scene3d>
          </w:rPr>
          <w:t>3.3.3.</w:t>
        </w:r>
        <w:r w:rsidRPr="00437D01">
          <w:rPr>
            <w:rStyle w:val="Hyperlink"/>
            <w:noProof/>
          </w:rPr>
          <w:t xml:space="preserve"> Sample</w:t>
        </w:r>
        <w:r>
          <w:rPr>
            <w:noProof/>
            <w:webHidden/>
          </w:rPr>
          <w:tab/>
        </w:r>
        <w:r>
          <w:rPr>
            <w:noProof/>
            <w:webHidden/>
          </w:rPr>
          <w:fldChar w:fldCharType="begin"/>
        </w:r>
        <w:r>
          <w:rPr>
            <w:noProof/>
            <w:webHidden/>
          </w:rPr>
          <w:instrText xml:space="preserve"> PAGEREF _Toc135998155 \h </w:instrText>
        </w:r>
        <w:r>
          <w:rPr>
            <w:noProof/>
            <w:webHidden/>
          </w:rPr>
        </w:r>
        <w:r>
          <w:rPr>
            <w:noProof/>
            <w:webHidden/>
          </w:rPr>
          <w:fldChar w:fldCharType="separate"/>
        </w:r>
        <w:r w:rsidR="00B535B4">
          <w:rPr>
            <w:noProof/>
            <w:webHidden/>
          </w:rPr>
          <w:t>26</w:t>
        </w:r>
        <w:r>
          <w:rPr>
            <w:noProof/>
            <w:webHidden/>
          </w:rPr>
          <w:fldChar w:fldCharType="end"/>
        </w:r>
      </w:hyperlink>
    </w:p>
    <w:p w14:paraId="73DD1FD9" w14:textId="5F60BC5C" w:rsidR="00963046" w:rsidRDefault="00963046">
      <w:pPr>
        <w:pStyle w:val="TOC1"/>
        <w:tabs>
          <w:tab w:val="left" w:pos="420"/>
        </w:tabs>
        <w:rPr>
          <w:rFonts w:asciiTheme="minorHAnsi" w:eastAsiaTheme="minorEastAsia" w:hAnsiTheme="minorHAnsi" w:cstheme="minorBidi"/>
          <w:noProof/>
          <w:kern w:val="2"/>
          <w:sz w:val="22"/>
          <w:szCs w:val="22"/>
          <w:lang w:val="en-IE" w:eastAsia="en-IE"/>
          <w14:ligatures w14:val="standardContextual"/>
        </w:rPr>
      </w:pPr>
      <w:hyperlink w:anchor="_Toc135998156" w:history="1">
        <w:r w:rsidRPr="00437D01">
          <w:rPr>
            <w:rStyle w:val="Hyperlink"/>
            <w:noProof/>
            <w:lang w:val="en-GB"/>
            <w14:scene3d>
              <w14:camera w14:prst="orthographicFront"/>
              <w14:lightRig w14:rig="threePt" w14:dir="t">
                <w14:rot w14:lat="0" w14:lon="0" w14:rev="0"/>
              </w14:lightRig>
            </w14:scene3d>
          </w:rPr>
          <w:t>4</w:t>
        </w:r>
        <w:r>
          <w:rPr>
            <w:rFonts w:asciiTheme="minorHAnsi" w:eastAsiaTheme="minorEastAsia" w:hAnsiTheme="minorHAnsi" w:cstheme="minorBidi"/>
            <w:noProof/>
            <w:kern w:val="2"/>
            <w:sz w:val="22"/>
            <w:szCs w:val="22"/>
            <w:lang w:val="en-IE" w:eastAsia="en-IE"/>
            <w14:ligatures w14:val="standardContextual"/>
          </w:rPr>
          <w:tab/>
        </w:r>
        <w:r w:rsidRPr="00437D01">
          <w:rPr>
            <w:rStyle w:val="Hyperlink"/>
            <w:noProof/>
            <w:lang w:val="en-GB"/>
          </w:rPr>
          <w:t>Flat File Data Exchange Format</w:t>
        </w:r>
        <w:r>
          <w:rPr>
            <w:noProof/>
            <w:webHidden/>
          </w:rPr>
          <w:tab/>
        </w:r>
        <w:r>
          <w:rPr>
            <w:noProof/>
            <w:webHidden/>
          </w:rPr>
          <w:fldChar w:fldCharType="begin"/>
        </w:r>
        <w:r>
          <w:rPr>
            <w:noProof/>
            <w:webHidden/>
          </w:rPr>
          <w:instrText xml:space="preserve"> PAGEREF _Toc135998156 \h </w:instrText>
        </w:r>
        <w:r>
          <w:rPr>
            <w:noProof/>
            <w:webHidden/>
          </w:rPr>
        </w:r>
        <w:r>
          <w:rPr>
            <w:noProof/>
            <w:webHidden/>
          </w:rPr>
          <w:fldChar w:fldCharType="separate"/>
        </w:r>
        <w:r w:rsidR="00B535B4">
          <w:rPr>
            <w:noProof/>
            <w:webHidden/>
          </w:rPr>
          <w:t>29</w:t>
        </w:r>
        <w:r>
          <w:rPr>
            <w:noProof/>
            <w:webHidden/>
          </w:rPr>
          <w:fldChar w:fldCharType="end"/>
        </w:r>
      </w:hyperlink>
    </w:p>
    <w:p w14:paraId="051BAA5E" w14:textId="7942B42E"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57" w:history="1">
        <w:r w:rsidRPr="00437D01">
          <w:rPr>
            <w:rStyle w:val="Hyperlink"/>
            <w:noProof/>
            <w:lang w:val="en-GB"/>
            <w14:scene3d>
              <w14:camera w14:prst="orthographicFront"/>
              <w14:lightRig w14:rig="threePt" w14:dir="t">
                <w14:rot w14:lat="0" w14:lon="0" w14:rev="0"/>
              </w14:lightRig>
            </w14:scene3d>
          </w:rPr>
          <w:t>4.1.</w:t>
        </w:r>
        <w:r w:rsidRPr="00437D01">
          <w:rPr>
            <w:rStyle w:val="Hyperlink"/>
            <w:noProof/>
            <w:lang w:val="en-GB"/>
          </w:rPr>
          <w:t xml:space="preserve"> File Structure</w:t>
        </w:r>
        <w:r>
          <w:rPr>
            <w:noProof/>
            <w:webHidden/>
          </w:rPr>
          <w:tab/>
        </w:r>
        <w:r>
          <w:rPr>
            <w:noProof/>
            <w:webHidden/>
          </w:rPr>
          <w:fldChar w:fldCharType="begin"/>
        </w:r>
        <w:r>
          <w:rPr>
            <w:noProof/>
            <w:webHidden/>
          </w:rPr>
          <w:instrText xml:space="preserve"> PAGEREF _Toc135998157 \h </w:instrText>
        </w:r>
        <w:r>
          <w:rPr>
            <w:noProof/>
            <w:webHidden/>
          </w:rPr>
        </w:r>
        <w:r>
          <w:rPr>
            <w:noProof/>
            <w:webHidden/>
          </w:rPr>
          <w:fldChar w:fldCharType="separate"/>
        </w:r>
        <w:r w:rsidR="00B535B4">
          <w:rPr>
            <w:noProof/>
            <w:webHidden/>
          </w:rPr>
          <w:t>29</w:t>
        </w:r>
        <w:r>
          <w:rPr>
            <w:noProof/>
            <w:webHidden/>
          </w:rPr>
          <w:fldChar w:fldCharType="end"/>
        </w:r>
      </w:hyperlink>
    </w:p>
    <w:p w14:paraId="1163863C" w14:textId="2728B7E0"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58" w:history="1">
        <w:r w:rsidRPr="00437D01">
          <w:rPr>
            <w:rStyle w:val="Hyperlink"/>
            <w:noProof/>
            <w:lang w:val="en-GB"/>
          </w:rPr>
          <w:t>4.1.1.1. File Headers and Delimiters</w:t>
        </w:r>
        <w:r>
          <w:rPr>
            <w:noProof/>
            <w:webHidden/>
          </w:rPr>
          <w:tab/>
        </w:r>
        <w:r>
          <w:rPr>
            <w:noProof/>
            <w:webHidden/>
          </w:rPr>
          <w:fldChar w:fldCharType="begin"/>
        </w:r>
        <w:r>
          <w:rPr>
            <w:noProof/>
            <w:webHidden/>
          </w:rPr>
          <w:instrText xml:space="preserve"> PAGEREF _Toc135998158 \h </w:instrText>
        </w:r>
        <w:r>
          <w:rPr>
            <w:noProof/>
            <w:webHidden/>
          </w:rPr>
        </w:r>
        <w:r>
          <w:rPr>
            <w:noProof/>
            <w:webHidden/>
          </w:rPr>
          <w:fldChar w:fldCharType="separate"/>
        </w:r>
        <w:r w:rsidR="00B535B4">
          <w:rPr>
            <w:noProof/>
            <w:webHidden/>
          </w:rPr>
          <w:t>29</w:t>
        </w:r>
        <w:r>
          <w:rPr>
            <w:noProof/>
            <w:webHidden/>
          </w:rPr>
          <w:fldChar w:fldCharType="end"/>
        </w:r>
      </w:hyperlink>
    </w:p>
    <w:p w14:paraId="3221541C" w14:textId="32F29FAB"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59" w:history="1">
        <w:r w:rsidRPr="00437D01">
          <w:rPr>
            <w:rStyle w:val="Hyperlink"/>
            <w:noProof/>
            <w:lang w:val="en-GB"/>
            <w14:scene3d>
              <w14:camera w14:prst="orthographicFront"/>
              <w14:lightRig w14:rig="threePt" w14:dir="t">
                <w14:rot w14:lat="0" w14:lon="0" w14:rev="0"/>
              </w14:lightRig>
            </w14:scene3d>
          </w:rPr>
          <w:t>4.1.2.</w:t>
        </w:r>
        <w:r w:rsidRPr="00437D01">
          <w:rPr>
            <w:rStyle w:val="Hyperlink"/>
            <w:noProof/>
            <w:lang w:val="en-GB"/>
          </w:rPr>
          <w:t xml:space="preserve"> AddSubmission / Allocation Record</w:t>
        </w:r>
        <w:r>
          <w:rPr>
            <w:noProof/>
            <w:webHidden/>
          </w:rPr>
          <w:tab/>
        </w:r>
        <w:r>
          <w:rPr>
            <w:noProof/>
            <w:webHidden/>
          </w:rPr>
          <w:fldChar w:fldCharType="begin"/>
        </w:r>
        <w:r>
          <w:rPr>
            <w:noProof/>
            <w:webHidden/>
          </w:rPr>
          <w:instrText xml:space="preserve"> PAGEREF _Toc135998159 \h </w:instrText>
        </w:r>
        <w:r>
          <w:rPr>
            <w:noProof/>
            <w:webHidden/>
          </w:rPr>
        </w:r>
        <w:r>
          <w:rPr>
            <w:noProof/>
            <w:webHidden/>
          </w:rPr>
          <w:fldChar w:fldCharType="separate"/>
        </w:r>
        <w:r w:rsidR="00B535B4">
          <w:rPr>
            <w:noProof/>
            <w:webHidden/>
          </w:rPr>
          <w:t>30</w:t>
        </w:r>
        <w:r>
          <w:rPr>
            <w:noProof/>
            <w:webHidden/>
          </w:rPr>
          <w:fldChar w:fldCharType="end"/>
        </w:r>
      </w:hyperlink>
    </w:p>
    <w:p w14:paraId="43A4855F" w14:textId="6AA54D58"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0" w:history="1">
        <w:r w:rsidRPr="00437D01">
          <w:rPr>
            <w:rStyle w:val="Hyperlink"/>
            <w:noProof/>
            <w:lang w:val="en-GB"/>
          </w:rPr>
          <w:t>4.1.2.1. Transaction Level Validation</w:t>
        </w:r>
        <w:r>
          <w:rPr>
            <w:noProof/>
            <w:webHidden/>
          </w:rPr>
          <w:tab/>
        </w:r>
        <w:r>
          <w:rPr>
            <w:noProof/>
            <w:webHidden/>
          </w:rPr>
          <w:fldChar w:fldCharType="begin"/>
        </w:r>
        <w:r>
          <w:rPr>
            <w:noProof/>
            <w:webHidden/>
          </w:rPr>
          <w:instrText xml:space="preserve"> PAGEREF _Toc135998160 \h </w:instrText>
        </w:r>
        <w:r>
          <w:rPr>
            <w:noProof/>
            <w:webHidden/>
          </w:rPr>
        </w:r>
        <w:r>
          <w:rPr>
            <w:noProof/>
            <w:webHidden/>
          </w:rPr>
          <w:fldChar w:fldCharType="separate"/>
        </w:r>
        <w:r w:rsidR="00B535B4">
          <w:rPr>
            <w:noProof/>
            <w:webHidden/>
          </w:rPr>
          <w:t>33</w:t>
        </w:r>
        <w:r>
          <w:rPr>
            <w:noProof/>
            <w:webHidden/>
          </w:rPr>
          <w:fldChar w:fldCharType="end"/>
        </w:r>
      </w:hyperlink>
    </w:p>
    <w:p w14:paraId="199D6721" w14:textId="0E0EBD88"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1" w:history="1">
        <w:r w:rsidRPr="00437D01">
          <w:rPr>
            <w:rStyle w:val="Hyperlink"/>
            <w:noProof/>
            <w:lang w:val="en-GB"/>
          </w:rPr>
          <w:t>4.1.2.2. Field Level Validation</w:t>
        </w:r>
        <w:r>
          <w:rPr>
            <w:noProof/>
            <w:webHidden/>
          </w:rPr>
          <w:tab/>
        </w:r>
        <w:r>
          <w:rPr>
            <w:noProof/>
            <w:webHidden/>
          </w:rPr>
          <w:fldChar w:fldCharType="begin"/>
        </w:r>
        <w:r>
          <w:rPr>
            <w:noProof/>
            <w:webHidden/>
          </w:rPr>
          <w:instrText xml:space="preserve"> PAGEREF _Toc135998161 \h </w:instrText>
        </w:r>
        <w:r>
          <w:rPr>
            <w:noProof/>
            <w:webHidden/>
          </w:rPr>
        </w:r>
        <w:r>
          <w:rPr>
            <w:noProof/>
            <w:webHidden/>
          </w:rPr>
          <w:fldChar w:fldCharType="separate"/>
        </w:r>
        <w:r w:rsidR="00B535B4">
          <w:rPr>
            <w:noProof/>
            <w:webHidden/>
          </w:rPr>
          <w:t>34</w:t>
        </w:r>
        <w:r>
          <w:rPr>
            <w:noProof/>
            <w:webHidden/>
          </w:rPr>
          <w:fldChar w:fldCharType="end"/>
        </w:r>
      </w:hyperlink>
    </w:p>
    <w:p w14:paraId="468A19C1" w14:textId="4F3D6224"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2" w:history="1">
        <w:r w:rsidRPr="00437D01">
          <w:rPr>
            <w:rStyle w:val="Hyperlink"/>
            <w:noProof/>
            <w:lang w:val="en-GB"/>
            <w14:scene3d>
              <w14:camera w14:prst="orthographicFront"/>
              <w14:lightRig w14:rig="threePt" w14:dir="t">
                <w14:rot w14:lat="0" w14:lon="0" w14:rev="0"/>
              </w14:lightRig>
            </w14:scene3d>
          </w:rPr>
          <w:t>4.1.3.</w:t>
        </w:r>
        <w:r w:rsidRPr="00437D01">
          <w:rPr>
            <w:rStyle w:val="Hyperlink"/>
            <w:noProof/>
            <w:lang w:val="en-GB"/>
          </w:rPr>
          <w:t xml:space="preserve"> FindSubmission / Resolution Record</w:t>
        </w:r>
        <w:r>
          <w:rPr>
            <w:noProof/>
            <w:webHidden/>
          </w:rPr>
          <w:tab/>
        </w:r>
        <w:r>
          <w:rPr>
            <w:noProof/>
            <w:webHidden/>
          </w:rPr>
          <w:fldChar w:fldCharType="begin"/>
        </w:r>
        <w:r>
          <w:rPr>
            <w:noProof/>
            <w:webHidden/>
          </w:rPr>
          <w:instrText xml:space="preserve"> PAGEREF _Toc135998162 \h </w:instrText>
        </w:r>
        <w:r>
          <w:rPr>
            <w:noProof/>
            <w:webHidden/>
          </w:rPr>
        </w:r>
        <w:r>
          <w:rPr>
            <w:noProof/>
            <w:webHidden/>
          </w:rPr>
          <w:fldChar w:fldCharType="separate"/>
        </w:r>
        <w:r w:rsidR="00B535B4">
          <w:rPr>
            <w:noProof/>
            <w:webHidden/>
          </w:rPr>
          <w:t>34</w:t>
        </w:r>
        <w:r>
          <w:rPr>
            <w:noProof/>
            <w:webHidden/>
          </w:rPr>
          <w:fldChar w:fldCharType="end"/>
        </w:r>
      </w:hyperlink>
    </w:p>
    <w:p w14:paraId="3B0AE6DE" w14:textId="4DA7547F"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3" w:history="1">
        <w:r w:rsidRPr="00437D01">
          <w:rPr>
            <w:rStyle w:val="Hyperlink"/>
            <w:noProof/>
            <w:lang w:val="en-GB"/>
          </w:rPr>
          <w:t>4.1.3.1. Transaction Level Validation</w:t>
        </w:r>
        <w:r>
          <w:rPr>
            <w:noProof/>
            <w:webHidden/>
          </w:rPr>
          <w:tab/>
        </w:r>
        <w:r>
          <w:rPr>
            <w:noProof/>
            <w:webHidden/>
          </w:rPr>
          <w:fldChar w:fldCharType="begin"/>
        </w:r>
        <w:r>
          <w:rPr>
            <w:noProof/>
            <w:webHidden/>
          </w:rPr>
          <w:instrText xml:space="preserve"> PAGEREF _Toc135998163 \h </w:instrText>
        </w:r>
        <w:r>
          <w:rPr>
            <w:noProof/>
            <w:webHidden/>
          </w:rPr>
        </w:r>
        <w:r>
          <w:rPr>
            <w:noProof/>
            <w:webHidden/>
          </w:rPr>
          <w:fldChar w:fldCharType="separate"/>
        </w:r>
        <w:r w:rsidR="00B535B4">
          <w:rPr>
            <w:noProof/>
            <w:webHidden/>
          </w:rPr>
          <w:t>38</w:t>
        </w:r>
        <w:r>
          <w:rPr>
            <w:noProof/>
            <w:webHidden/>
          </w:rPr>
          <w:fldChar w:fldCharType="end"/>
        </w:r>
      </w:hyperlink>
    </w:p>
    <w:p w14:paraId="2C479FC0" w14:textId="61D67F52"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4" w:history="1">
        <w:r w:rsidRPr="00437D01">
          <w:rPr>
            <w:rStyle w:val="Hyperlink"/>
            <w:noProof/>
            <w:lang w:val="en-GB"/>
          </w:rPr>
          <w:t>4.1.3.2. Field Level Validation</w:t>
        </w:r>
        <w:r>
          <w:rPr>
            <w:noProof/>
            <w:webHidden/>
          </w:rPr>
          <w:tab/>
        </w:r>
        <w:r>
          <w:rPr>
            <w:noProof/>
            <w:webHidden/>
          </w:rPr>
          <w:fldChar w:fldCharType="begin"/>
        </w:r>
        <w:r>
          <w:rPr>
            <w:noProof/>
            <w:webHidden/>
          </w:rPr>
          <w:instrText xml:space="preserve"> PAGEREF _Toc135998164 \h </w:instrText>
        </w:r>
        <w:r>
          <w:rPr>
            <w:noProof/>
            <w:webHidden/>
          </w:rPr>
        </w:r>
        <w:r>
          <w:rPr>
            <w:noProof/>
            <w:webHidden/>
          </w:rPr>
          <w:fldChar w:fldCharType="separate"/>
        </w:r>
        <w:r w:rsidR="00B535B4">
          <w:rPr>
            <w:noProof/>
            <w:webHidden/>
          </w:rPr>
          <w:t>38</w:t>
        </w:r>
        <w:r>
          <w:rPr>
            <w:noProof/>
            <w:webHidden/>
          </w:rPr>
          <w:fldChar w:fldCharType="end"/>
        </w:r>
      </w:hyperlink>
    </w:p>
    <w:p w14:paraId="52C85F11" w14:textId="1FA1FDC3"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5" w:history="1">
        <w:r w:rsidRPr="00437D01">
          <w:rPr>
            <w:rStyle w:val="Hyperlink"/>
            <w:noProof/>
            <w:lang w:val="en-GB"/>
            <w14:scene3d>
              <w14:camera w14:prst="orthographicFront"/>
              <w14:lightRig w14:rig="threePt" w14:dir="t">
                <w14:rot w14:lat="0" w14:lon="0" w14:rev="0"/>
              </w14:lightRig>
            </w14:scene3d>
          </w:rPr>
          <w:t>4.1.4.</w:t>
        </w:r>
        <w:r w:rsidRPr="00437D01">
          <w:rPr>
            <w:rStyle w:val="Hyperlink"/>
            <w:noProof/>
            <w:lang w:val="en-GB"/>
          </w:rPr>
          <w:t xml:space="preserve"> Acknowledgment Record</w:t>
        </w:r>
        <w:r>
          <w:rPr>
            <w:noProof/>
            <w:webHidden/>
          </w:rPr>
          <w:tab/>
        </w:r>
        <w:r>
          <w:rPr>
            <w:noProof/>
            <w:webHidden/>
          </w:rPr>
          <w:fldChar w:fldCharType="begin"/>
        </w:r>
        <w:r>
          <w:rPr>
            <w:noProof/>
            <w:webHidden/>
          </w:rPr>
          <w:instrText xml:space="preserve"> PAGEREF _Toc135998165 \h </w:instrText>
        </w:r>
        <w:r>
          <w:rPr>
            <w:noProof/>
            <w:webHidden/>
          </w:rPr>
        </w:r>
        <w:r>
          <w:rPr>
            <w:noProof/>
            <w:webHidden/>
          </w:rPr>
          <w:fldChar w:fldCharType="separate"/>
        </w:r>
        <w:r w:rsidR="00B535B4">
          <w:rPr>
            <w:noProof/>
            <w:webHidden/>
          </w:rPr>
          <w:t>39</w:t>
        </w:r>
        <w:r>
          <w:rPr>
            <w:noProof/>
            <w:webHidden/>
          </w:rPr>
          <w:fldChar w:fldCharType="end"/>
        </w:r>
      </w:hyperlink>
    </w:p>
    <w:p w14:paraId="6BF3F29A" w14:textId="65B5BAAE"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6" w:history="1">
        <w:r w:rsidRPr="00437D01">
          <w:rPr>
            <w:rStyle w:val="Hyperlink"/>
            <w:noProof/>
            <w:lang w:val="en-GB"/>
          </w:rPr>
          <w:t>4.1.4.1. Transaction Level Validation</w:t>
        </w:r>
        <w:r>
          <w:rPr>
            <w:noProof/>
            <w:webHidden/>
          </w:rPr>
          <w:tab/>
        </w:r>
        <w:r>
          <w:rPr>
            <w:noProof/>
            <w:webHidden/>
          </w:rPr>
          <w:fldChar w:fldCharType="begin"/>
        </w:r>
        <w:r>
          <w:rPr>
            <w:noProof/>
            <w:webHidden/>
          </w:rPr>
          <w:instrText xml:space="preserve"> PAGEREF _Toc135998166 \h </w:instrText>
        </w:r>
        <w:r>
          <w:rPr>
            <w:noProof/>
            <w:webHidden/>
          </w:rPr>
        </w:r>
        <w:r>
          <w:rPr>
            <w:noProof/>
            <w:webHidden/>
          </w:rPr>
          <w:fldChar w:fldCharType="separate"/>
        </w:r>
        <w:r w:rsidR="00B535B4">
          <w:rPr>
            <w:noProof/>
            <w:webHidden/>
          </w:rPr>
          <w:t>40</w:t>
        </w:r>
        <w:r>
          <w:rPr>
            <w:noProof/>
            <w:webHidden/>
          </w:rPr>
          <w:fldChar w:fldCharType="end"/>
        </w:r>
      </w:hyperlink>
    </w:p>
    <w:p w14:paraId="08AEFF93" w14:textId="0C9E192C" w:rsidR="00963046" w:rsidRDefault="00963046">
      <w:pPr>
        <w:pStyle w:val="TOC4"/>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7" w:history="1">
        <w:r w:rsidRPr="00437D01">
          <w:rPr>
            <w:rStyle w:val="Hyperlink"/>
            <w:noProof/>
            <w:lang w:val="en-GB"/>
          </w:rPr>
          <w:t>4.1.4.2. Field Level Validation</w:t>
        </w:r>
        <w:r>
          <w:rPr>
            <w:noProof/>
            <w:webHidden/>
          </w:rPr>
          <w:tab/>
        </w:r>
        <w:r>
          <w:rPr>
            <w:noProof/>
            <w:webHidden/>
          </w:rPr>
          <w:fldChar w:fldCharType="begin"/>
        </w:r>
        <w:r>
          <w:rPr>
            <w:noProof/>
            <w:webHidden/>
          </w:rPr>
          <w:instrText xml:space="preserve"> PAGEREF _Toc135998167 \h </w:instrText>
        </w:r>
        <w:r>
          <w:rPr>
            <w:noProof/>
            <w:webHidden/>
          </w:rPr>
        </w:r>
        <w:r>
          <w:rPr>
            <w:noProof/>
            <w:webHidden/>
          </w:rPr>
          <w:fldChar w:fldCharType="separate"/>
        </w:r>
        <w:r w:rsidR="00B535B4">
          <w:rPr>
            <w:noProof/>
            <w:webHidden/>
          </w:rPr>
          <w:t>40</w:t>
        </w:r>
        <w:r>
          <w:rPr>
            <w:noProof/>
            <w:webHidden/>
          </w:rPr>
          <w:fldChar w:fldCharType="end"/>
        </w:r>
      </w:hyperlink>
    </w:p>
    <w:p w14:paraId="3C8F672B" w14:textId="16D65529"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68" w:history="1">
        <w:r w:rsidRPr="00437D01">
          <w:rPr>
            <w:rStyle w:val="Hyperlink"/>
            <w:noProof/>
            <w:lang w:val="en-GB"/>
            <w14:scene3d>
              <w14:camera w14:prst="orthographicFront"/>
              <w14:lightRig w14:rig="threePt" w14:dir="t">
                <w14:rot w14:lat="0" w14:lon="0" w14:rev="0"/>
              </w14:lightRig>
            </w14:scene3d>
          </w:rPr>
          <w:t>4.2.</w:t>
        </w:r>
        <w:r w:rsidRPr="00437D01">
          <w:rPr>
            <w:rStyle w:val="Hyperlink"/>
            <w:noProof/>
            <w:lang w:val="en-GB"/>
          </w:rPr>
          <w:t xml:space="preserve"> File Naming, Transfer and Encoding</w:t>
        </w:r>
        <w:r>
          <w:rPr>
            <w:noProof/>
            <w:webHidden/>
          </w:rPr>
          <w:tab/>
        </w:r>
        <w:r>
          <w:rPr>
            <w:noProof/>
            <w:webHidden/>
          </w:rPr>
          <w:fldChar w:fldCharType="begin"/>
        </w:r>
        <w:r>
          <w:rPr>
            <w:noProof/>
            <w:webHidden/>
          </w:rPr>
          <w:instrText xml:space="preserve"> PAGEREF _Toc135998168 \h </w:instrText>
        </w:r>
        <w:r>
          <w:rPr>
            <w:noProof/>
            <w:webHidden/>
          </w:rPr>
        </w:r>
        <w:r>
          <w:rPr>
            <w:noProof/>
            <w:webHidden/>
          </w:rPr>
          <w:fldChar w:fldCharType="separate"/>
        </w:r>
        <w:r w:rsidR="00B535B4">
          <w:rPr>
            <w:noProof/>
            <w:webHidden/>
          </w:rPr>
          <w:t>41</w:t>
        </w:r>
        <w:r>
          <w:rPr>
            <w:noProof/>
            <w:webHidden/>
          </w:rPr>
          <w:fldChar w:fldCharType="end"/>
        </w:r>
      </w:hyperlink>
    </w:p>
    <w:p w14:paraId="6475C25F" w14:textId="5620DFBF"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69" w:history="1">
        <w:r w:rsidRPr="00437D01">
          <w:rPr>
            <w:rStyle w:val="Hyperlink"/>
            <w:noProof/>
            <w:lang w:val="en-GB"/>
            <w14:scene3d>
              <w14:camera w14:prst="orthographicFront"/>
              <w14:lightRig w14:rig="threePt" w14:dir="t">
                <w14:rot w14:lat="0" w14:lon="0" w14:rev="0"/>
              </w14:lightRig>
            </w14:scene3d>
          </w:rPr>
          <w:t>4.2.1.</w:t>
        </w:r>
        <w:r w:rsidRPr="00437D01">
          <w:rPr>
            <w:rStyle w:val="Hyperlink"/>
            <w:noProof/>
            <w:lang w:val="en-GB"/>
          </w:rPr>
          <w:t xml:space="preserve"> File Encoding</w:t>
        </w:r>
        <w:r>
          <w:rPr>
            <w:noProof/>
            <w:webHidden/>
          </w:rPr>
          <w:tab/>
        </w:r>
        <w:r>
          <w:rPr>
            <w:noProof/>
            <w:webHidden/>
          </w:rPr>
          <w:fldChar w:fldCharType="begin"/>
        </w:r>
        <w:r>
          <w:rPr>
            <w:noProof/>
            <w:webHidden/>
          </w:rPr>
          <w:instrText xml:space="preserve"> PAGEREF _Toc135998169 \h </w:instrText>
        </w:r>
        <w:r>
          <w:rPr>
            <w:noProof/>
            <w:webHidden/>
          </w:rPr>
        </w:r>
        <w:r>
          <w:rPr>
            <w:noProof/>
            <w:webHidden/>
          </w:rPr>
          <w:fldChar w:fldCharType="separate"/>
        </w:r>
        <w:r w:rsidR="00B535B4">
          <w:rPr>
            <w:noProof/>
            <w:webHidden/>
          </w:rPr>
          <w:t>41</w:t>
        </w:r>
        <w:r>
          <w:rPr>
            <w:noProof/>
            <w:webHidden/>
          </w:rPr>
          <w:fldChar w:fldCharType="end"/>
        </w:r>
      </w:hyperlink>
    </w:p>
    <w:p w14:paraId="14AEA9FB" w14:textId="69BEEA03"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70" w:history="1">
        <w:r w:rsidRPr="00437D01">
          <w:rPr>
            <w:rStyle w:val="Hyperlink"/>
            <w:noProof/>
            <w:lang w:val="en-GB"/>
            <w14:scene3d>
              <w14:camera w14:prst="orthographicFront"/>
              <w14:lightRig w14:rig="threePt" w14:dir="t">
                <w14:rot w14:lat="0" w14:lon="0" w14:rev="0"/>
              </w14:lightRig>
            </w14:scene3d>
          </w:rPr>
          <w:t>4.2.2.</w:t>
        </w:r>
        <w:r w:rsidRPr="00437D01">
          <w:rPr>
            <w:rStyle w:val="Hyperlink"/>
            <w:noProof/>
            <w:lang w:val="en-GB"/>
          </w:rPr>
          <w:t xml:space="preserve"> File Transfer and Location</w:t>
        </w:r>
        <w:r>
          <w:rPr>
            <w:noProof/>
            <w:webHidden/>
          </w:rPr>
          <w:tab/>
        </w:r>
        <w:r>
          <w:rPr>
            <w:noProof/>
            <w:webHidden/>
          </w:rPr>
          <w:fldChar w:fldCharType="begin"/>
        </w:r>
        <w:r>
          <w:rPr>
            <w:noProof/>
            <w:webHidden/>
          </w:rPr>
          <w:instrText xml:space="preserve"> PAGEREF _Toc135998170 \h </w:instrText>
        </w:r>
        <w:r>
          <w:rPr>
            <w:noProof/>
            <w:webHidden/>
          </w:rPr>
        </w:r>
        <w:r>
          <w:rPr>
            <w:noProof/>
            <w:webHidden/>
          </w:rPr>
          <w:fldChar w:fldCharType="separate"/>
        </w:r>
        <w:r w:rsidR="00B535B4">
          <w:rPr>
            <w:noProof/>
            <w:webHidden/>
          </w:rPr>
          <w:t>41</w:t>
        </w:r>
        <w:r>
          <w:rPr>
            <w:noProof/>
            <w:webHidden/>
          </w:rPr>
          <w:fldChar w:fldCharType="end"/>
        </w:r>
      </w:hyperlink>
    </w:p>
    <w:p w14:paraId="0BBBB224" w14:textId="7AB7F251"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71" w:history="1">
        <w:r w:rsidRPr="00437D01">
          <w:rPr>
            <w:rStyle w:val="Hyperlink"/>
            <w:noProof/>
            <w:lang w:val="en-GB"/>
            <w14:scene3d>
              <w14:camera w14:prst="orthographicFront"/>
              <w14:lightRig w14:rig="threePt" w14:dir="t">
                <w14:rot w14:lat="0" w14:lon="0" w14:rev="0"/>
              </w14:lightRig>
            </w14:scene3d>
          </w:rPr>
          <w:t>4.2.3.</w:t>
        </w:r>
        <w:r w:rsidRPr="00437D01">
          <w:rPr>
            <w:rStyle w:val="Hyperlink"/>
            <w:noProof/>
            <w:lang w:val="en-GB"/>
          </w:rPr>
          <w:t xml:space="preserve"> File Naming Convention</w:t>
        </w:r>
        <w:r>
          <w:rPr>
            <w:noProof/>
            <w:webHidden/>
          </w:rPr>
          <w:tab/>
        </w:r>
        <w:r>
          <w:rPr>
            <w:noProof/>
            <w:webHidden/>
          </w:rPr>
          <w:fldChar w:fldCharType="begin"/>
        </w:r>
        <w:r>
          <w:rPr>
            <w:noProof/>
            <w:webHidden/>
          </w:rPr>
          <w:instrText xml:space="preserve"> PAGEREF _Toc135998171 \h </w:instrText>
        </w:r>
        <w:r>
          <w:rPr>
            <w:noProof/>
            <w:webHidden/>
          </w:rPr>
        </w:r>
        <w:r>
          <w:rPr>
            <w:noProof/>
            <w:webHidden/>
          </w:rPr>
          <w:fldChar w:fldCharType="separate"/>
        </w:r>
        <w:r w:rsidR="00B535B4">
          <w:rPr>
            <w:noProof/>
            <w:webHidden/>
          </w:rPr>
          <w:t>41</w:t>
        </w:r>
        <w:r>
          <w:rPr>
            <w:noProof/>
            <w:webHidden/>
          </w:rPr>
          <w:fldChar w:fldCharType="end"/>
        </w:r>
      </w:hyperlink>
    </w:p>
    <w:p w14:paraId="3AADCC25" w14:textId="620BC834" w:rsidR="00963046" w:rsidRDefault="00963046">
      <w:pPr>
        <w:pStyle w:val="TOC1"/>
        <w:tabs>
          <w:tab w:val="left" w:pos="420"/>
        </w:tabs>
        <w:rPr>
          <w:rFonts w:asciiTheme="minorHAnsi" w:eastAsiaTheme="minorEastAsia" w:hAnsiTheme="minorHAnsi" w:cstheme="minorBidi"/>
          <w:noProof/>
          <w:kern w:val="2"/>
          <w:sz w:val="22"/>
          <w:szCs w:val="22"/>
          <w:lang w:val="en-IE" w:eastAsia="en-IE"/>
          <w14:ligatures w14:val="standardContextual"/>
        </w:rPr>
      </w:pPr>
      <w:hyperlink w:anchor="_Toc135998172" w:history="1">
        <w:r w:rsidRPr="00437D01">
          <w:rPr>
            <w:rStyle w:val="Hyperlink"/>
            <w:noProof/>
            <w:lang w:val="en-GB"/>
            <w14:scene3d>
              <w14:camera w14:prst="orthographicFront"/>
              <w14:lightRig w14:rig="threePt" w14:dir="t">
                <w14:rot w14:lat="0" w14:lon="0" w14:rev="0"/>
              </w14:lightRig>
            </w14:scene3d>
          </w:rPr>
          <w:t>5</w:t>
        </w:r>
        <w:r>
          <w:rPr>
            <w:rFonts w:asciiTheme="minorHAnsi" w:eastAsiaTheme="minorEastAsia" w:hAnsiTheme="minorHAnsi" w:cstheme="minorBidi"/>
            <w:noProof/>
            <w:kern w:val="2"/>
            <w:sz w:val="22"/>
            <w:szCs w:val="22"/>
            <w:lang w:val="en-IE" w:eastAsia="en-IE"/>
            <w14:ligatures w14:val="standardContextual"/>
          </w:rPr>
          <w:tab/>
        </w:r>
        <w:r w:rsidRPr="00437D01">
          <w:rPr>
            <w:rStyle w:val="Hyperlink"/>
            <w:noProof/>
            <w:lang w:val="en-GB"/>
          </w:rPr>
          <w:t>Changes to Agency Solution</w:t>
        </w:r>
        <w:r>
          <w:rPr>
            <w:noProof/>
            <w:webHidden/>
          </w:rPr>
          <w:tab/>
        </w:r>
        <w:r>
          <w:rPr>
            <w:noProof/>
            <w:webHidden/>
          </w:rPr>
          <w:fldChar w:fldCharType="begin"/>
        </w:r>
        <w:r>
          <w:rPr>
            <w:noProof/>
            <w:webHidden/>
          </w:rPr>
          <w:instrText xml:space="preserve"> PAGEREF _Toc135998172 \h </w:instrText>
        </w:r>
        <w:r>
          <w:rPr>
            <w:noProof/>
            <w:webHidden/>
          </w:rPr>
        </w:r>
        <w:r>
          <w:rPr>
            <w:noProof/>
            <w:webHidden/>
          </w:rPr>
          <w:fldChar w:fldCharType="separate"/>
        </w:r>
        <w:r w:rsidR="00B535B4">
          <w:rPr>
            <w:noProof/>
            <w:webHidden/>
          </w:rPr>
          <w:t>42</w:t>
        </w:r>
        <w:r>
          <w:rPr>
            <w:noProof/>
            <w:webHidden/>
          </w:rPr>
          <w:fldChar w:fldCharType="end"/>
        </w:r>
      </w:hyperlink>
    </w:p>
    <w:p w14:paraId="387D82B4" w14:textId="69416416"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73" w:history="1">
        <w:r w:rsidRPr="00437D01">
          <w:rPr>
            <w:rStyle w:val="Hyperlink"/>
            <w:noProof/>
            <w:lang w:val="en-GB"/>
            <w14:scene3d>
              <w14:camera w14:prst="orthographicFront"/>
              <w14:lightRig w14:rig="threePt" w14:dir="t">
                <w14:rot w14:lat="0" w14:lon="0" w14:rev="0"/>
              </w14:lightRig>
            </w14:scene3d>
          </w:rPr>
          <w:t>5.1.</w:t>
        </w:r>
        <w:r w:rsidRPr="00437D01">
          <w:rPr>
            <w:rStyle w:val="Hyperlink"/>
            <w:noProof/>
            <w:lang w:val="en-GB"/>
          </w:rPr>
          <w:t xml:space="preserve"> ISWC Database Data-Structure Changes</w:t>
        </w:r>
        <w:r>
          <w:rPr>
            <w:noProof/>
            <w:webHidden/>
          </w:rPr>
          <w:tab/>
        </w:r>
        <w:r>
          <w:rPr>
            <w:noProof/>
            <w:webHidden/>
          </w:rPr>
          <w:fldChar w:fldCharType="begin"/>
        </w:r>
        <w:r>
          <w:rPr>
            <w:noProof/>
            <w:webHidden/>
          </w:rPr>
          <w:instrText xml:space="preserve"> PAGEREF _Toc135998173 \h </w:instrText>
        </w:r>
        <w:r>
          <w:rPr>
            <w:noProof/>
            <w:webHidden/>
          </w:rPr>
        </w:r>
        <w:r>
          <w:rPr>
            <w:noProof/>
            <w:webHidden/>
          </w:rPr>
          <w:fldChar w:fldCharType="separate"/>
        </w:r>
        <w:r w:rsidR="00B535B4">
          <w:rPr>
            <w:noProof/>
            <w:webHidden/>
          </w:rPr>
          <w:t>42</w:t>
        </w:r>
        <w:r>
          <w:rPr>
            <w:noProof/>
            <w:webHidden/>
          </w:rPr>
          <w:fldChar w:fldCharType="end"/>
        </w:r>
      </w:hyperlink>
    </w:p>
    <w:p w14:paraId="420C165F" w14:textId="5D492B53" w:rsidR="00963046" w:rsidRDefault="00963046">
      <w:pPr>
        <w:pStyle w:val="TOC2"/>
        <w:rPr>
          <w:rFonts w:asciiTheme="minorHAnsi" w:eastAsiaTheme="minorEastAsia" w:hAnsiTheme="minorHAnsi" w:cstheme="minorBidi"/>
          <w:noProof/>
          <w:kern w:val="2"/>
          <w:sz w:val="22"/>
          <w:szCs w:val="22"/>
          <w:lang w:val="en-IE" w:eastAsia="en-IE"/>
          <w14:ligatures w14:val="standardContextual"/>
        </w:rPr>
      </w:pPr>
      <w:hyperlink w:anchor="_Toc135998174" w:history="1">
        <w:r w:rsidRPr="00437D01">
          <w:rPr>
            <w:rStyle w:val="Hyperlink"/>
            <w:noProof/>
            <w:lang w:val="en-GB"/>
            <w14:scene3d>
              <w14:camera w14:prst="orthographicFront"/>
              <w14:lightRig w14:rig="threePt" w14:dir="t">
                <w14:rot w14:lat="0" w14:lon="0" w14:rev="0"/>
              </w14:lightRig>
            </w14:scene3d>
          </w:rPr>
          <w:t>5.2.</w:t>
        </w:r>
        <w:r w:rsidRPr="00437D01">
          <w:rPr>
            <w:rStyle w:val="Hyperlink"/>
            <w:noProof/>
            <w:lang w:val="en-GB"/>
          </w:rPr>
          <w:t xml:space="preserve"> ISWC Database Data-Structure Changes</w:t>
        </w:r>
        <w:r>
          <w:rPr>
            <w:noProof/>
            <w:webHidden/>
          </w:rPr>
          <w:tab/>
        </w:r>
        <w:r>
          <w:rPr>
            <w:noProof/>
            <w:webHidden/>
          </w:rPr>
          <w:fldChar w:fldCharType="begin"/>
        </w:r>
        <w:r>
          <w:rPr>
            <w:noProof/>
            <w:webHidden/>
          </w:rPr>
          <w:instrText xml:space="preserve"> PAGEREF _Toc135998174 \h </w:instrText>
        </w:r>
        <w:r>
          <w:rPr>
            <w:noProof/>
            <w:webHidden/>
          </w:rPr>
        </w:r>
        <w:r>
          <w:rPr>
            <w:noProof/>
            <w:webHidden/>
          </w:rPr>
          <w:fldChar w:fldCharType="separate"/>
        </w:r>
        <w:r w:rsidR="00B535B4">
          <w:rPr>
            <w:noProof/>
            <w:webHidden/>
          </w:rPr>
          <w:t>42</w:t>
        </w:r>
        <w:r>
          <w:rPr>
            <w:noProof/>
            <w:webHidden/>
          </w:rPr>
          <w:fldChar w:fldCharType="end"/>
        </w:r>
      </w:hyperlink>
    </w:p>
    <w:p w14:paraId="64C31253" w14:textId="0EBA4F4F"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75" w:history="1">
        <w:r w:rsidRPr="00437D01">
          <w:rPr>
            <w:rStyle w:val="Hyperlink"/>
            <w:noProof/>
            <w:lang w:val="en-GB"/>
            <w14:scene3d>
              <w14:camera w14:prst="orthographicFront"/>
              <w14:lightRig w14:rig="threePt" w14:dir="t">
                <w14:rot w14:lat="0" w14:lon="0" w14:rev="0"/>
              </w14:lightRig>
            </w14:scene3d>
          </w:rPr>
          <w:t>5.2.1.</w:t>
        </w:r>
        <w:r w:rsidRPr="00437D01">
          <w:rPr>
            <w:rStyle w:val="Hyperlink"/>
            <w:noProof/>
            <w:lang w:val="en-GB"/>
          </w:rPr>
          <w:t xml:space="preserve"> [ISWC].[AdditionalIdentifier] Table</w:t>
        </w:r>
        <w:r>
          <w:rPr>
            <w:noProof/>
            <w:webHidden/>
          </w:rPr>
          <w:tab/>
        </w:r>
        <w:r>
          <w:rPr>
            <w:noProof/>
            <w:webHidden/>
          </w:rPr>
          <w:fldChar w:fldCharType="begin"/>
        </w:r>
        <w:r>
          <w:rPr>
            <w:noProof/>
            <w:webHidden/>
          </w:rPr>
          <w:instrText xml:space="preserve"> PAGEREF _Toc135998175 \h </w:instrText>
        </w:r>
        <w:r>
          <w:rPr>
            <w:noProof/>
            <w:webHidden/>
          </w:rPr>
        </w:r>
        <w:r>
          <w:rPr>
            <w:noProof/>
            <w:webHidden/>
          </w:rPr>
          <w:fldChar w:fldCharType="separate"/>
        </w:r>
        <w:r w:rsidR="00B535B4">
          <w:rPr>
            <w:noProof/>
            <w:webHidden/>
          </w:rPr>
          <w:t>42</w:t>
        </w:r>
        <w:r>
          <w:rPr>
            <w:noProof/>
            <w:webHidden/>
          </w:rPr>
          <w:fldChar w:fldCharType="end"/>
        </w:r>
      </w:hyperlink>
    </w:p>
    <w:p w14:paraId="2AA2F5DC" w14:textId="2445C255"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76" w:history="1">
        <w:r w:rsidRPr="00437D01">
          <w:rPr>
            <w:rStyle w:val="Hyperlink"/>
            <w:noProof/>
            <w:lang w:val="en-GB"/>
            <w14:scene3d>
              <w14:camera w14:prst="orthographicFront"/>
              <w14:lightRig w14:rig="threePt" w14:dir="t">
                <w14:rot w14:lat="0" w14:lon="0" w14:rev="0"/>
              </w14:lightRig>
            </w14:scene3d>
          </w:rPr>
          <w:t>5.2.2.</w:t>
        </w:r>
        <w:r w:rsidRPr="00437D01">
          <w:rPr>
            <w:rStyle w:val="Hyperlink"/>
            <w:noProof/>
            <w:lang w:val="en-GB"/>
          </w:rPr>
          <w:t xml:space="preserve"> [Lookup].[</w:t>
        </w:r>
        <w:r w:rsidRPr="00437D01">
          <w:rPr>
            <w:rStyle w:val="Hyperlink"/>
            <w:noProof/>
          </w:rPr>
          <w:t>NumberType</w:t>
        </w:r>
        <w:r w:rsidRPr="00437D01">
          <w:rPr>
            <w:rStyle w:val="Hyperlink"/>
            <w:noProof/>
            <w:lang w:val="en-GB"/>
          </w:rPr>
          <w:t>] Table</w:t>
        </w:r>
        <w:r>
          <w:rPr>
            <w:noProof/>
            <w:webHidden/>
          </w:rPr>
          <w:tab/>
        </w:r>
        <w:r>
          <w:rPr>
            <w:noProof/>
            <w:webHidden/>
          </w:rPr>
          <w:fldChar w:fldCharType="begin"/>
        </w:r>
        <w:r>
          <w:rPr>
            <w:noProof/>
            <w:webHidden/>
          </w:rPr>
          <w:instrText xml:space="preserve"> PAGEREF _Toc135998176 \h </w:instrText>
        </w:r>
        <w:r>
          <w:rPr>
            <w:noProof/>
            <w:webHidden/>
          </w:rPr>
        </w:r>
        <w:r>
          <w:rPr>
            <w:noProof/>
            <w:webHidden/>
          </w:rPr>
          <w:fldChar w:fldCharType="separate"/>
        </w:r>
        <w:r w:rsidR="00B535B4">
          <w:rPr>
            <w:noProof/>
            <w:webHidden/>
          </w:rPr>
          <w:t>43</w:t>
        </w:r>
        <w:r>
          <w:rPr>
            <w:noProof/>
            <w:webHidden/>
          </w:rPr>
          <w:fldChar w:fldCharType="end"/>
        </w:r>
      </w:hyperlink>
    </w:p>
    <w:p w14:paraId="48BECE7D" w14:textId="771F06E0" w:rsidR="00963046" w:rsidRDefault="00963046">
      <w:pPr>
        <w:pStyle w:val="TOC3"/>
        <w:tabs>
          <w:tab w:val="right" w:leader="dot" w:pos="9350"/>
        </w:tabs>
        <w:rPr>
          <w:rFonts w:asciiTheme="minorHAnsi" w:eastAsiaTheme="minorEastAsia" w:hAnsiTheme="minorHAnsi" w:cstheme="minorBidi"/>
          <w:noProof/>
          <w:kern w:val="2"/>
          <w:sz w:val="22"/>
          <w:szCs w:val="22"/>
          <w:lang w:val="en-IE" w:eastAsia="en-IE"/>
          <w14:ligatures w14:val="standardContextual"/>
        </w:rPr>
      </w:pPr>
      <w:hyperlink w:anchor="_Toc135998177" w:history="1">
        <w:r w:rsidRPr="00437D01">
          <w:rPr>
            <w:rStyle w:val="Hyperlink"/>
            <w:noProof/>
            <w:lang w:val="en-GB"/>
            <w14:scene3d>
              <w14:camera w14:prst="orthographicFront"/>
              <w14:lightRig w14:rig="threePt" w14:dir="t">
                <w14:rot w14:lat="0" w14:lon="0" w14:rev="0"/>
              </w14:lightRig>
            </w14:scene3d>
          </w:rPr>
          <w:t>5.2.3.</w:t>
        </w:r>
        <w:r w:rsidRPr="00437D01">
          <w:rPr>
            <w:rStyle w:val="Hyperlink"/>
            <w:noProof/>
            <w:lang w:val="en-GB"/>
          </w:rPr>
          <w:t xml:space="preserve"> [Lookup].[</w:t>
        </w:r>
        <w:r w:rsidRPr="00437D01">
          <w:rPr>
            <w:rStyle w:val="Hyperlink"/>
            <w:noProof/>
          </w:rPr>
          <w:t>PublisherSubmitterCode</w:t>
        </w:r>
        <w:r w:rsidRPr="00437D01">
          <w:rPr>
            <w:rStyle w:val="Hyperlink"/>
            <w:noProof/>
            <w:lang w:val="en-GB"/>
          </w:rPr>
          <w:t>] Table</w:t>
        </w:r>
        <w:r>
          <w:rPr>
            <w:noProof/>
            <w:webHidden/>
          </w:rPr>
          <w:tab/>
        </w:r>
        <w:r>
          <w:rPr>
            <w:noProof/>
            <w:webHidden/>
          </w:rPr>
          <w:fldChar w:fldCharType="begin"/>
        </w:r>
        <w:r>
          <w:rPr>
            <w:noProof/>
            <w:webHidden/>
          </w:rPr>
          <w:instrText xml:space="preserve"> PAGEREF _Toc135998177 \h </w:instrText>
        </w:r>
        <w:r>
          <w:rPr>
            <w:noProof/>
            <w:webHidden/>
          </w:rPr>
        </w:r>
        <w:r>
          <w:rPr>
            <w:noProof/>
            <w:webHidden/>
          </w:rPr>
          <w:fldChar w:fldCharType="separate"/>
        </w:r>
        <w:r w:rsidR="00B535B4">
          <w:rPr>
            <w:noProof/>
            <w:webHidden/>
          </w:rPr>
          <w:t>43</w:t>
        </w:r>
        <w:r>
          <w:rPr>
            <w:noProof/>
            <w:webHidden/>
          </w:rPr>
          <w:fldChar w:fldCharType="end"/>
        </w:r>
      </w:hyperlink>
    </w:p>
    <w:p w14:paraId="5B047BE2" w14:textId="4EC1D27A" w:rsidR="00963046" w:rsidRDefault="00963046">
      <w:pPr>
        <w:pStyle w:val="TOC1"/>
        <w:tabs>
          <w:tab w:val="left" w:pos="420"/>
        </w:tabs>
        <w:rPr>
          <w:rFonts w:asciiTheme="minorHAnsi" w:eastAsiaTheme="minorEastAsia" w:hAnsiTheme="minorHAnsi" w:cstheme="minorBidi"/>
          <w:noProof/>
          <w:kern w:val="2"/>
          <w:sz w:val="22"/>
          <w:szCs w:val="22"/>
          <w:lang w:val="en-IE" w:eastAsia="en-IE"/>
          <w14:ligatures w14:val="standardContextual"/>
        </w:rPr>
      </w:pPr>
      <w:hyperlink w:anchor="_Toc135998178" w:history="1">
        <w:r w:rsidRPr="00437D01">
          <w:rPr>
            <w:rStyle w:val="Hyperlink"/>
            <w:noProof/>
            <w:lang w:val="en-GB"/>
            <w14:scene3d>
              <w14:camera w14:prst="orthographicFront"/>
              <w14:lightRig w14:rig="threePt" w14:dir="t">
                <w14:rot w14:lat="0" w14:lon="0" w14:rev="0"/>
              </w14:lightRig>
            </w14:scene3d>
          </w:rPr>
          <w:t>6</w:t>
        </w:r>
        <w:r>
          <w:rPr>
            <w:rFonts w:asciiTheme="minorHAnsi" w:eastAsiaTheme="minorEastAsia" w:hAnsiTheme="minorHAnsi" w:cstheme="minorBidi"/>
            <w:noProof/>
            <w:kern w:val="2"/>
            <w:sz w:val="22"/>
            <w:szCs w:val="22"/>
            <w:lang w:val="en-IE" w:eastAsia="en-IE"/>
            <w14:ligatures w14:val="standardContextual"/>
          </w:rPr>
          <w:tab/>
        </w:r>
        <w:r w:rsidRPr="00437D01">
          <w:rPr>
            <w:rStyle w:val="Hyperlink"/>
            <w:noProof/>
            <w:lang w:val="en-GB"/>
          </w:rPr>
          <w:t>Reporting</w:t>
        </w:r>
        <w:r>
          <w:rPr>
            <w:noProof/>
            <w:webHidden/>
          </w:rPr>
          <w:tab/>
        </w:r>
        <w:r>
          <w:rPr>
            <w:noProof/>
            <w:webHidden/>
          </w:rPr>
          <w:fldChar w:fldCharType="begin"/>
        </w:r>
        <w:r>
          <w:rPr>
            <w:noProof/>
            <w:webHidden/>
          </w:rPr>
          <w:instrText xml:space="preserve"> PAGEREF _Toc135998178 \h </w:instrText>
        </w:r>
        <w:r>
          <w:rPr>
            <w:noProof/>
            <w:webHidden/>
          </w:rPr>
        </w:r>
        <w:r>
          <w:rPr>
            <w:noProof/>
            <w:webHidden/>
          </w:rPr>
          <w:fldChar w:fldCharType="separate"/>
        </w:r>
        <w:r w:rsidR="00B535B4">
          <w:rPr>
            <w:noProof/>
            <w:webHidden/>
          </w:rPr>
          <w:t>45</w:t>
        </w:r>
        <w:r>
          <w:rPr>
            <w:noProof/>
            <w:webHidden/>
          </w:rPr>
          <w:fldChar w:fldCharType="end"/>
        </w:r>
      </w:hyperlink>
    </w:p>
    <w:p w14:paraId="56116B36" w14:textId="2FCBBC65" w:rsidR="00963046" w:rsidRDefault="00963046">
      <w:pPr>
        <w:pStyle w:val="TOC1"/>
        <w:rPr>
          <w:rFonts w:asciiTheme="minorHAnsi" w:eastAsiaTheme="minorEastAsia" w:hAnsiTheme="minorHAnsi" w:cstheme="minorBidi"/>
          <w:noProof/>
          <w:kern w:val="2"/>
          <w:sz w:val="22"/>
          <w:szCs w:val="22"/>
          <w:lang w:val="en-IE" w:eastAsia="en-IE"/>
          <w14:ligatures w14:val="standardContextual"/>
        </w:rPr>
      </w:pPr>
      <w:hyperlink w:anchor="_Toc135998179" w:history="1">
        <w:r w:rsidRPr="00437D01">
          <w:rPr>
            <w:rStyle w:val="Hyperlink"/>
            <w:noProof/>
            <w:lang w:val="en-GB"/>
          </w:rPr>
          <w:t>Appendix A – Open and Closed Items</w:t>
        </w:r>
        <w:r>
          <w:rPr>
            <w:noProof/>
            <w:webHidden/>
          </w:rPr>
          <w:tab/>
        </w:r>
        <w:r>
          <w:rPr>
            <w:noProof/>
            <w:webHidden/>
          </w:rPr>
          <w:fldChar w:fldCharType="begin"/>
        </w:r>
        <w:r>
          <w:rPr>
            <w:noProof/>
            <w:webHidden/>
          </w:rPr>
          <w:instrText xml:space="preserve"> PAGEREF _Toc135998179 \h </w:instrText>
        </w:r>
        <w:r>
          <w:rPr>
            <w:noProof/>
            <w:webHidden/>
          </w:rPr>
        </w:r>
        <w:r>
          <w:rPr>
            <w:noProof/>
            <w:webHidden/>
          </w:rPr>
          <w:fldChar w:fldCharType="separate"/>
        </w:r>
        <w:r w:rsidR="00B535B4">
          <w:rPr>
            <w:noProof/>
            <w:webHidden/>
          </w:rPr>
          <w:t>46</w:t>
        </w:r>
        <w:r>
          <w:rPr>
            <w:noProof/>
            <w:webHidden/>
          </w:rPr>
          <w:fldChar w:fldCharType="end"/>
        </w:r>
      </w:hyperlink>
    </w:p>
    <w:p w14:paraId="754AD5D9" w14:textId="515C50BB" w:rsidR="00963046" w:rsidRDefault="00963046">
      <w:pPr>
        <w:pStyle w:val="TOC1"/>
        <w:rPr>
          <w:rFonts w:asciiTheme="minorHAnsi" w:eastAsiaTheme="minorEastAsia" w:hAnsiTheme="minorHAnsi" w:cstheme="minorBidi"/>
          <w:noProof/>
          <w:kern w:val="2"/>
          <w:sz w:val="22"/>
          <w:szCs w:val="22"/>
          <w:lang w:val="en-IE" w:eastAsia="en-IE"/>
          <w14:ligatures w14:val="standardContextual"/>
        </w:rPr>
      </w:pPr>
      <w:hyperlink w:anchor="_Toc135998180" w:history="1">
        <w:r w:rsidRPr="00437D01">
          <w:rPr>
            <w:rStyle w:val="Hyperlink"/>
            <w:noProof/>
            <w:lang w:val="en-GB"/>
          </w:rPr>
          <w:t>Appendix B – Lookup Codes and Descriptions</w:t>
        </w:r>
        <w:r>
          <w:rPr>
            <w:noProof/>
            <w:webHidden/>
          </w:rPr>
          <w:tab/>
        </w:r>
        <w:r>
          <w:rPr>
            <w:noProof/>
            <w:webHidden/>
          </w:rPr>
          <w:fldChar w:fldCharType="begin"/>
        </w:r>
        <w:r>
          <w:rPr>
            <w:noProof/>
            <w:webHidden/>
          </w:rPr>
          <w:instrText xml:space="preserve"> PAGEREF _Toc135998180 \h </w:instrText>
        </w:r>
        <w:r>
          <w:rPr>
            <w:noProof/>
            <w:webHidden/>
          </w:rPr>
        </w:r>
        <w:r>
          <w:rPr>
            <w:noProof/>
            <w:webHidden/>
          </w:rPr>
          <w:fldChar w:fldCharType="separate"/>
        </w:r>
        <w:r w:rsidR="00B535B4">
          <w:rPr>
            <w:noProof/>
            <w:webHidden/>
          </w:rPr>
          <w:t>50</w:t>
        </w:r>
        <w:r>
          <w:rPr>
            <w:noProof/>
            <w:webHidden/>
          </w:rPr>
          <w:fldChar w:fldCharType="end"/>
        </w:r>
      </w:hyperlink>
    </w:p>
    <w:p w14:paraId="0ECA06E7" w14:textId="52FAE0DD" w:rsidR="006D2BF7" w:rsidRPr="00BF29D1" w:rsidRDefault="006D2BF7" w:rsidP="006D2BF7">
      <w:pPr>
        <w:rPr>
          <w:lang w:val="en-GB"/>
        </w:rPr>
      </w:pPr>
      <w:r w:rsidRPr="00BF29D1">
        <w:rPr>
          <w:lang w:val="en-GB"/>
        </w:rPr>
        <w:fldChar w:fldCharType="end"/>
      </w:r>
    </w:p>
    <w:p w14:paraId="777773B4" w14:textId="77777777" w:rsidR="006D2BF7" w:rsidRPr="00BF29D1" w:rsidRDefault="7BFD15B0" w:rsidP="7BFD15B0">
      <w:pPr>
        <w:pStyle w:val="Chapterheading"/>
        <w:numPr>
          <w:ilvl w:val="0"/>
          <w:numId w:val="1"/>
        </w:numPr>
        <w:rPr>
          <w:lang w:val="en-GB"/>
        </w:rPr>
      </w:pPr>
      <w:bookmarkStart w:id="63" w:name="_Toc399422159"/>
      <w:bookmarkStart w:id="64" w:name="_Toc399421505"/>
      <w:bookmarkStart w:id="65" w:name="_Toc158527937"/>
      <w:bookmarkStart w:id="66" w:name="_Toc53481878"/>
      <w:bookmarkStart w:id="67" w:name="_Toc399422160"/>
      <w:bookmarkStart w:id="68" w:name="_Toc399421506"/>
      <w:bookmarkStart w:id="69" w:name="_Toc158527938"/>
      <w:bookmarkStart w:id="70" w:name="_Toc485799639"/>
      <w:bookmarkStart w:id="71" w:name="_Toc135998121"/>
      <w:bookmarkEnd w:id="63"/>
      <w:bookmarkEnd w:id="64"/>
      <w:bookmarkEnd w:id="65"/>
      <w:bookmarkEnd w:id="66"/>
      <w:r w:rsidRPr="00BF29D1">
        <w:rPr>
          <w:lang w:val="en-GB"/>
        </w:rPr>
        <w:lastRenderedPageBreak/>
        <w:t>Introduction</w:t>
      </w:r>
      <w:bookmarkEnd w:id="67"/>
      <w:bookmarkEnd w:id="68"/>
      <w:bookmarkEnd w:id="69"/>
      <w:bookmarkEnd w:id="70"/>
      <w:bookmarkEnd w:id="71"/>
    </w:p>
    <w:p w14:paraId="3C9EAB8A" w14:textId="0246F518" w:rsidR="006D2BF7" w:rsidRPr="00BF29D1" w:rsidRDefault="7BFD15B0" w:rsidP="7BFD15B0">
      <w:pPr>
        <w:pStyle w:val="Heading2"/>
        <w:numPr>
          <w:ilvl w:val="1"/>
          <w:numId w:val="0"/>
        </w:numPr>
        <w:ind w:left="720"/>
        <w:rPr>
          <w:lang w:val="en-GB"/>
        </w:rPr>
      </w:pPr>
      <w:bookmarkStart w:id="72" w:name="_Toc158527939"/>
      <w:bookmarkStart w:id="73" w:name="_Toc399421507"/>
      <w:bookmarkStart w:id="74" w:name="_Toc399422161"/>
      <w:bookmarkStart w:id="75" w:name="_Toc485799640"/>
      <w:bookmarkStart w:id="76" w:name="_Toc135998122"/>
      <w:r w:rsidRPr="00BF29D1">
        <w:rPr>
          <w:lang w:val="en-GB"/>
        </w:rPr>
        <w:t>What does this document contain?</w:t>
      </w:r>
      <w:bookmarkEnd w:id="72"/>
      <w:bookmarkEnd w:id="73"/>
      <w:bookmarkEnd w:id="74"/>
      <w:bookmarkEnd w:id="75"/>
      <w:bookmarkEnd w:id="76"/>
    </w:p>
    <w:p w14:paraId="763064D4" w14:textId="33251F5B" w:rsidR="007141C9" w:rsidRDefault="7BFD15B0" w:rsidP="17F6C9AD">
      <w:pPr>
        <w:pStyle w:val="NormalIndent"/>
      </w:pPr>
      <w:r w:rsidRPr="17F6C9AD">
        <w:t xml:space="preserve">It provides </w:t>
      </w:r>
      <w:r w:rsidR="00A64553" w:rsidRPr="17F6C9AD">
        <w:t>the detailed</w:t>
      </w:r>
      <w:r w:rsidR="001A272A" w:rsidRPr="17F6C9AD">
        <w:t xml:space="preserve"> design </w:t>
      </w:r>
      <w:r w:rsidRPr="17F6C9AD">
        <w:t>of the</w:t>
      </w:r>
      <w:r w:rsidR="009634B9" w:rsidRPr="17F6C9AD">
        <w:t xml:space="preserve"> new </w:t>
      </w:r>
      <w:r w:rsidR="00D560B3" w:rsidRPr="17F6C9AD">
        <w:t xml:space="preserve">allocation and resolution </w:t>
      </w:r>
      <w:r w:rsidR="009A13CE" w:rsidRPr="17F6C9AD">
        <w:t xml:space="preserve">solution </w:t>
      </w:r>
      <w:r w:rsidR="00D560B3" w:rsidRPr="17F6C9AD">
        <w:t xml:space="preserve">that will be provided </w:t>
      </w:r>
      <w:r w:rsidR="00DE24B2" w:rsidRPr="17F6C9AD">
        <w:t>to societies</w:t>
      </w:r>
      <w:r w:rsidR="000A7F5A" w:rsidRPr="17F6C9AD">
        <w:t xml:space="preserve"> and</w:t>
      </w:r>
      <w:r w:rsidR="00D560B3" w:rsidRPr="17F6C9AD">
        <w:t xml:space="preserve"> publishers. </w:t>
      </w:r>
      <w:r w:rsidR="007141C9" w:rsidRPr="17F6C9AD">
        <w:t xml:space="preserve">  This new </w:t>
      </w:r>
      <w:r w:rsidR="000A7F5A" w:rsidRPr="17F6C9AD">
        <w:t>solution</w:t>
      </w:r>
      <w:r w:rsidR="00AA4092" w:rsidRPr="17F6C9AD">
        <w:t xml:space="preserve"> will be </w:t>
      </w:r>
      <w:r w:rsidR="00FC5F99" w:rsidRPr="17F6C9AD">
        <w:t xml:space="preserve">based on a </w:t>
      </w:r>
      <w:r w:rsidR="005B6AC7" w:rsidRPr="17F6C9AD">
        <w:t>JSON format file-based</w:t>
      </w:r>
      <w:r w:rsidR="00FC5F99" w:rsidRPr="17F6C9AD">
        <w:t xml:space="preserve"> exchang</w:t>
      </w:r>
      <w:r w:rsidR="005B6AC7" w:rsidRPr="17F6C9AD">
        <w:t>e</w:t>
      </w:r>
      <w:r w:rsidR="00121013" w:rsidRPr="17F6C9AD">
        <w:t xml:space="preserve"> with the ability to extend to other formats if needed</w:t>
      </w:r>
      <w:r w:rsidR="005B6AC7" w:rsidRPr="17F6C9AD">
        <w:t xml:space="preserve">.  </w:t>
      </w:r>
      <w:r w:rsidR="00FC5F99" w:rsidRPr="17F6C9AD">
        <w:t xml:space="preserve"> </w:t>
      </w:r>
    </w:p>
    <w:p w14:paraId="642A4EEF" w14:textId="77777777" w:rsidR="00D52738" w:rsidRPr="00BF29D1" w:rsidRDefault="00D52738" w:rsidP="006D2BF7">
      <w:pPr>
        <w:pStyle w:val="NormalIndent"/>
        <w:rPr>
          <w:lang w:val="en-GB"/>
        </w:rPr>
      </w:pPr>
    </w:p>
    <w:p w14:paraId="26CE8960" w14:textId="77777777" w:rsidR="006D2BF7" w:rsidRPr="00BF29D1" w:rsidRDefault="7BFD15B0" w:rsidP="7BFD15B0">
      <w:pPr>
        <w:pStyle w:val="Heading2"/>
        <w:numPr>
          <w:ilvl w:val="1"/>
          <w:numId w:val="0"/>
        </w:numPr>
        <w:ind w:left="720"/>
        <w:rPr>
          <w:lang w:val="en-GB"/>
        </w:rPr>
      </w:pPr>
      <w:bookmarkStart w:id="77" w:name="_Toc158527940"/>
      <w:bookmarkStart w:id="78" w:name="_Toc399421508"/>
      <w:bookmarkStart w:id="79" w:name="_Toc399422162"/>
      <w:bookmarkStart w:id="80" w:name="_Toc485799641"/>
      <w:bookmarkStart w:id="81" w:name="_Toc135998123"/>
      <w:r w:rsidRPr="00BF29D1">
        <w:rPr>
          <w:lang w:val="en-GB"/>
        </w:rPr>
        <w:t>Who should read this document?</w:t>
      </w:r>
      <w:bookmarkEnd w:id="77"/>
      <w:bookmarkEnd w:id="78"/>
      <w:bookmarkEnd w:id="79"/>
      <w:bookmarkEnd w:id="80"/>
      <w:bookmarkEnd w:id="81"/>
    </w:p>
    <w:p w14:paraId="5C78EC82" w14:textId="16DD323E" w:rsidR="006D2BF7" w:rsidRPr="00BF29D1" w:rsidRDefault="00004C79" w:rsidP="7BFD15B0">
      <w:pPr>
        <w:pStyle w:val="NormalIndent"/>
        <w:rPr>
          <w:lang w:val="en-GB"/>
        </w:rPr>
      </w:pPr>
      <w:r w:rsidRPr="00BF29D1">
        <w:rPr>
          <w:lang w:val="en-GB"/>
        </w:rPr>
        <w:t xml:space="preserve">CISAC </w:t>
      </w:r>
      <w:r w:rsidR="7BFD15B0" w:rsidRPr="00BF29D1">
        <w:rPr>
          <w:lang w:val="en-GB"/>
        </w:rPr>
        <w:t xml:space="preserve">development and project management personnel. </w:t>
      </w:r>
      <w:r w:rsidR="006F244B" w:rsidRPr="00BF29D1">
        <w:rPr>
          <w:lang w:val="en-GB"/>
        </w:rPr>
        <w:t>Society development and project management personnel.</w:t>
      </w:r>
      <w:r w:rsidR="7BFD15B0" w:rsidRPr="00BF29D1">
        <w:rPr>
          <w:lang w:val="en-GB"/>
        </w:rPr>
        <w:t xml:space="preserve">  Spanish Point development team members.   </w:t>
      </w:r>
    </w:p>
    <w:p w14:paraId="3EDD4081" w14:textId="77777777" w:rsidR="00FB06D8" w:rsidRPr="00BF29D1" w:rsidRDefault="00FB06D8" w:rsidP="7BFD15B0">
      <w:pPr>
        <w:pStyle w:val="NormalIndent"/>
        <w:rPr>
          <w:lang w:val="en-GB"/>
        </w:rPr>
      </w:pPr>
    </w:p>
    <w:p w14:paraId="356140AD" w14:textId="77777777" w:rsidR="006D2BF7" w:rsidRPr="00BF29D1" w:rsidRDefault="7BFD15B0" w:rsidP="7BFD15B0">
      <w:pPr>
        <w:pStyle w:val="Heading2"/>
        <w:numPr>
          <w:ilvl w:val="1"/>
          <w:numId w:val="0"/>
        </w:numPr>
        <w:ind w:left="720"/>
        <w:rPr>
          <w:lang w:val="en-GB"/>
        </w:rPr>
      </w:pPr>
      <w:bookmarkStart w:id="82" w:name="_Toc158527942"/>
      <w:bookmarkStart w:id="83" w:name="_Toc399421510"/>
      <w:bookmarkStart w:id="84" w:name="_Toc399422164"/>
      <w:bookmarkStart w:id="85" w:name="_Toc485799643"/>
      <w:bookmarkStart w:id="86" w:name="_Toc135998124"/>
      <w:r w:rsidRPr="00BF29D1">
        <w:rPr>
          <w:lang w:val="en-GB"/>
        </w:rPr>
        <w:t>References</w:t>
      </w:r>
      <w:bookmarkEnd w:id="82"/>
      <w:bookmarkEnd w:id="83"/>
      <w:bookmarkEnd w:id="84"/>
      <w:bookmarkEnd w:id="85"/>
      <w:bookmarkEnd w:id="86"/>
    </w:p>
    <w:tbl>
      <w:tblPr>
        <w:tblW w:w="8130" w:type="dxa"/>
        <w:tblInd w:w="800" w:type="dxa"/>
        <w:tblBorders>
          <w:top w:val="single" w:sz="12" w:space="0" w:color="999999"/>
          <w:bottom w:val="single" w:sz="12" w:space="0" w:color="999999"/>
          <w:insideH w:val="single" w:sz="12" w:space="0" w:color="999999"/>
        </w:tblBorders>
        <w:tblLayout w:type="fixed"/>
        <w:tblLook w:val="04A0" w:firstRow="1" w:lastRow="0" w:firstColumn="1" w:lastColumn="0" w:noHBand="0" w:noVBand="1"/>
      </w:tblPr>
      <w:tblGrid>
        <w:gridCol w:w="4587"/>
        <w:gridCol w:w="3543"/>
      </w:tblGrid>
      <w:tr w:rsidR="006D2BF7" w:rsidRPr="00BF29D1" w14:paraId="7790A153" w14:textId="77777777" w:rsidTr="7BFD15B0">
        <w:tc>
          <w:tcPr>
            <w:tcW w:w="4587" w:type="dxa"/>
            <w:tcBorders>
              <w:top w:val="single" w:sz="12" w:space="0" w:color="999999"/>
              <w:left w:val="nil"/>
              <w:bottom w:val="single" w:sz="12" w:space="0" w:color="999999"/>
              <w:right w:val="nil"/>
            </w:tcBorders>
            <w:shd w:val="clear" w:color="auto" w:fill="E6E6E6"/>
            <w:hideMark/>
          </w:tcPr>
          <w:p w14:paraId="6EFAF8E6" w14:textId="77777777" w:rsidR="006D2BF7" w:rsidRPr="00BF29D1" w:rsidRDefault="7BFD15B0" w:rsidP="7BFD15B0">
            <w:pPr>
              <w:pStyle w:val="NoSpacing"/>
              <w:spacing w:line="256" w:lineRule="auto"/>
              <w:rPr>
                <w:lang w:val="en-GB"/>
              </w:rPr>
            </w:pPr>
            <w:r w:rsidRPr="00BF29D1">
              <w:rPr>
                <w:lang w:val="en-GB"/>
              </w:rPr>
              <w:t>Reference</w:t>
            </w:r>
          </w:p>
        </w:tc>
        <w:tc>
          <w:tcPr>
            <w:tcW w:w="3543" w:type="dxa"/>
            <w:tcBorders>
              <w:top w:val="single" w:sz="12" w:space="0" w:color="999999"/>
              <w:left w:val="nil"/>
              <w:bottom w:val="single" w:sz="12" w:space="0" w:color="999999"/>
              <w:right w:val="nil"/>
            </w:tcBorders>
            <w:shd w:val="clear" w:color="auto" w:fill="E6E6E6"/>
            <w:hideMark/>
          </w:tcPr>
          <w:p w14:paraId="2D2B7768" w14:textId="40C1BA2C" w:rsidR="006D2BF7" w:rsidRPr="00BF29D1" w:rsidRDefault="7BFD15B0" w:rsidP="7BFD15B0">
            <w:pPr>
              <w:pStyle w:val="NoSpacing"/>
              <w:spacing w:line="256" w:lineRule="auto"/>
              <w:rPr>
                <w:lang w:val="en-GB"/>
              </w:rPr>
            </w:pPr>
            <w:r w:rsidRPr="00BF29D1">
              <w:rPr>
                <w:lang w:val="en-GB"/>
              </w:rPr>
              <w:t>Description</w:t>
            </w:r>
          </w:p>
        </w:tc>
      </w:tr>
      <w:tr w:rsidR="00EE45EF" w:rsidRPr="00BF29D1" w14:paraId="2D68AF4F" w14:textId="77777777" w:rsidTr="7BFD15B0">
        <w:tc>
          <w:tcPr>
            <w:tcW w:w="4587" w:type="dxa"/>
            <w:tcBorders>
              <w:top w:val="single" w:sz="12" w:space="0" w:color="999999"/>
              <w:left w:val="nil"/>
              <w:bottom w:val="single" w:sz="12" w:space="0" w:color="999999"/>
              <w:right w:val="nil"/>
            </w:tcBorders>
          </w:tcPr>
          <w:p w14:paraId="0289F779" w14:textId="3A169E05" w:rsidR="00EE45EF" w:rsidRPr="00BF29D1" w:rsidRDefault="00EE45EF" w:rsidP="00EE45EF">
            <w:pPr>
              <w:pStyle w:val="NoSpacing"/>
              <w:spacing w:line="256" w:lineRule="auto"/>
              <w:rPr>
                <w:lang w:val="en-GB"/>
              </w:rPr>
            </w:pPr>
            <w:r w:rsidRPr="00BF29D1">
              <w:rPr>
                <w:lang w:val="en-GB"/>
              </w:rPr>
              <w:t>SPE_2019</w:t>
            </w:r>
            <w:r w:rsidR="00E73810">
              <w:rPr>
                <w:lang w:val="en-GB"/>
              </w:rPr>
              <w:t>1118_ISWC_JSON_fileFormat</w:t>
            </w:r>
          </w:p>
        </w:tc>
        <w:tc>
          <w:tcPr>
            <w:tcW w:w="3543" w:type="dxa"/>
            <w:tcBorders>
              <w:top w:val="single" w:sz="12" w:space="0" w:color="999999"/>
              <w:left w:val="nil"/>
              <w:bottom w:val="single" w:sz="12" w:space="0" w:color="999999"/>
              <w:right w:val="nil"/>
            </w:tcBorders>
          </w:tcPr>
          <w:p w14:paraId="01E79C6D" w14:textId="4E5BEA75" w:rsidR="00EE45EF" w:rsidRPr="00BF29D1" w:rsidRDefault="00E73810" w:rsidP="00EE45EF">
            <w:pPr>
              <w:pStyle w:val="NoSpacing"/>
              <w:spacing w:line="256" w:lineRule="auto"/>
              <w:rPr>
                <w:lang w:val="en-GB"/>
              </w:rPr>
            </w:pPr>
            <w:r>
              <w:rPr>
                <w:lang w:val="en-GB"/>
              </w:rPr>
              <w:t>JSON</w:t>
            </w:r>
            <w:r w:rsidR="00EE45EF" w:rsidRPr="00BF29D1">
              <w:rPr>
                <w:lang w:val="en-GB"/>
              </w:rPr>
              <w:t xml:space="preserve"> data exchange file format for </w:t>
            </w:r>
            <w:r w:rsidR="00CB23C0">
              <w:rPr>
                <w:lang w:val="en-GB"/>
              </w:rPr>
              <w:t xml:space="preserve">Agencies in </w:t>
            </w:r>
            <w:r w:rsidR="00EE45EF" w:rsidRPr="00BF29D1">
              <w:rPr>
                <w:lang w:val="en-GB"/>
              </w:rPr>
              <w:t xml:space="preserve">new ISWC system </w:t>
            </w:r>
          </w:p>
        </w:tc>
      </w:tr>
      <w:tr w:rsidR="00EE45EF" w:rsidRPr="00BF29D1" w14:paraId="06810EB2" w14:textId="77777777" w:rsidTr="7BFD15B0">
        <w:tc>
          <w:tcPr>
            <w:tcW w:w="4587" w:type="dxa"/>
            <w:tcBorders>
              <w:top w:val="single" w:sz="12" w:space="0" w:color="999999"/>
              <w:left w:val="nil"/>
              <w:bottom w:val="single" w:sz="12" w:space="0" w:color="999999"/>
              <w:right w:val="nil"/>
            </w:tcBorders>
          </w:tcPr>
          <w:p w14:paraId="2A616B4A" w14:textId="7F179903" w:rsidR="00EE45EF" w:rsidRPr="00BF29D1" w:rsidRDefault="005F2E33" w:rsidP="00EE45EF">
            <w:pPr>
              <w:pStyle w:val="NoSpacing"/>
              <w:spacing w:line="256" w:lineRule="auto"/>
              <w:rPr>
                <w:lang w:val="en-GB"/>
              </w:rPr>
            </w:pPr>
            <w:r w:rsidRPr="005F2E33">
              <w:rPr>
                <w:lang w:val="en-GB"/>
              </w:rPr>
              <w:t>https://members.cisac.org/CisacPortal/cisacDownloadFile.do?docId=8558</w:t>
            </w:r>
          </w:p>
        </w:tc>
        <w:tc>
          <w:tcPr>
            <w:tcW w:w="3543" w:type="dxa"/>
            <w:tcBorders>
              <w:top w:val="single" w:sz="12" w:space="0" w:color="999999"/>
              <w:left w:val="nil"/>
              <w:bottom w:val="single" w:sz="12" w:space="0" w:color="999999"/>
              <w:right w:val="nil"/>
            </w:tcBorders>
          </w:tcPr>
          <w:p w14:paraId="765DC5FA" w14:textId="29CF77B9" w:rsidR="00EE45EF" w:rsidRPr="00BF29D1" w:rsidRDefault="005F2E33" w:rsidP="00EE45EF">
            <w:pPr>
              <w:pStyle w:val="NoSpacing"/>
              <w:spacing w:line="256" w:lineRule="auto"/>
              <w:rPr>
                <w:lang w:val="en-GB"/>
              </w:rPr>
            </w:pPr>
            <w:r>
              <w:rPr>
                <w:lang w:val="en-GB"/>
              </w:rPr>
              <w:t xml:space="preserve">CISAC CWR Send ID and codes </w:t>
            </w:r>
          </w:p>
        </w:tc>
      </w:tr>
      <w:tr w:rsidR="00EE45EF" w:rsidRPr="00BF29D1" w14:paraId="4B082836" w14:textId="77777777" w:rsidTr="7BFD15B0">
        <w:tc>
          <w:tcPr>
            <w:tcW w:w="4587" w:type="dxa"/>
            <w:tcBorders>
              <w:top w:val="single" w:sz="12" w:space="0" w:color="999999"/>
              <w:left w:val="nil"/>
              <w:bottom w:val="single" w:sz="12" w:space="0" w:color="999999"/>
              <w:right w:val="nil"/>
            </w:tcBorders>
          </w:tcPr>
          <w:p w14:paraId="28EEDDB6" w14:textId="4FFF92F1" w:rsidR="00EE45EF" w:rsidRPr="00BF29D1" w:rsidRDefault="004E2043" w:rsidP="00EE45EF">
            <w:pPr>
              <w:pStyle w:val="NoSpacing"/>
              <w:spacing w:line="256" w:lineRule="auto"/>
              <w:rPr>
                <w:lang w:val="en-GB"/>
              </w:rPr>
            </w:pPr>
            <w:r w:rsidRPr="004E2043">
              <w:rPr>
                <w:lang w:val="en-GB"/>
              </w:rPr>
              <w:t>http://members.cisac.org/CisacPortal/cisacDownloadFileSearch.do?docId=24111&amp;lang=en&amp;type=pdf</w:t>
            </w:r>
          </w:p>
        </w:tc>
        <w:tc>
          <w:tcPr>
            <w:tcW w:w="3543" w:type="dxa"/>
            <w:tcBorders>
              <w:top w:val="single" w:sz="12" w:space="0" w:color="999999"/>
              <w:left w:val="nil"/>
              <w:bottom w:val="single" w:sz="12" w:space="0" w:color="999999"/>
              <w:right w:val="nil"/>
            </w:tcBorders>
          </w:tcPr>
          <w:p w14:paraId="6EBC5B51" w14:textId="12AD60C9" w:rsidR="00EE45EF" w:rsidRPr="00BF29D1" w:rsidRDefault="006B53EA" w:rsidP="00EE45EF">
            <w:pPr>
              <w:pStyle w:val="NoSpacing"/>
              <w:spacing w:line="256" w:lineRule="auto"/>
              <w:rPr>
                <w:lang w:val="en-GB"/>
              </w:rPr>
            </w:pPr>
            <w:r>
              <w:rPr>
                <w:lang w:val="en-GB"/>
              </w:rPr>
              <w:t xml:space="preserve">CISAC society codes </w:t>
            </w:r>
          </w:p>
        </w:tc>
      </w:tr>
      <w:tr w:rsidR="004B2A58" w:rsidRPr="00BF29D1" w14:paraId="092BF33A" w14:textId="77777777" w:rsidTr="7BFD15B0">
        <w:tc>
          <w:tcPr>
            <w:tcW w:w="4587" w:type="dxa"/>
            <w:tcBorders>
              <w:top w:val="single" w:sz="12" w:space="0" w:color="999999"/>
              <w:left w:val="nil"/>
              <w:bottom w:val="single" w:sz="12" w:space="0" w:color="999999"/>
              <w:right w:val="nil"/>
            </w:tcBorders>
          </w:tcPr>
          <w:p w14:paraId="10884881" w14:textId="6048D5C7" w:rsidR="004B2A58" w:rsidRPr="004E2043" w:rsidRDefault="004B2A58" w:rsidP="00EE45EF">
            <w:pPr>
              <w:pStyle w:val="NoSpacing"/>
              <w:spacing w:line="256" w:lineRule="auto"/>
              <w:rPr>
                <w:lang w:val="en-GB"/>
              </w:rPr>
            </w:pPr>
            <w:proofErr w:type="spellStart"/>
            <w:r>
              <w:rPr>
                <w:lang w:val="en-GB"/>
              </w:rPr>
              <w:t>Iswc</w:t>
            </w:r>
            <w:proofErr w:type="spellEnd"/>
            <w:r w:rsidR="00915618">
              <w:rPr>
                <w:lang w:val="en-GB"/>
              </w:rPr>
              <w:t xml:space="preserve"> </w:t>
            </w:r>
            <w:r>
              <w:rPr>
                <w:lang w:val="en-GB"/>
              </w:rPr>
              <w:t>publisher</w:t>
            </w:r>
            <w:r w:rsidR="00915618">
              <w:rPr>
                <w:lang w:val="en-GB"/>
              </w:rPr>
              <w:t xml:space="preserve"> JSON Format</w:t>
            </w:r>
            <w:r w:rsidR="00B14536">
              <w:rPr>
                <w:lang w:val="en-GB"/>
              </w:rPr>
              <w:t>.zip</w:t>
            </w:r>
          </w:p>
        </w:tc>
        <w:tc>
          <w:tcPr>
            <w:tcW w:w="3543" w:type="dxa"/>
            <w:tcBorders>
              <w:top w:val="single" w:sz="12" w:space="0" w:color="999999"/>
              <w:left w:val="nil"/>
              <w:bottom w:val="single" w:sz="12" w:space="0" w:color="999999"/>
              <w:right w:val="nil"/>
            </w:tcBorders>
          </w:tcPr>
          <w:p w14:paraId="57523E46" w14:textId="48305780" w:rsidR="004B2A58" w:rsidRDefault="00B14536" w:rsidP="00EE45EF">
            <w:pPr>
              <w:pStyle w:val="NoSpacing"/>
              <w:spacing w:line="256" w:lineRule="auto"/>
              <w:rPr>
                <w:lang w:val="en-GB"/>
              </w:rPr>
            </w:pPr>
            <w:r>
              <w:rPr>
                <w:lang w:val="en-GB"/>
              </w:rPr>
              <w:t xml:space="preserve">Companion developer artefacts for this specification. Includes JSON schema, sample files and </w:t>
            </w:r>
            <w:r w:rsidR="0093180C">
              <w:rPr>
                <w:lang w:val="en-GB"/>
              </w:rPr>
              <w:t xml:space="preserve">sample validator application.  </w:t>
            </w:r>
          </w:p>
        </w:tc>
      </w:tr>
    </w:tbl>
    <w:p w14:paraId="5C55AB05" w14:textId="77777777" w:rsidR="006D2BF7" w:rsidRPr="00BF29D1" w:rsidRDefault="006D2BF7" w:rsidP="006D2BF7">
      <w:pPr>
        <w:rPr>
          <w:lang w:val="en-GB"/>
        </w:rPr>
      </w:pPr>
    </w:p>
    <w:p w14:paraId="5D8EB907" w14:textId="3230B795" w:rsidR="006D2BF7" w:rsidRPr="00BF29D1" w:rsidRDefault="00607046" w:rsidP="7BFD15B0">
      <w:pPr>
        <w:pStyle w:val="Chapterheading"/>
        <w:numPr>
          <w:ilvl w:val="0"/>
          <w:numId w:val="1"/>
        </w:numPr>
        <w:rPr>
          <w:lang w:val="en-GB"/>
        </w:rPr>
      </w:pPr>
      <w:bookmarkStart w:id="87" w:name="_Toc135998125"/>
      <w:r>
        <w:rPr>
          <w:lang w:val="en-GB"/>
        </w:rPr>
        <w:lastRenderedPageBreak/>
        <w:t>S</w:t>
      </w:r>
      <w:r w:rsidR="000A7F5A">
        <w:rPr>
          <w:lang w:val="en-GB"/>
        </w:rPr>
        <w:t>olution</w:t>
      </w:r>
      <w:r>
        <w:rPr>
          <w:lang w:val="en-GB"/>
        </w:rPr>
        <w:t xml:space="preserve"> Introduction</w:t>
      </w:r>
      <w:bookmarkEnd w:id="87"/>
      <w:r w:rsidR="00E8593E" w:rsidRPr="00BF29D1">
        <w:rPr>
          <w:lang w:val="en-GB"/>
        </w:rPr>
        <w:t xml:space="preserve"> </w:t>
      </w:r>
    </w:p>
    <w:p w14:paraId="6FDF3263" w14:textId="77777777" w:rsidR="00C00931" w:rsidRPr="00F644B4" w:rsidRDefault="00C00931" w:rsidP="00AA4A3D">
      <w:pPr>
        <w:pStyle w:val="NormalIndent"/>
        <w:rPr>
          <w:lang w:val="en-IE"/>
        </w:rPr>
      </w:pPr>
    </w:p>
    <w:p w14:paraId="4B93FAC2" w14:textId="15D450B1" w:rsidR="003A70E7" w:rsidRPr="00BF29D1" w:rsidRDefault="003A70E7" w:rsidP="003A70E7">
      <w:pPr>
        <w:pStyle w:val="Heading2"/>
        <w:rPr>
          <w:lang w:val="en-GB"/>
        </w:rPr>
      </w:pPr>
      <w:bookmarkStart w:id="88" w:name="_Toc135998126"/>
      <w:r>
        <w:rPr>
          <w:lang w:val="en-GB"/>
        </w:rPr>
        <w:t>Overview</w:t>
      </w:r>
      <w:bookmarkEnd w:id="88"/>
    </w:p>
    <w:p w14:paraId="5C71963D" w14:textId="4073E361" w:rsidR="001137D2" w:rsidRDefault="001137D2" w:rsidP="001137D2">
      <w:pPr>
        <w:pStyle w:val="NormalIndent"/>
        <w:rPr>
          <w:lang w:val="en-IE"/>
        </w:rPr>
      </w:pPr>
      <w:r>
        <w:rPr>
          <w:lang w:val="en-IE"/>
        </w:rPr>
        <w:t>The goal of having a combined solution is that there will be a single consistent software system for both allocating new and resolving existing ISWCs.</w:t>
      </w:r>
      <w:r w:rsidR="00215B1B">
        <w:rPr>
          <w:lang w:val="en-IE"/>
        </w:rPr>
        <w:t xml:space="preserve">   This </w:t>
      </w:r>
      <w:r w:rsidR="00662884">
        <w:rPr>
          <w:lang w:val="en-IE"/>
        </w:rPr>
        <w:t>solution will be an extension of the already developed solution for ISWC agencies</w:t>
      </w:r>
      <w:r w:rsidR="009A79E2">
        <w:rPr>
          <w:lang w:val="en-IE"/>
        </w:rPr>
        <w:t xml:space="preserve">, </w:t>
      </w:r>
      <w:r w:rsidR="00662884">
        <w:rPr>
          <w:lang w:val="en-IE"/>
        </w:rPr>
        <w:t xml:space="preserve">will </w:t>
      </w:r>
      <w:r w:rsidR="007013A7">
        <w:rPr>
          <w:lang w:val="en-IE"/>
        </w:rPr>
        <w:t>use the same rules</w:t>
      </w:r>
      <w:r w:rsidR="00DF1799">
        <w:rPr>
          <w:lang w:val="en-IE"/>
        </w:rPr>
        <w:t xml:space="preserve"> </w:t>
      </w:r>
      <w:r w:rsidR="009A79E2">
        <w:rPr>
          <w:lang w:val="en-IE"/>
        </w:rPr>
        <w:t xml:space="preserve">and will share the same code base. </w:t>
      </w:r>
      <w:r w:rsidR="00F13EB8">
        <w:rPr>
          <w:lang w:val="en-IE"/>
        </w:rPr>
        <w:t xml:space="preserve">  This will bring significant benefits for ISWC agencies including:</w:t>
      </w:r>
    </w:p>
    <w:p w14:paraId="3E726215" w14:textId="02681B42" w:rsidR="00F13EB8" w:rsidRDefault="00460BA6" w:rsidP="00E377C8">
      <w:pPr>
        <w:pStyle w:val="NormalIndent"/>
        <w:numPr>
          <w:ilvl w:val="0"/>
          <w:numId w:val="5"/>
        </w:numPr>
        <w:rPr>
          <w:lang w:val="en-IE"/>
        </w:rPr>
      </w:pPr>
      <w:r>
        <w:rPr>
          <w:lang w:val="en-IE"/>
        </w:rPr>
        <w:t xml:space="preserve">A single consistent set of </w:t>
      </w:r>
      <w:r w:rsidR="00E56077">
        <w:rPr>
          <w:lang w:val="en-IE"/>
        </w:rPr>
        <w:t>business rules applied to all ISWCs</w:t>
      </w:r>
    </w:p>
    <w:p w14:paraId="7BCF4149" w14:textId="1EF60D7B" w:rsidR="00154B14" w:rsidRDefault="00F537E8" w:rsidP="00E377C8">
      <w:pPr>
        <w:pStyle w:val="NormalIndent"/>
        <w:numPr>
          <w:ilvl w:val="0"/>
          <w:numId w:val="5"/>
        </w:numPr>
        <w:rPr>
          <w:lang w:val="en-IE"/>
        </w:rPr>
      </w:pPr>
      <w:r>
        <w:rPr>
          <w:lang w:val="en-IE"/>
        </w:rPr>
        <w:t>Ability to provide a centra</w:t>
      </w:r>
      <w:r w:rsidR="00053C5E">
        <w:rPr>
          <w:lang w:val="en-IE"/>
        </w:rPr>
        <w:t xml:space="preserve">l </w:t>
      </w:r>
      <w:r w:rsidR="004E6B20">
        <w:rPr>
          <w:lang w:val="en-IE"/>
        </w:rPr>
        <w:t xml:space="preserve">reporting solution </w:t>
      </w:r>
      <w:r w:rsidR="00134F26">
        <w:rPr>
          <w:lang w:val="en-IE"/>
        </w:rPr>
        <w:t xml:space="preserve">that reports across all </w:t>
      </w:r>
      <w:r w:rsidR="002903C1">
        <w:rPr>
          <w:lang w:val="en-IE"/>
        </w:rPr>
        <w:t xml:space="preserve">ISWC allocation and resolution </w:t>
      </w:r>
      <w:r w:rsidR="00CA662D">
        <w:rPr>
          <w:lang w:val="en-IE"/>
        </w:rPr>
        <w:t xml:space="preserve">submissions </w:t>
      </w:r>
      <w:r w:rsidR="00F30ACD">
        <w:rPr>
          <w:lang w:val="en-IE"/>
        </w:rPr>
        <w:t>regardless of if the</w:t>
      </w:r>
      <w:r w:rsidR="00594858">
        <w:rPr>
          <w:lang w:val="en-IE"/>
        </w:rPr>
        <w:t>y</w:t>
      </w:r>
      <w:r w:rsidR="00F30ACD">
        <w:rPr>
          <w:lang w:val="en-IE"/>
        </w:rPr>
        <w:t xml:space="preserve"> originated from a publisher or a society</w:t>
      </w:r>
    </w:p>
    <w:p w14:paraId="6EEA7177" w14:textId="3B0BBA5B" w:rsidR="00F537E8" w:rsidRDefault="00154B14">
      <w:pPr>
        <w:pStyle w:val="NormalIndent"/>
        <w:numPr>
          <w:ilvl w:val="0"/>
          <w:numId w:val="5"/>
        </w:numPr>
        <w:rPr>
          <w:lang w:val="en-IE"/>
        </w:rPr>
      </w:pPr>
      <w:r>
        <w:rPr>
          <w:lang w:val="en-IE"/>
        </w:rPr>
        <w:t xml:space="preserve">A single consistent modern </w:t>
      </w:r>
      <w:r w:rsidR="00487A00">
        <w:rPr>
          <w:lang w:val="en-IE"/>
        </w:rPr>
        <w:t xml:space="preserve">data exchange </w:t>
      </w:r>
      <w:r>
        <w:rPr>
          <w:lang w:val="en-IE"/>
        </w:rPr>
        <w:t xml:space="preserve">format </w:t>
      </w:r>
      <w:r w:rsidR="00227832">
        <w:rPr>
          <w:lang w:val="en-IE"/>
        </w:rPr>
        <w:t xml:space="preserve">that can include allocation </w:t>
      </w:r>
      <w:r w:rsidR="00281D37">
        <w:rPr>
          <w:lang w:val="en-IE"/>
        </w:rPr>
        <w:t>submissions, resolution</w:t>
      </w:r>
      <w:r w:rsidR="00227832">
        <w:rPr>
          <w:lang w:val="en-IE"/>
        </w:rPr>
        <w:t xml:space="preserve"> </w:t>
      </w:r>
      <w:r w:rsidR="000F475E">
        <w:rPr>
          <w:lang w:val="en-IE"/>
        </w:rPr>
        <w:t xml:space="preserve">submissions or </w:t>
      </w:r>
      <w:r w:rsidR="00281D37">
        <w:rPr>
          <w:lang w:val="en-IE"/>
        </w:rPr>
        <w:t>both.</w:t>
      </w:r>
      <w:r w:rsidR="00227832">
        <w:rPr>
          <w:lang w:val="en-IE"/>
        </w:rPr>
        <w:t xml:space="preserve"> </w:t>
      </w:r>
      <w:r w:rsidR="00F537E8">
        <w:rPr>
          <w:lang w:val="en-IE"/>
        </w:rPr>
        <w:t xml:space="preserve"> </w:t>
      </w:r>
    </w:p>
    <w:p w14:paraId="4BF912F1" w14:textId="0C86762A" w:rsidR="00C52A76" w:rsidRDefault="00C52A76">
      <w:pPr>
        <w:pStyle w:val="NormalIndent"/>
        <w:numPr>
          <w:ilvl w:val="0"/>
          <w:numId w:val="5"/>
        </w:numPr>
        <w:rPr>
          <w:lang w:val="en-IE"/>
        </w:rPr>
      </w:pPr>
      <w:r>
        <w:rPr>
          <w:lang w:val="en-IE"/>
        </w:rPr>
        <w:t>Additional support for a s</w:t>
      </w:r>
      <w:r w:rsidR="006B5FA4">
        <w:rPr>
          <w:lang w:val="en-IE"/>
        </w:rPr>
        <w:t>i</w:t>
      </w:r>
      <w:r w:rsidR="00CD134E">
        <w:rPr>
          <w:lang w:val="en-IE"/>
        </w:rPr>
        <w:t>mple</w:t>
      </w:r>
      <w:r w:rsidR="006B5FA4">
        <w:rPr>
          <w:lang w:val="en-IE"/>
        </w:rPr>
        <w:t xml:space="preserve"> consistent </w:t>
      </w:r>
      <w:r w:rsidR="00354CAF">
        <w:rPr>
          <w:lang w:val="en-IE"/>
        </w:rPr>
        <w:t>“</w:t>
      </w:r>
      <w:r w:rsidR="006B5FA4">
        <w:rPr>
          <w:lang w:val="en-IE"/>
        </w:rPr>
        <w:t>flat file</w:t>
      </w:r>
      <w:r w:rsidR="00354CAF">
        <w:rPr>
          <w:lang w:val="en-IE"/>
        </w:rPr>
        <w:t>”</w:t>
      </w:r>
      <w:r w:rsidR="006B5FA4">
        <w:rPr>
          <w:lang w:val="en-IE"/>
        </w:rPr>
        <w:t xml:space="preserve"> format</w:t>
      </w:r>
      <w:r w:rsidR="00017726">
        <w:rPr>
          <w:lang w:val="en-IE"/>
        </w:rPr>
        <w:t xml:space="preserve"> for allocations and resolution </w:t>
      </w:r>
      <w:r w:rsidR="006B5FA4">
        <w:rPr>
          <w:lang w:val="en-IE"/>
        </w:rPr>
        <w:t xml:space="preserve"> </w:t>
      </w:r>
    </w:p>
    <w:p w14:paraId="04EE1C04" w14:textId="77777777" w:rsidR="00F13EB8" w:rsidRDefault="00F13EB8" w:rsidP="001137D2">
      <w:pPr>
        <w:pStyle w:val="NormalIndent"/>
        <w:rPr>
          <w:lang w:val="en-IE"/>
        </w:rPr>
      </w:pPr>
    </w:p>
    <w:p w14:paraId="15EAC593" w14:textId="77777777" w:rsidR="00E161F4" w:rsidRDefault="001137D2" w:rsidP="001137D2">
      <w:pPr>
        <w:pStyle w:val="NormalIndent"/>
        <w:rPr>
          <w:lang w:val="en-IE"/>
        </w:rPr>
      </w:pPr>
      <w:r>
        <w:rPr>
          <w:lang w:val="en-IE"/>
        </w:rPr>
        <w:t xml:space="preserve">Having this single combined solution </w:t>
      </w:r>
      <w:r w:rsidR="00487A00">
        <w:rPr>
          <w:lang w:val="en-IE"/>
        </w:rPr>
        <w:t xml:space="preserve">and data exchange format </w:t>
      </w:r>
      <w:r>
        <w:rPr>
          <w:lang w:val="en-IE"/>
        </w:rPr>
        <w:t>in no way limits the way in which societies can provide th</w:t>
      </w:r>
      <w:r w:rsidR="005B10FF">
        <w:rPr>
          <w:lang w:val="en-IE"/>
        </w:rPr>
        <w:t xml:space="preserve">is functionality as </w:t>
      </w:r>
      <w:r w:rsidR="006705C6">
        <w:rPr>
          <w:lang w:val="en-IE"/>
        </w:rPr>
        <w:t xml:space="preserve">a </w:t>
      </w:r>
      <w:r>
        <w:rPr>
          <w:lang w:val="en-IE"/>
        </w:rPr>
        <w:t>service to publishers.</w:t>
      </w:r>
      <w:r w:rsidR="001A1996">
        <w:rPr>
          <w:lang w:val="en-IE"/>
        </w:rPr>
        <w:t xml:space="preserve"> </w:t>
      </w:r>
      <w:r w:rsidR="006705C6">
        <w:rPr>
          <w:lang w:val="en-IE"/>
        </w:rPr>
        <w:t xml:space="preserve">  </w:t>
      </w:r>
    </w:p>
    <w:p w14:paraId="2AA14249" w14:textId="73B0023E" w:rsidR="00E161F4" w:rsidRDefault="006705C6">
      <w:pPr>
        <w:pStyle w:val="NormalIndent"/>
        <w:numPr>
          <w:ilvl w:val="0"/>
          <w:numId w:val="5"/>
        </w:numPr>
        <w:rPr>
          <w:lang w:val="en-IE"/>
        </w:rPr>
      </w:pPr>
      <w:r>
        <w:rPr>
          <w:lang w:val="en-IE"/>
        </w:rPr>
        <w:t xml:space="preserve">Currently </w:t>
      </w:r>
      <w:r w:rsidR="00E8292A">
        <w:rPr>
          <w:lang w:val="en-IE"/>
        </w:rPr>
        <w:t xml:space="preserve">the allocation </w:t>
      </w:r>
      <w:r w:rsidR="005D753D">
        <w:rPr>
          <w:lang w:val="en-IE"/>
        </w:rPr>
        <w:t>o</w:t>
      </w:r>
      <w:r w:rsidR="00913AE8">
        <w:rPr>
          <w:lang w:val="en-IE"/>
        </w:rPr>
        <w:t>f</w:t>
      </w:r>
      <w:r w:rsidR="005D753D">
        <w:rPr>
          <w:lang w:val="en-IE"/>
        </w:rPr>
        <w:t xml:space="preserve"> ISWCs prior to work registration is provided as a </w:t>
      </w:r>
      <w:r w:rsidR="00E8292A">
        <w:rPr>
          <w:lang w:val="en-IE"/>
        </w:rPr>
        <w:t xml:space="preserve">service </w:t>
      </w:r>
      <w:r w:rsidR="009944B3">
        <w:rPr>
          <w:lang w:val="en-IE"/>
        </w:rPr>
        <w:t xml:space="preserve">by societies and this service is fulfilled at the </w:t>
      </w:r>
      <w:proofErr w:type="gramStart"/>
      <w:r w:rsidR="009944B3">
        <w:rPr>
          <w:lang w:val="en-IE"/>
        </w:rPr>
        <w:t>back-end</w:t>
      </w:r>
      <w:proofErr w:type="gramEnd"/>
      <w:r w:rsidR="009944B3">
        <w:rPr>
          <w:lang w:val="en-IE"/>
        </w:rPr>
        <w:t xml:space="preserve"> by the </w:t>
      </w:r>
      <w:r w:rsidR="001C5EB6">
        <w:rPr>
          <w:lang w:val="en-IE"/>
        </w:rPr>
        <w:t xml:space="preserve">CISAC hosted solution.  </w:t>
      </w:r>
      <w:r w:rsidR="00320B08">
        <w:rPr>
          <w:lang w:val="en-IE"/>
        </w:rPr>
        <w:t xml:space="preserve">The only changes proposed to this are: </w:t>
      </w:r>
    </w:p>
    <w:p w14:paraId="4252F13F" w14:textId="4892E4C6" w:rsidR="00320B08" w:rsidRDefault="00320B08">
      <w:pPr>
        <w:pStyle w:val="NormalIndent"/>
        <w:numPr>
          <w:ilvl w:val="1"/>
          <w:numId w:val="5"/>
        </w:numPr>
        <w:rPr>
          <w:lang w:val="en-IE"/>
        </w:rPr>
      </w:pPr>
      <w:r>
        <w:rPr>
          <w:lang w:val="en-IE"/>
        </w:rPr>
        <w:t>A new different consolidated back-end system</w:t>
      </w:r>
    </w:p>
    <w:p w14:paraId="465F58F2" w14:textId="57F35345" w:rsidR="005A57D5" w:rsidRDefault="005A57D5">
      <w:pPr>
        <w:pStyle w:val="NormalIndent"/>
        <w:numPr>
          <w:ilvl w:val="1"/>
          <w:numId w:val="5"/>
        </w:numPr>
        <w:rPr>
          <w:lang w:val="en-IE"/>
        </w:rPr>
      </w:pPr>
      <w:r>
        <w:rPr>
          <w:lang w:val="en-IE"/>
        </w:rPr>
        <w:t xml:space="preserve">A new </w:t>
      </w:r>
      <w:r w:rsidR="003455D7">
        <w:rPr>
          <w:lang w:val="en-IE"/>
        </w:rPr>
        <w:t>single modern data exchange format</w:t>
      </w:r>
      <w:r w:rsidR="00114949">
        <w:rPr>
          <w:lang w:val="en-IE"/>
        </w:rPr>
        <w:t xml:space="preserve"> and an additional simple flat file format</w:t>
      </w:r>
    </w:p>
    <w:p w14:paraId="3FC68863" w14:textId="4566CC33" w:rsidR="003455D7" w:rsidRDefault="008D71D1" w:rsidP="00BC7604">
      <w:pPr>
        <w:pStyle w:val="NormalIndent"/>
        <w:numPr>
          <w:ilvl w:val="1"/>
          <w:numId w:val="5"/>
        </w:numPr>
        <w:rPr>
          <w:lang w:val="en-IE"/>
        </w:rPr>
      </w:pPr>
      <w:r>
        <w:rPr>
          <w:lang w:val="en-IE"/>
        </w:rPr>
        <w:t xml:space="preserve">The option for a society to </w:t>
      </w:r>
      <w:r w:rsidR="00625298">
        <w:rPr>
          <w:lang w:val="en-IE"/>
        </w:rPr>
        <w:t xml:space="preserve">have the data exchange location hosted </w:t>
      </w:r>
      <w:r w:rsidR="00BE6EAD">
        <w:rPr>
          <w:lang w:val="en-IE"/>
        </w:rPr>
        <w:t xml:space="preserve">at a CISAC location instead of </w:t>
      </w:r>
      <w:r w:rsidR="000C1D2D">
        <w:rPr>
          <w:lang w:val="en-IE"/>
        </w:rPr>
        <w:t>hosted at</w:t>
      </w:r>
      <w:r w:rsidR="00BE6EAD">
        <w:rPr>
          <w:lang w:val="en-IE"/>
        </w:rPr>
        <w:t xml:space="preserve"> their society </w:t>
      </w:r>
      <w:r w:rsidR="000C1D2D">
        <w:rPr>
          <w:lang w:val="en-IE"/>
        </w:rPr>
        <w:t>(</w:t>
      </w:r>
      <w:r w:rsidR="00224614">
        <w:rPr>
          <w:lang w:val="en-IE"/>
        </w:rPr>
        <w:t>if required)</w:t>
      </w:r>
    </w:p>
    <w:p w14:paraId="75656FED" w14:textId="4DD53AFE" w:rsidR="00BD00E2" w:rsidRPr="00726D16" w:rsidRDefault="00BC06B3" w:rsidP="00025937">
      <w:pPr>
        <w:pStyle w:val="NormalIndent"/>
        <w:ind w:left="1080"/>
        <w:rPr>
          <w:lang w:val="en-IE"/>
        </w:rPr>
      </w:pPr>
      <w:r>
        <w:rPr>
          <w:lang w:val="en-IE"/>
        </w:rPr>
        <w:t xml:space="preserve">I.E. </w:t>
      </w:r>
      <w:r w:rsidR="00BD00E2">
        <w:rPr>
          <w:lang w:val="en-IE"/>
        </w:rPr>
        <w:t xml:space="preserve">CISAC </w:t>
      </w:r>
      <w:r>
        <w:rPr>
          <w:lang w:val="en-IE"/>
        </w:rPr>
        <w:t xml:space="preserve">will continue to </w:t>
      </w:r>
      <w:r w:rsidR="00BD00E2">
        <w:rPr>
          <w:lang w:val="en-IE"/>
        </w:rPr>
        <w:t>validate a society for enablement of the allocation service</w:t>
      </w:r>
      <w:r>
        <w:rPr>
          <w:lang w:val="en-IE"/>
        </w:rPr>
        <w:t xml:space="preserve"> and societies in tu</w:t>
      </w:r>
      <w:r w:rsidR="00EF33CD">
        <w:rPr>
          <w:lang w:val="en-IE"/>
        </w:rPr>
        <w:t>r</w:t>
      </w:r>
      <w:r>
        <w:rPr>
          <w:lang w:val="en-IE"/>
        </w:rPr>
        <w:t xml:space="preserve">n </w:t>
      </w:r>
      <w:r w:rsidR="00EF33CD">
        <w:rPr>
          <w:lang w:val="en-IE"/>
        </w:rPr>
        <w:t xml:space="preserve">will </w:t>
      </w:r>
      <w:r w:rsidR="00BD00E2">
        <w:rPr>
          <w:lang w:val="en-IE"/>
        </w:rPr>
        <w:t>validate each publisher for use of the allocation service</w:t>
      </w:r>
      <w:r w:rsidR="00EF33CD">
        <w:rPr>
          <w:lang w:val="en-IE"/>
        </w:rPr>
        <w:t xml:space="preserve"> and will be the providers of the service to publishers. </w:t>
      </w:r>
    </w:p>
    <w:p w14:paraId="13B48BC2" w14:textId="77777777" w:rsidR="00224614" w:rsidRDefault="00224614" w:rsidP="00224614">
      <w:pPr>
        <w:pStyle w:val="NormalIndent"/>
        <w:ind w:left="1800"/>
        <w:rPr>
          <w:lang w:val="en-IE"/>
        </w:rPr>
      </w:pPr>
    </w:p>
    <w:p w14:paraId="40E3A3A6" w14:textId="77777777" w:rsidR="00424BD7" w:rsidRDefault="00E161F4">
      <w:pPr>
        <w:pStyle w:val="NormalIndent"/>
        <w:numPr>
          <w:ilvl w:val="0"/>
          <w:numId w:val="5"/>
        </w:numPr>
        <w:rPr>
          <w:lang w:val="en-IE"/>
        </w:rPr>
      </w:pPr>
      <w:r>
        <w:rPr>
          <w:lang w:val="en-IE"/>
        </w:rPr>
        <w:t xml:space="preserve">Currently the resolution of ISWCs for </w:t>
      </w:r>
      <w:r w:rsidR="00795892">
        <w:rPr>
          <w:lang w:val="en-IE"/>
        </w:rPr>
        <w:t xml:space="preserve">publisher </w:t>
      </w:r>
      <w:r>
        <w:rPr>
          <w:lang w:val="en-IE"/>
        </w:rPr>
        <w:t>back</w:t>
      </w:r>
      <w:r w:rsidR="00795892">
        <w:rPr>
          <w:lang w:val="en-IE"/>
        </w:rPr>
        <w:t xml:space="preserve">-catalogues is provided as a central service by CISAC to publishers. </w:t>
      </w:r>
      <w:r w:rsidR="000D5C5E">
        <w:rPr>
          <w:lang w:val="en-IE"/>
        </w:rPr>
        <w:t xml:space="preserve">The only changes </w:t>
      </w:r>
      <w:r w:rsidR="00424BD7">
        <w:rPr>
          <w:lang w:val="en-IE"/>
        </w:rPr>
        <w:t>proposed to this are:</w:t>
      </w:r>
    </w:p>
    <w:p w14:paraId="331962D5" w14:textId="77777777" w:rsidR="00424BD7" w:rsidRDefault="00424BD7">
      <w:pPr>
        <w:pStyle w:val="NormalIndent"/>
        <w:numPr>
          <w:ilvl w:val="1"/>
          <w:numId w:val="5"/>
        </w:numPr>
        <w:rPr>
          <w:lang w:val="en-IE"/>
        </w:rPr>
      </w:pPr>
      <w:r>
        <w:rPr>
          <w:lang w:val="en-IE"/>
        </w:rPr>
        <w:t xml:space="preserve">A new different consolidated back-end system </w:t>
      </w:r>
    </w:p>
    <w:p w14:paraId="1F8857E5" w14:textId="0A47CF5E" w:rsidR="006D0027" w:rsidRPr="00114949" w:rsidRDefault="00424BD7" w:rsidP="00114949">
      <w:pPr>
        <w:pStyle w:val="NormalIndent"/>
        <w:numPr>
          <w:ilvl w:val="1"/>
          <w:numId w:val="5"/>
        </w:numPr>
        <w:rPr>
          <w:lang w:val="en-IE"/>
        </w:rPr>
      </w:pPr>
      <w:r>
        <w:rPr>
          <w:lang w:val="en-IE"/>
        </w:rPr>
        <w:lastRenderedPageBreak/>
        <w:t>A new single modern data exchange format</w:t>
      </w:r>
      <w:r w:rsidR="00114949">
        <w:rPr>
          <w:lang w:val="en-IE"/>
        </w:rPr>
        <w:t xml:space="preserve"> and an additional simple flat file format</w:t>
      </w:r>
    </w:p>
    <w:p w14:paraId="13FD228A" w14:textId="77777777" w:rsidR="00EF33CD" w:rsidRDefault="00EF33CD" w:rsidP="00025937">
      <w:pPr>
        <w:pStyle w:val="NormalIndent"/>
        <w:ind w:left="1800"/>
        <w:rPr>
          <w:lang w:val="en-IE"/>
        </w:rPr>
      </w:pPr>
    </w:p>
    <w:p w14:paraId="6A3E1ACE" w14:textId="082FA9D8" w:rsidR="001C5EB6" w:rsidRDefault="00EF33CD" w:rsidP="00025937">
      <w:pPr>
        <w:pStyle w:val="NormalIndent"/>
        <w:ind w:left="1225"/>
        <w:rPr>
          <w:lang w:val="en-IE"/>
        </w:rPr>
      </w:pPr>
      <w:r>
        <w:rPr>
          <w:lang w:val="en-IE"/>
        </w:rPr>
        <w:t xml:space="preserve">I.E. </w:t>
      </w:r>
      <w:r w:rsidR="006D0027">
        <w:rPr>
          <w:lang w:val="en-IE"/>
        </w:rPr>
        <w:t xml:space="preserve">CISAC </w:t>
      </w:r>
      <w:r>
        <w:rPr>
          <w:lang w:val="en-IE"/>
        </w:rPr>
        <w:t xml:space="preserve">will continue to </w:t>
      </w:r>
      <w:r w:rsidR="006D0027">
        <w:rPr>
          <w:lang w:val="en-IE"/>
        </w:rPr>
        <w:t>validate each publisher for use of the resolution service</w:t>
      </w:r>
      <w:r>
        <w:rPr>
          <w:lang w:val="en-IE"/>
        </w:rPr>
        <w:t xml:space="preserve"> and will be the provider of the service to publishers. </w:t>
      </w:r>
      <w:r w:rsidR="001F1D92">
        <w:rPr>
          <w:lang w:val="en-IE"/>
        </w:rPr>
        <w:t xml:space="preserve"> </w:t>
      </w:r>
    </w:p>
    <w:p w14:paraId="147F1193" w14:textId="1415BA7E" w:rsidR="001137D2" w:rsidRDefault="001A1996" w:rsidP="001137D2">
      <w:pPr>
        <w:pStyle w:val="NormalIndent"/>
        <w:rPr>
          <w:lang w:val="en-IE"/>
        </w:rPr>
      </w:pPr>
      <w:r>
        <w:rPr>
          <w:lang w:val="en-IE"/>
        </w:rPr>
        <w:t xml:space="preserve"> </w:t>
      </w:r>
      <w:r w:rsidR="001137D2">
        <w:rPr>
          <w:lang w:val="en-IE"/>
        </w:rPr>
        <w:t xml:space="preserve">   </w:t>
      </w:r>
    </w:p>
    <w:p w14:paraId="6D5D8AF1" w14:textId="77777777" w:rsidR="006947DB" w:rsidRDefault="006947DB" w:rsidP="006947DB">
      <w:pPr>
        <w:pStyle w:val="NormalIndent"/>
        <w:rPr>
          <w:lang w:val="en-GB"/>
        </w:rPr>
      </w:pPr>
    </w:p>
    <w:p w14:paraId="38A8212F" w14:textId="2503274F" w:rsidR="006947DB" w:rsidRPr="00BF29D1" w:rsidRDefault="006947DB" w:rsidP="006947DB">
      <w:pPr>
        <w:pStyle w:val="Heading2"/>
        <w:rPr>
          <w:lang w:val="en-GB"/>
        </w:rPr>
      </w:pPr>
      <w:bookmarkStart w:id="89" w:name="_Toc135998127"/>
      <w:r>
        <w:rPr>
          <w:lang w:val="en-GB"/>
        </w:rPr>
        <w:t>Data Exchange File Locations</w:t>
      </w:r>
      <w:bookmarkEnd w:id="89"/>
    </w:p>
    <w:p w14:paraId="274F306D" w14:textId="78563B70" w:rsidR="006240C8" w:rsidRDefault="00A30273" w:rsidP="006947DB">
      <w:pPr>
        <w:pStyle w:val="NormalIndent"/>
        <w:rPr>
          <w:lang w:val="en-GB"/>
        </w:rPr>
      </w:pPr>
      <w:r>
        <w:rPr>
          <w:lang w:val="en-GB"/>
        </w:rPr>
        <w:t>For the IAS, a</w:t>
      </w:r>
      <w:r w:rsidR="00324982">
        <w:rPr>
          <w:lang w:val="en-GB"/>
        </w:rPr>
        <w:t xml:space="preserve">ll </w:t>
      </w:r>
      <w:r w:rsidR="00085EDB">
        <w:rPr>
          <w:lang w:val="en-GB"/>
        </w:rPr>
        <w:t>society sourced files</w:t>
      </w:r>
      <w:r w:rsidR="00324982">
        <w:rPr>
          <w:lang w:val="en-GB"/>
        </w:rPr>
        <w:t xml:space="preserve"> in the new </w:t>
      </w:r>
      <w:r w:rsidR="008553FC">
        <w:rPr>
          <w:lang w:val="en-GB"/>
        </w:rPr>
        <w:t>data exchange file format will be deposited in a</w:t>
      </w:r>
      <w:r w:rsidR="00085EDB">
        <w:rPr>
          <w:lang w:val="en-GB"/>
        </w:rPr>
        <w:t xml:space="preserve"> </w:t>
      </w:r>
      <w:r w:rsidR="008553FC">
        <w:rPr>
          <w:lang w:val="en-GB"/>
        </w:rPr>
        <w:t xml:space="preserve">society specific </w:t>
      </w:r>
      <w:r w:rsidR="00085EDB">
        <w:rPr>
          <w:lang w:val="en-GB"/>
        </w:rPr>
        <w:t>secure ftp</w:t>
      </w:r>
      <w:r w:rsidR="00D33A6C">
        <w:rPr>
          <w:lang w:val="en-GB"/>
        </w:rPr>
        <w:t xml:space="preserve"> location</w:t>
      </w:r>
      <w:r w:rsidR="00085EDB">
        <w:rPr>
          <w:lang w:val="en-GB"/>
        </w:rPr>
        <w:t>, with s</w:t>
      </w:r>
      <w:r w:rsidR="00D33A6C">
        <w:rPr>
          <w:lang w:val="en-GB"/>
        </w:rPr>
        <w:t xml:space="preserve">ub folders per </w:t>
      </w:r>
      <w:r w:rsidR="00DF5EB6">
        <w:rPr>
          <w:lang w:val="en-GB"/>
        </w:rPr>
        <w:t>publisher</w:t>
      </w:r>
      <w:r w:rsidR="00085EDB">
        <w:rPr>
          <w:lang w:val="en-GB"/>
        </w:rPr>
        <w:t>,</w:t>
      </w:r>
      <w:r w:rsidR="007105EC">
        <w:rPr>
          <w:lang w:val="en-GB"/>
        </w:rPr>
        <w:t xml:space="preserve"> for processing by the combined allocation and resolution solution.  </w:t>
      </w:r>
      <w:r w:rsidR="00EE412C">
        <w:rPr>
          <w:lang w:val="en-GB"/>
        </w:rPr>
        <w:t xml:space="preserve">Resulting acknowledgement files in the same format will be deposited in </w:t>
      </w:r>
      <w:r w:rsidR="006240C8">
        <w:rPr>
          <w:lang w:val="en-GB"/>
        </w:rPr>
        <w:t xml:space="preserve">the same location for pick up by the society. </w:t>
      </w:r>
    </w:p>
    <w:p w14:paraId="6C5CE838" w14:textId="77777777" w:rsidR="006240C8" w:rsidRDefault="006240C8" w:rsidP="006947DB">
      <w:pPr>
        <w:pStyle w:val="NormalIndent"/>
        <w:rPr>
          <w:lang w:val="en-GB"/>
        </w:rPr>
      </w:pPr>
    </w:p>
    <w:p w14:paraId="250DD5A1" w14:textId="337C1D47" w:rsidR="006947DB" w:rsidRPr="00BF29D1" w:rsidRDefault="006240C8" w:rsidP="006947DB">
      <w:pPr>
        <w:pStyle w:val="NormalIndent"/>
        <w:rPr>
          <w:lang w:val="en-GB"/>
        </w:rPr>
      </w:pPr>
      <w:r>
        <w:rPr>
          <w:lang w:val="en-GB"/>
        </w:rPr>
        <w:t xml:space="preserve">Similarly, all publisher sourced files </w:t>
      </w:r>
      <w:r w:rsidR="00A30273">
        <w:rPr>
          <w:lang w:val="en-GB"/>
        </w:rPr>
        <w:t xml:space="preserve">for the IRS </w:t>
      </w:r>
      <w:r>
        <w:rPr>
          <w:lang w:val="en-GB"/>
        </w:rPr>
        <w:t xml:space="preserve">in the new data exchange file format will be deposited in a publisher specific secure ftp location for processing by the combined allocation and resolution solution.  Resulting acknowledgement files in the same format will be deposited in the same location for pick up by the publisher. </w:t>
      </w:r>
    </w:p>
    <w:p w14:paraId="2E4BFFD9" w14:textId="77777777" w:rsidR="005426E6" w:rsidRDefault="005426E6" w:rsidP="003A70E7">
      <w:pPr>
        <w:pStyle w:val="NormalIndent"/>
        <w:rPr>
          <w:lang w:val="en-GB"/>
        </w:rPr>
      </w:pPr>
    </w:p>
    <w:p w14:paraId="0EA4B60C" w14:textId="77777777" w:rsidR="00E93790" w:rsidRDefault="00E93790" w:rsidP="00AA4A3D">
      <w:pPr>
        <w:pStyle w:val="NormalIndent"/>
        <w:rPr>
          <w:lang w:val="en-GB"/>
        </w:rPr>
      </w:pPr>
    </w:p>
    <w:p w14:paraId="0757C6C0" w14:textId="49B713B3" w:rsidR="003E7ED0" w:rsidRPr="00BF29D1" w:rsidRDefault="002C34AF" w:rsidP="003E7ED0">
      <w:pPr>
        <w:pStyle w:val="Heading2"/>
        <w:rPr>
          <w:lang w:val="en-GB"/>
        </w:rPr>
      </w:pPr>
      <w:bookmarkStart w:id="90" w:name="_Toc135998128"/>
      <w:r>
        <w:rPr>
          <w:lang w:val="en-GB"/>
        </w:rPr>
        <w:t xml:space="preserve">JSON </w:t>
      </w:r>
      <w:r w:rsidR="003E7ED0">
        <w:rPr>
          <w:lang w:val="en-GB"/>
        </w:rPr>
        <w:t>Data Exchange File Format</w:t>
      </w:r>
      <w:bookmarkEnd w:id="90"/>
    </w:p>
    <w:p w14:paraId="1AC7CF3D" w14:textId="7E973DFD" w:rsidR="009B35E6" w:rsidRPr="00BF29D1" w:rsidRDefault="009B35E6" w:rsidP="00760CD8">
      <w:pPr>
        <w:pStyle w:val="NormalIndent"/>
        <w:rPr>
          <w:lang w:val="en-GB"/>
        </w:rPr>
      </w:pPr>
      <w:r w:rsidRPr="00BF29D1">
        <w:rPr>
          <w:lang w:val="en-GB"/>
        </w:rPr>
        <w:t>The ISWC</w:t>
      </w:r>
      <w:r>
        <w:rPr>
          <w:lang w:val="en-GB"/>
        </w:rPr>
        <w:t xml:space="preserve"> Publisher </w:t>
      </w:r>
      <w:r w:rsidRPr="00BF29D1">
        <w:rPr>
          <w:lang w:val="en-GB"/>
        </w:rPr>
        <w:t xml:space="preserve">JSON data format is </w:t>
      </w:r>
      <w:r w:rsidR="006E2A53">
        <w:rPr>
          <w:lang w:val="en-GB"/>
        </w:rPr>
        <w:t xml:space="preserve">based on </w:t>
      </w:r>
      <w:r w:rsidR="00CE33EA">
        <w:rPr>
          <w:lang w:val="en-GB"/>
        </w:rPr>
        <w:t xml:space="preserve">the ISWC Agency JSON format </w:t>
      </w:r>
      <w:r w:rsidR="00E52EF7">
        <w:rPr>
          <w:lang w:val="en-GB"/>
        </w:rPr>
        <w:t xml:space="preserve">and includes the information </w:t>
      </w:r>
      <w:r w:rsidR="00634AA8">
        <w:rPr>
          <w:lang w:val="en-GB"/>
        </w:rPr>
        <w:t xml:space="preserve">supported by the different existing allocations and </w:t>
      </w:r>
      <w:r w:rsidR="00303EDC">
        <w:rPr>
          <w:lang w:val="en-GB"/>
        </w:rPr>
        <w:t xml:space="preserve">resolution service formats.  </w:t>
      </w:r>
    </w:p>
    <w:p w14:paraId="7E661E6A" w14:textId="77777777" w:rsidR="009B35E6" w:rsidRPr="00BF29D1" w:rsidRDefault="009B35E6" w:rsidP="009B35E6">
      <w:pPr>
        <w:pStyle w:val="NormalIndent"/>
        <w:rPr>
          <w:lang w:val="en-GB"/>
        </w:rPr>
      </w:pPr>
      <w:bookmarkStart w:id="91" w:name="_Toc468452208"/>
      <w:bookmarkStart w:id="92" w:name="_Toc496111659"/>
      <w:bookmarkStart w:id="93" w:name="_Toc496111662"/>
      <w:bookmarkStart w:id="94" w:name="_Toc496111669"/>
      <w:bookmarkStart w:id="95" w:name="_Toc496111673"/>
      <w:bookmarkStart w:id="96" w:name="_Toc496111677"/>
      <w:bookmarkStart w:id="97" w:name="_Toc496111684"/>
      <w:bookmarkStart w:id="98" w:name="_Toc496111690"/>
      <w:bookmarkEnd w:id="91"/>
      <w:bookmarkEnd w:id="92"/>
      <w:bookmarkEnd w:id="93"/>
      <w:bookmarkEnd w:id="94"/>
      <w:bookmarkEnd w:id="95"/>
      <w:bookmarkEnd w:id="96"/>
      <w:bookmarkEnd w:id="97"/>
      <w:bookmarkEnd w:id="98"/>
    </w:p>
    <w:p w14:paraId="2EA9BEBF" w14:textId="739465B4" w:rsidR="009B35E6" w:rsidRPr="00BF29D1" w:rsidRDefault="009B35E6" w:rsidP="009B35E6">
      <w:pPr>
        <w:pStyle w:val="NormalIndent"/>
        <w:rPr>
          <w:lang w:val="en-GB"/>
        </w:rPr>
      </w:pPr>
      <w:r w:rsidRPr="00BF29D1">
        <w:rPr>
          <w:lang w:val="en-GB"/>
        </w:rPr>
        <w:t>In addition, it has the following benefits over the</w:t>
      </w:r>
      <w:r w:rsidR="006117E5">
        <w:rPr>
          <w:lang w:val="en-GB"/>
        </w:rPr>
        <w:t xml:space="preserve"> existing </w:t>
      </w:r>
      <w:r w:rsidRPr="00BF29D1">
        <w:rPr>
          <w:lang w:val="en-GB"/>
        </w:rPr>
        <w:t>format</w:t>
      </w:r>
      <w:r w:rsidR="006117E5">
        <w:rPr>
          <w:lang w:val="en-GB"/>
        </w:rPr>
        <w:t>s</w:t>
      </w:r>
      <w:r w:rsidRPr="00BF29D1">
        <w:rPr>
          <w:lang w:val="en-GB"/>
        </w:rPr>
        <w:t>:</w:t>
      </w:r>
    </w:p>
    <w:p w14:paraId="41077124" w14:textId="71498565" w:rsidR="009B35E6" w:rsidRPr="00BF29D1" w:rsidRDefault="009B35E6" w:rsidP="009B35E6">
      <w:pPr>
        <w:pStyle w:val="NormalIndent"/>
        <w:numPr>
          <w:ilvl w:val="0"/>
          <w:numId w:val="4"/>
        </w:numPr>
        <w:rPr>
          <w:lang w:val="en-GB"/>
        </w:rPr>
      </w:pPr>
      <w:r w:rsidRPr="00BF29D1">
        <w:rPr>
          <w:lang w:val="en-GB"/>
        </w:rPr>
        <w:t xml:space="preserve">It is </w:t>
      </w:r>
      <w:r w:rsidR="00905A60">
        <w:rPr>
          <w:lang w:val="en-GB"/>
        </w:rPr>
        <w:t xml:space="preserve">a single consistent format </w:t>
      </w:r>
      <w:r w:rsidR="00D631EB">
        <w:rPr>
          <w:lang w:val="en-GB"/>
        </w:rPr>
        <w:t xml:space="preserve">for both allocation and resolution </w:t>
      </w:r>
    </w:p>
    <w:p w14:paraId="558C3E0E" w14:textId="77777777" w:rsidR="009B35E6" w:rsidRPr="00BF29D1" w:rsidRDefault="009B35E6" w:rsidP="009B35E6">
      <w:pPr>
        <w:pStyle w:val="NormalIndent"/>
        <w:numPr>
          <w:ilvl w:val="0"/>
          <w:numId w:val="4"/>
        </w:numPr>
        <w:rPr>
          <w:lang w:val="en-GB"/>
        </w:rPr>
      </w:pPr>
      <w:r w:rsidRPr="00BF29D1">
        <w:rPr>
          <w:lang w:val="en-GB"/>
        </w:rPr>
        <w:t xml:space="preserve">It is schema based, enabling validation of the core message format, required fields, datatypes and list values at source.  </w:t>
      </w:r>
    </w:p>
    <w:p w14:paraId="00357FF9" w14:textId="77777777" w:rsidR="009B35E6" w:rsidRPr="00BF29D1" w:rsidRDefault="009B35E6" w:rsidP="009B35E6">
      <w:pPr>
        <w:pStyle w:val="NormalIndent"/>
        <w:numPr>
          <w:ilvl w:val="0"/>
          <w:numId w:val="4"/>
        </w:numPr>
        <w:rPr>
          <w:lang w:val="en-GB"/>
        </w:rPr>
      </w:pPr>
      <w:r w:rsidRPr="00BF29D1">
        <w:rPr>
          <w:lang w:val="en-GB"/>
        </w:rPr>
        <w:t>It is easier to process and manipulate in modern development tools.</w:t>
      </w:r>
    </w:p>
    <w:p w14:paraId="2190BFE2" w14:textId="77777777" w:rsidR="003A70E7" w:rsidRPr="00BF29D1" w:rsidRDefault="003A70E7" w:rsidP="00AA4A3D">
      <w:pPr>
        <w:pStyle w:val="NormalIndent"/>
        <w:rPr>
          <w:lang w:val="en-GB"/>
        </w:rPr>
      </w:pPr>
    </w:p>
    <w:p w14:paraId="63EB3A6B" w14:textId="1162B550" w:rsidR="0013684B" w:rsidRPr="00BF29D1" w:rsidRDefault="0096780D" w:rsidP="0013684B">
      <w:pPr>
        <w:pStyle w:val="Heading2"/>
        <w:rPr>
          <w:lang w:val="en-GB"/>
        </w:rPr>
      </w:pPr>
      <w:bookmarkStart w:id="99" w:name="_Toc135998129"/>
      <w:r>
        <w:rPr>
          <w:lang w:val="en-GB"/>
        </w:rPr>
        <w:t xml:space="preserve">JSON </w:t>
      </w:r>
      <w:r w:rsidR="0042259F" w:rsidRPr="00BF29D1">
        <w:rPr>
          <w:lang w:val="en-GB"/>
        </w:rPr>
        <w:t>File Structure</w:t>
      </w:r>
      <w:bookmarkEnd w:id="99"/>
    </w:p>
    <w:p w14:paraId="202CEE01" w14:textId="20570B5C" w:rsidR="00C222CB" w:rsidRDefault="00E0349C" w:rsidP="17F6C9AD">
      <w:pPr>
        <w:pStyle w:val="NormalIndent"/>
      </w:pPr>
      <w:r w:rsidRPr="17F6C9AD">
        <w:t xml:space="preserve">The </w:t>
      </w:r>
      <w:r w:rsidR="004A3DA1" w:rsidRPr="17F6C9AD">
        <w:t>section</w:t>
      </w:r>
      <w:r w:rsidRPr="17F6C9AD">
        <w:t xml:space="preserve"> describes the </w:t>
      </w:r>
      <w:r w:rsidR="0042259F" w:rsidRPr="17F6C9AD">
        <w:t xml:space="preserve">structure of the </w:t>
      </w:r>
      <w:r w:rsidRPr="17F6C9AD">
        <w:t xml:space="preserve">ISWC </w:t>
      </w:r>
      <w:r w:rsidR="00903312" w:rsidRPr="17F6C9AD">
        <w:t xml:space="preserve">Publisher </w:t>
      </w:r>
      <w:r w:rsidRPr="17F6C9AD">
        <w:t>JSON Format</w:t>
      </w:r>
      <w:r w:rsidR="00F434DD" w:rsidRPr="17F6C9AD">
        <w:t xml:space="preserve"> and the </w:t>
      </w:r>
      <w:r w:rsidR="00C222CB" w:rsidRPr="17F6C9AD">
        <w:t>developer artefacts that are included with this specification</w:t>
      </w:r>
      <w:r w:rsidR="0042259F" w:rsidRPr="17F6C9AD">
        <w:t xml:space="preserve">.  </w:t>
      </w:r>
    </w:p>
    <w:p w14:paraId="582A5B5B" w14:textId="77777777" w:rsidR="00C222CB" w:rsidRDefault="00C222CB" w:rsidP="00E0349C">
      <w:pPr>
        <w:pStyle w:val="NormalIndent"/>
        <w:rPr>
          <w:lang w:val="en-GB"/>
        </w:rPr>
      </w:pPr>
    </w:p>
    <w:p w14:paraId="448D14E7" w14:textId="23DE9A2D" w:rsidR="00C222CB" w:rsidRPr="00BF29D1" w:rsidRDefault="00C222CB" w:rsidP="00C222CB">
      <w:pPr>
        <w:pStyle w:val="Heading3"/>
        <w:rPr>
          <w:lang w:val="en-GB"/>
        </w:rPr>
      </w:pPr>
      <w:bookmarkStart w:id="100" w:name="_Toc135998130"/>
      <w:r>
        <w:rPr>
          <w:lang w:val="en-GB"/>
        </w:rPr>
        <w:t>Developer Artefacts</w:t>
      </w:r>
      <w:bookmarkEnd w:id="100"/>
    </w:p>
    <w:p w14:paraId="5490B2E0" w14:textId="29ABF6D9" w:rsidR="00C222CB" w:rsidRPr="00BF29D1" w:rsidRDefault="00C222CB" w:rsidP="00C222CB">
      <w:pPr>
        <w:pStyle w:val="NormalIndent"/>
        <w:rPr>
          <w:lang w:val="en-GB"/>
        </w:rPr>
      </w:pPr>
      <w:r w:rsidRPr="00BF29D1">
        <w:rPr>
          <w:lang w:val="en-GB"/>
        </w:rPr>
        <w:t>This specification includes the following companion artefacts:</w:t>
      </w:r>
    </w:p>
    <w:tbl>
      <w:tblPr>
        <w:tblW w:w="869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9"/>
        <w:gridCol w:w="3039"/>
      </w:tblGrid>
      <w:tr w:rsidR="009917C1" w:rsidRPr="00BF29D1" w14:paraId="64B7C103" w14:textId="77777777" w:rsidTr="00C85983">
        <w:trPr>
          <w:trHeight w:val="323"/>
        </w:trPr>
        <w:tc>
          <w:tcPr>
            <w:tcW w:w="5659" w:type="dxa"/>
            <w:shd w:val="clear" w:color="auto" w:fill="E7E6E6" w:themeFill="background2"/>
          </w:tcPr>
          <w:p w14:paraId="266A8E61" w14:textId="606C432C" w:rsidR="009917C1" w:rsidRPr="00BF29D1" w:rsidRDefault="004C4CD9" w:rsidP="00C90E6E">
            <w:pPr>
              <w:pStyle w:val="TableParagraph"/>
              <w:spacing w:line="252" w:lineRule="exact"/>
              <w:ind w:left="70"/>
              <w:rPr>
                <w:rFonts w:ascii="Palatino Linotype" w:hAnsi="Palatino Linotype"/>
                <w:b/>
                <w:sz w:val="18"/>
                <w:szCs w:val="18"/>
                <w:lang w:val="en-GB"/>
              </w:rPr>
            </w:pPr>
            <w:r>
              <w:rPr>
                <w:rFonts w:ascii="Palatino Linotype" w:hAnsi="Palatino Linotype"/>
                <w:b/>
                <w:sz w:val="18"/>
                <w:szCs w:val="18"/>
                <w:lang w:val="en-GB"/>
              </w:rPr>
              <w:lastRenderedPageBreak/>
              <w:t>File Name</w:t>
            </w:r>
          </w:p>
        </w:tc>
        <w:tc>
          <w:tcPr>
            <w:tcW w:w="3039" w:type="dxa"/>
            <w:shd w:val="clear" w:color="auto" w:fill="E7E6E6" w:themeFill="background2"/>
          </w:tcPr>
          <w:p w14:paraId="60E4F3FB" w14:textId="77777777" w:rsidR="009917C1" w:rsidRPr="00BF29D1" w:rsidRDefault="009917C1" w:rsidP="00C90E6E">
            <w:pPr>
              <w:pStyle w:val="TableParagraph"/>
              <w:spacing w:line="252" w:lineRule="exact"/>
              <w:ind w:left="68"/>
              <w:rPr>
                <w:rFonts w:ascii="Palatino Linotype" w:hAnsi="Palatino Linotype"/>
                <w:b/>
                <w:sz w:val="18"/>
                <w:szCs w:val="18"/>
                <w:lang w:val="en-GB"/>
              </w:rPr>
            </w:pPr>
            <w:r w:rsidRPr="00BF29D1">
              <w:rPr>
                <w:rFonts w:ascii="Palatino Linotype" w:hAnsi="Palatino Linotype"/>
                <w:b/>
                <w:sz w:val="18"/>
                <w:szCs w:val="18"/>
                <w:lang w:val="en-GB"/>
              </w:rPr>
              <w:t>Description</w:t>
            </w:r>
          </w:p>
        </w:tc>
      </w:tr>
      <w:tr w:rsidR="009917C1" w:rsidRPr="00BF29D1" w14:paraId="52737091" w14:textId="77777777" w:rsidTr="00C85983">
        <w:trPr>
          <w:trHeight w:val="551"/>
        </w:trPr>
        <w:tc>
          <w:tcPr>
            <w:tcW w:w="5659" w:type="dxa"/>
            <w:shd w:val="clear" w:color="auto" w:fill="E7E6E6" w:themeFill="background2"/>
          </w:tcPr>
          <w:p w14:paraId="78746B33" w14:textId="65362C63" w:rsidR="009917C1" w:rsidRPr="00BF29D1" w:rsidRDefault="009917C1" w:rsidP="00C90E6E">
            <w:pPr>
              <w:pStyle w:val="TableParagraph"/>
              <w:spacing w:line="252" w:lineRule="exact"/>
              <w:ind w:left="70"/>
              <w:rPr>
                <w:rFonts w:ascii="Palatino Linotype" w:hAnsi="Palatino Linotype"/>
                <w:b/>
                <w:sz w:val="18"/>
                <w:szCs w:val="18"/>
                <w:lang w:val="en-GB"/>
              </w:rPr>
            </w:pPr>
            <w:proofErr w:type="spellStart"/>
            <w:r w:rsidRPr="00BF29D1">
              <w:rPr>
                <w:rFonts w:ascii="Palatino Linotype" w:hAnsi="Palatino Linotype"/>
                <w:b/>
                <w:sz w:val="18"/>
                <w:szCs w:val="18"/>
                <w:lang w:val="en-GB"/>
              </w:rPr>
              <w:t>iswc_</w:t>
            </w:r>
            <w:r w:rsidR="00903312">
              <w:rPr>
                <w:rFonts w:ascii="Palatino Linotype" w:hAnsi="Palatino Linotype"/>
                <w:b/>
                <w:sz w:val="18"/>
                <w:szCs w:val="18"/>
                <w:lang w:val="en-GB"/>
              </w:rPr>
              <w:t>publisher_</w:t>
            </w:r>
            <w:proofErr w:type="gramStart"/>
            <w:r w:rsidRPr="00BF29D1">
              <w:rPr>
                <w:rFonts w:ascii="Palatino Linotype" w:hAnsi="Palatino Linotype"/>
                <w:b/>
                <w:sz w:val="18"/>
                <w:szCs w:val="18"/>
                <w:lang w:val="en-GB"/>
              </w:rPr>
              <w:t>schema.json</w:t>
            </w:r>
            <w:proofErr w:type="spellEnd"/>
            <w:proofErr w:type="gramEnd"/>
          </w:p>
        </w:tc>
        <w:tc>
          <w:tcPr>
            <w:tcW w:w="3039" w:type="dxa"/>
          </w:tcPr>
          <w:p w14:paraId="25417EF0" w14:textId="65C4AA8C" w:rsidR="009917C1" w:rsidRPr="00BF29D1" w:rsidRDefault="009917C1" w:rsidP="00C90E6E">
            <w:pPr>
              <w:pStyle w:val="TableParagraph"/>
              <w:spacing w:line="254" w:lineRule="exact"/>
              <w:ind w:left="68"/>
              <w:rPr>
                <w:rFonts w:ascii="Palatino Linotype" w:hAnsi="Palatino Linotype"/>
                <w:sz w:val="18"/>
                <w:szCs w:val="18"/>
                <w:lang w:val="en-GB"/>
              </w:rPr>
            </w:pPr>
            <w:r w:rsidRPr="00BF29D1">
              <w:rPr>
                <w:rFonts w:ascii="Palatino Linotype" w:hAnsi="Palatino Linotype"/>
                <w:sz w:val="18"/>
                <w:szCs w:val="18"/>
                <w:lang w:val="en-GB"/>
              </w:rPr>
              <w:t xml:space="preserve">Schema that defines the valid </w:t>
            </w:r>
            <w:r w:rsidR="001B03EB" w:rsidRPr="00BF29D1">
              <w:rPr>
                <w:rFonts w:ascii="Palatino Linotype" w:hAnsi="Palatino Linotype"/>
                <w:sz w:val="18"/>
                <w:szCs w:val="18"/>
                <w:lang w:val="en-GB"/>
              </w:rPr>
              <w:t xml:space="preserve">ISWC </w:t>
            </w:r>
            <w:r w:rsidR="004A5F4B">
              <w:rPr>
                <w:rFonts w:ascii="Palatino Linotype" w:hAnsi="Palatino Linotype"/>
                <w:sz w:val="18"/>
                <w:szCs w:val="18"/>
                <w:lang w:val="en-GB"/>
              </w:rPr>
              <w:t xml:space="preserve">Publisher </w:t>
            </w:r>
            <w:r w:rsidR="001B03EB" w:rsidRPr="00BF29D1">
              <w:rPr>
                <w:rFonts w:ascii="Palatino Linotype" w:hAnsi="Palatino Linotype"/>
                <w:sz w:val="18"/>
                <w:szCs w:val="18"/>
                <w:lang w:val="en-GB"/>
              </w:rPr>
              <w:t>JSON format.</w:t>
            </w:r>
            <w:r w:rsidR="006C3BB1">
              <w:rPr>
                <w:rFonts w:ascii="Palatino Linotype" w:hAnsi="Palatino Linotype"/>
                <w:sz w:val="18"/>
                <w:szCs w:val="18"/>
                <w:lang w:val="en-GB"/>
              </w:rPr>
              <w:t xml:space="preserve">  </w:t>
            </w:r>
          </w:p>
        </w:tc>
      </w:tr>
      <w:tr w:rsidR="009917C1" w:rsidRPr="00BF29D1" w14:paraId="019E0E88" w14:textId="77777777" w:rsidTr="00C85983">
        <w:trPr>
          <w:trHeight w:val="410"/>
        </w:trPr>
        <w:tc>
          <w:tcPr>
            <w:tcW w:w="5659" w:type="dxa"/>
            <w:shd w:val="clear" w:color="auto" w:fill="E7E6E6" w:themeFill="background2"/>
          </w:tcPr>
          <w:p w14:paraId="31B2432B" w14:textId="030874FA" w:rsidR="009917C1" w:rsidRPr="00BF29D1" w:rsidRDefault="002A2AD0" w:rsidP="00C90E6E">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t>SampleSubmissions</w:t>
            </w:r>
            <w:r w:rsidR="00F62F16">
              <w:rPr>
                <w:rFonts w:ascii="Palatino Linotype" w:hAnsi="Palatino Linotype"/>
                <w:b/>
                <w:sz w:val="18"/>
                <w:szCs w:val="18"/>
                <w:lang w:val="en-GB"/>
              </w:rPr>
              <w:t>Allocation</w:t>
            </w:r>
            <w:r w:rsidR="003F125F">
              <w:rPr>
                <w:rFonts w:ascii="Palatino Linotype" w:hAnsi="Palatino Linotype"/>
                <w:b/>
                <w:sz w:val="18"/>
                <w:szCs w:val="18"/>
                <w:lang w:val="en-GB"/>
              </w:rPr>
              <w:t>.json</w:t>
            </w:r>
            <w:proofErr w:type="spellEnd"/>
          </w:p>
        </w:tc>
        <w:tc>
          <w:tcPr>
            <w:tcW w:w="3039" w:type="dxa"/>
          </w:tcPr>
          <w:p w14:paraId="1EC78FF5" w14:textId="6BE46118" w:rsidR="009917C1" w:rsidRPr="00BF29D1" w:rsidRDefault="002A2AD0"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w:t>
            </w:r>
            <w:r w:rsidR="00C766B0">
              <w:rPr>
                <w:rFonts w:ascii="Palatino Linotype" w:hAnsi="Palatino Linotype"/>
                <w:sz w:val="18"/>
                <w:szCs w:val="18"/>
                <w:lang w:val="en-GB"/>
              </w:rPr>
              <w:t xml:space="preserve">Publisher </w:t>
            </w:r>
            <w:r w:rsidR="006F200C" w:rsidRPr="00BF29D1">
              <w:rPr>
                <w:rFonts w:ascii="Palatino Linotype" w:hAnsi="Palatino Linotype"/>
                <w:sz w:val="18"/>
                <w:szCs w:val="18"/>
                <w:lang w:val="en-GB"/>
              </w:rPr>
              <w:t xml:space="preserve">ISWC JSON file that contains a </w:t>
            </w:r>
            <w:r w:rsidRPr="00BF29D1">
              <w:rPr>
                <w:rFonts w:ascii="Palatino Linotype" w:hAnsi="Palatino Linotype"/>
                <w:sz w:val="18"/>
                <w:szCs w:val="18"/>
                <w:lang w:val="en-GB"/>
              </w:rPr>
              <w:t>set of</w:t>
            </w:r>
            <w:r w:rsidR="0033160C">
              <w:rPr>
                <w:rFonts w:ascii="Palatino Linotype" w:hAnsi="Palatino Linotype"/>
                <w:sz w:val="18"/>
                <w:szCs w:val="18"/>
                <w:lang w:val="en-GB"/>
              </w:rPr>
              <w:t xml:space="preserve"> </w:t>
            </w:r>
            <w:r w:rsidR="00D1271C">
              <w:rPr>
                <w:rFonts w:ascii="Palatino Linotype" w:hAnsi="Palatino Linotype"/>
                <w:sz w:val="18"/>
                <w:szCs w:val="18"/>
                <w:lang w:val="en-GB"/>
              </w:rPr>
              <w:t xml:space="preserve">ISWC Allocation </w:t>
            </w:r>
            <w:r w:rsidR="00C766B0">
              <w:rPr>
                <w:rFonts w:ascii="Palatino Linotype" w:hAnsi="Palatino Linotype"/>
                <w:sz w:val="18"/>
                <w:szCs w:val="18"/>
                <w:lang w:val="en-GB"/>
              </w:rPr>
              <w:t>S</w:t>
            </w:r>
            <w:r w:rsidR="00FA1DA7">
              <w:rPr>
                <w:rFonts w:ascii="Palatino Linotype" w:hAnsi="Palatino Linotype"/>
                <w:sz w:val="18"/>
                <w:szCs w:val="18"/>
                <w:lang w:val="en-GB"/>
              </w:rPr>
              <w:t xml:space="preserve">ubmission </w:t>
            </w:r>
            <w:r w:rsidR="006F200C" w:rsidRPr="00BF29D1">
              <w:rPr>
                <w:rFonts w:ascii="Palatino Linotype" w:hAnsi="Palatino Linotype"/>
                <w:sz w:val="18"/>
                <w:szCs w:val="18"/>
                <w:lang w:val="en-GB"/>
              </w:rPr>
              <w:t>transactions</w:t>
            </w:r>
            <w:r w:rsidRPr="00BF29D1">
              <w:rPr>
                <w:rFonts w:ascii="Palatino Linotype" w:hAnsi="Palatino Linotype"/>
                <w:sz w:val="18"/>
                <w:szCs w:val="18"/>
                <w:lang w:val="en-GB"/>
              </w:rPr>
              <w:t xml:space="preserve"> from a </w:t>
            </w:r>
            <w:r w:rsidR="00FA1DA7">
              <w:rPr>
                <w:rFonts w:ascii="Palatino Linotype" w:hAnsi="Palatino Linotype"/>
                <w:sz w:val="18"/>
                <w:szCs w:val="18"/>
                <w:lang w:val="en-GB"/>
              </w:rPr>
              <w:t>publisher</w:t>
            </w:r>
            <w:r w:rsidR="00FD079F">
              <w:rPr>
                <w:rFonts w:ascii="Palatino Linotype" w:hAnsi="Palatino Linotype"/>
                <w:sz w:val="18"/>
                <w:szCs w:val="18"/>
                <w:lang w:val="en-GB"/>
              </w:rPr>
              <w:t>,</w:t>
            </w:r>
            <w:r w:rsidR="00FA1DA7">
              <w:rPr>
                <w:rFonts w:ascii="Palatino Linotype" w:hAnsi="Palatino Linotype"/>
                <w:sz w:val="18"/>
                <w:szCs w:val="18"/>
                <w:lang w:val="en-GB"/>
              </w:rPr>
              <w:t xml:space="preserve"> </w:t>
            </w:r>
            <w:r w:rsidR="00D0544D">
              <w:rPr>
                <w:rFonts w:ascii="Palatino Linotype" w:hAnsi="Palatino Linotype"/>
                <w:sz w:val="18"/>
                <w:szCs w:val="18"/>
                <w:lang w:val="en-GB"/>
              </w:rPr>
              <w:t xml:space="preserve">through an </w:t>
            </w:r>
            <w:r w:rsidRPr="00BF29D1">
              <w:rPr>
                <w:rFonts w:ascii="Palatino Linotype" w:hAnsi="Palatino Linotype"/>
                <w:sz w:val="18"/>
                <w:szCs w:val="18"/>
                <w:lang w:val="en-GB"/>
              </w:rPr>
              <w:t>agency (128)</w:t>
            </w:r>
            <w:r w:rsidR="00FD079F">
              <w:rPr>
                <w:rFonts w:ascii="Palatino Linotype" w:hAnsi="Palatino Linotype"/>
                <w:sz w:val="18"/>
                <w:szCs w:val="18"/>
                <w:lang w:val="en-GB"/>
              </w:rPr>
              <w:t>,</w:t>
            </w:r>
            <w:r w:rsidRPr="00BF29D1">
              <w:rPr>
                <w:rFonts w:ascii="Palatino Linotype" w:hAnsi="Palatino Linotype"/>
                <w:sz w:val="18"/>
                <w:szCs w:val="18"/>
                <w:lang w:val="en-GB"/>
              </w:rPr>
              <w:t xml:space="preserve"> to </w:t>
            </w:r>
            <w:r w:rsidR="006F200C" w:rsidRPr="00BF29D1">
              <w:rPr>
                <w:rFonts w:ascii="Palatino Linotype" w:hAnsi="Palatino Linotype"/>
                <w:sz w:val="18"/>
                <w:szCs w:val="18"/>
                <w:lang w:val="en-GB"/>
              </w:rPr>
              <w:t xml:space="preserve">be processed by </w:t>
            </w:r>
            <w:r w:rsidR="00181B68" w:rsidRPr="00BF29D1">
              <w:rPr>
                <w:rFonts w:ascii="Palatino Linotype" w:hAnsi="Palatino Linotype"/>
                <w:sz w:val="18"/>
                <w:szCs w:val="18"/>
                <w:lang w:val="en-GB"/>
              </w:rPr>
              <w:t>the ISWC Database (315)</w:t>
            </w:r>
            <w:r w:rsidR="006F200C" w:rsidRPr="00BF29D1">
              <w:rPr>
                <w:rFonts w:ascii="Palatino Linotype" w:hAnsi="Palatino Linotype"/>
                <w:sz w:val="18"/>
                <w:szCs w:val="18"/>
                <w:lang w:val="en-GB"/>
              </w:rPr>
              <w:t xml:space="preserve"> </w:t>
            </w:r>
            <w:r w:rsidR="00C32C38">
              <w:rPr>
                <w:rFonts w:ascii="Palatino Linotype" w:hAnsi="Palatino Linotype"/>
                <w:sz w:val="18"/>
                <w:szCs w:val="18"/>
                <w:lang w:val="en-GB"/>
              </w:rPr>
              <w:t xml:space="preserve">and </w:t>
            </w:r>
            <w:r w:rsidR="006F200C" w:rsidRPr="00BF29D1">
              <w:rPr>
                <w:rFonts w:ascii="Palatino Linotype" w:hAnsi="Palatino Linotype"/>
                <w:sz w:val="18"/>
                <w:szCs w:val="18"/>
                <w:lang w:val="en-GB"/>
              </w:rPr>
              <w:t>that conform</w:t>
            </w:r>
            <w:r w:rsidR="00045A1C" w:rsidRPr="00BF29D1">
              <w:rPr>
                <w:rFonts w:ascii="Palatino Linotype" w:hAnsi="Palatino Linotype"/>
                <w:sz w:val="18"/>
                <w:szCs w:val="18"/>
                <w:lang w:val="en-GB"/>
              </w:rPr>
              <w:t xml:space="preserve">s to the above schema. </w:t>
            </w:r>
          </w:p>
        </w:tc>
      </w:tr>
      <w:tr w:rsidR="009917C1" w:rsidRPr="00BF29D1" w14:paraId="11539BCF" w14:textId="77777777" w:rsidTr="00C85983">
        <w:trPr>
          <w:trHeight w:val="410"/>
        </w:trPr>
        <w:tc>
          <w:tcPr>
            <w:tcW w:w="5659" w:type="dxa"/>
            <w:shd w:val="clear" w:color="auto" w:fill="E7E6E6" w:themeFill="background2"/>
          </w:tcPr>
          <w:p w14:paraId="27A035D3" w14:textId="22F580CF" w:rsidR="009917C1" w:rsidRPr="00BF29D1" w:rsidRDefault="00C85983" w:rsidP="00C90E6E">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t>SampleAcknowledgements</w:t>
            </w:r>
            <w:r w:rsidR="00E53CE7">
              <w:rPr>
                <w:rFonts w:ascii="Palatino Linotype" w:hAnsi="Palatino Linotype"/>
                <w:b/>
                <w:sz w:val="18"/>
                <w:szCs w:val="18"/>
                <w:lang w:val="en-GB"/>
              </w:rPr>
              <w:t>Allocation</w:t>
            </w:r>
            <w:r w:rsidR="003F125F">
              <w:rPr>
                <w:rFonts w:ascii="Palatino Linotype" w:hAnsi="Palatino Linotype"/>
                <w:b/>
                <w:sz w:val="18"/>
                <w:szCs w:val="18"/>
                <w:lang w:val="en-GB"/>
              </w:rPr>
              <w:t>.json</w:t>
            </w:r>
            <w:proofErr w:type="spellEnd"/>
          </w:p>
        </w:tc>
        <w:tc>
          <w:tcPr>
            <w:tcW w:w="3039" w:type="dxa"/>
          </w:tcPr>
          <w:p w14:paraId="483D9EE5" w14:textId="0745CC92" w:rsidR="009917C1" w:rsidRPr="00BF29D1" w:rsidRDefault="00C85983"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ISWC </w:t>
            </w:r>
            <w:r w:rsidR="00C32C38">
              <w:rPr>
                <w:rFonts w:ascii="Palatino Linotype" w:hAnsi="Palatino Linotype"/>
                <w:sz w:val="18"/>
                <w:szCs w:val="18"/>
                <w:lang w:val="en-GB"/>
              </w:rPr>
              <w:t>Publish</w:t>
            </w:r>
            <w:r w:rsidR="00B55A1D">
              <w:rPr>
                <w:rFonts w:ascii="Palatino Linotype" w:hAnsi="Palatino Linotype"/>
                <w:sz w:val="18"/>
                <w:szCs w:val="18"/>
                <w:lang w:val="en-GB"/>
              </w:rPr>
              <w:t xml:space="preserve">er </w:t>
            </w:r>
            <w:r w:rsidRPr="00BF29D1">
              <w:rPr>
                <w:rFonts w:ascii="Palatino Linotype" w:hAnsi="Palatino Linotype"/>
                <w:sz w:val="18"/>
                <w:szCs w:val="18"/>
                <w:lang w:val="en-GB"/>
              </w:rPr>
              <w:t>JSON file that contains a set of ISWC acknowl</w:t>
            </w:r>
            <w:r w:rsidR="00E26771" w:rsidRPr="00BF29D1">
              <w:rPr>
                <w:rFonts w:ascii="Palatino Linotype" w:hAnsi="Palatino Linotype"/>
                <w:sz w:val="18"/>
                <w:szCs w:val="18"/>
                <w:lang w:val="en-GB"/>
              </w:rPr>
              <w:t xml:space="preserve">edgement </w:t>
            </w:r>
            <w:r w:rsidRPr="00BF29D1">
              <w:rPr>
                <w:rFonts w:ascii="Palatino Linotype" w:hAnsi="Palatino Linotype"/>
                <w:sz w:val="18"/>
                <w:szCs w:val="18"/>
                <w:lang w:val="en-GB"/>
              </w:rPr>
              <w:t xml:space="preserve">transactions </w:t>
            </w:r>
            <w:proofErr w:type="gramStart"/>
            <w:r w:rsidRPr="00BF29D1">
              <w:rPr>
                <w:rFonts w:ascii="Palatino Linotype" w:hAnsi="Palatino Linotype"/>
                <w:sz w:val="18"/>
                <w:szCs w:val="18"/>
                <w:lang w:val="en-GB"/>
              </w:rPr>
              <w:t xml:space="preserve">from </w:t>
            </w:r>
            <w:r w:rsidR="00E26771" w:rsidRPr="00BF29D1">
              <w:rPr>
                <w:rFonts w:ascii="Palatino Linotype" w:hAnsi="Palatino Linotype"/>
                <w:sz w:val="18"/>
                <w:szCs w:val="18"/>
                <w:lang w:val="en-GB"/>
              </w:rPr>
              <w:t>the ISWC database</w:t>
            </w:r>
            <w:r w:rsidR="00D664C2">
              <w:rPr>
                <w:rFonts w:ascii="Palatino Linotype" w:hAnsi="Palatino Linotype"/>
                <w:sz w:val="18"/>
                <w:szCs w:val="18"/>
                <w:lang w:val="en-GB"/>
              </w:rPr>
              <w:t>,</w:t>
            </w:r>
            <w:proofErr w:type="gramEnd"/>
            <w:r w:rsidR="00E26771" w:rsidRPr="00BF29D1">
              <w:rPr>
                <w:rFonts w:ascii="Palatino Linotype" w:hAnsi="Palatino Linotype"/>
                <w:sz w:val="18"/>
                <w:szCs w:val="18"/>
                <w:lang w:val="en-GB"/>
              </w:rPr>
              <w:t xml:space="preserve"> to a</w:t>
            </w:r>
            <w:r w:rsidR="008E0455">
              <w:rPr>
                <w:rFonts w:ascii="Palatino Linotype" w:hAnsi="Palatino Linotype"/>
                <w:sz w:val="18"/>
                <w:szCs w:val="18"/>
                <w:lang w:val="en-GB"/>
              </w:rPr>
              <w:t xml:space="preserve"> publisher</w:t>
            </w:r>
            <w:r w:rsidR="00D664C2">
              <w:rPr>
                <w:rFonts w:ascii="Palatino Linotype" w:hAnsi="Palatino Linotype"/>
                <w:sz w:val="18"/>
                <w:szCs w:val="18"/>
                <w:lang w:val="en-GB"/>
              </w:rPr>
              <w:t xml:space="preserve">, through </w:t>
            </w:r>
            <w:proofErr w:type="gramStart"/>
            <w:r w:rsidR="00D664C2">
              <w:rPr>
                <w:rFonts w:ascii="Palatino Linotype" w:hAnsi="Palatino Linotype"/>
                <w:sz w:val="18"/>
                <w:szCs w:val="18"/>
                <w:lang w:val="en-GB"/>
              </w:rPr>
              <w:t xml:space="preserve">an  </w:t>
            </w:r>
            <w:r w:rsidR="00E26771" w:rsidRPr="00BF29D1">
              <w:rPr>
                <w:rFonts w:ascii="Palatino Linotype" w:hAnsi="Palatino Linotype"/>
                <w:sz w:val="18"/>
                <w:szCs w:val="18"/>
                <w:lang w:val="en-GB"/>
              </w:rPr>
              <w:t>agency</w:t>
            </w:r>
            <w:proofErr w:type="gramEnd"/>
            <w:r w:rsidR="00E26771" w:rsidRPr="00BF29D1">
              <w:rPr>
                <w:rFonts w:ascii="Palatino Linotype" w:hAnsi="Palatino Linotype"/>
                <w:sz w:val="18"/>
                <w:szCs w:val="18"/>
                <w:lang w:val="en-GB"/>
              </w:rPr>
              <w:t xml:space="preserve"> in response to the transactions sent in the previous file. </w:t>
            </w:r>
          </w:p>
        </w:tc>
      </w:tr>
      <w:tr w:rsidR="003F125F" w:rsidRPr="00BF29D1" w14:paraId="077CEDEB" w14:textId="77777777" w:rsidTr="00C85983">
        <w:trPr>
          <w:trHeight w:val="410"/>
        </w:trPr>
        <w:tc>
          <w:tcPr>
            <w:tcW w:w="5659" w:type="dxa"/>
            <w:shd w:val="clear" w:color="auto" w:fill="E7E6E6" w:themeFill="background2"/>
          </w:tcPr>
          <w:p w14:paraId="1EE3694D" w14:textId="00A5170B" w:rsidR="003F125F" w:rsidRPr="00BF29D1" w:rsidRDefault="003F125F" w:rsidP="003F125F">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t>SampleSubmissions</w:t>
            </w:r>
            <w:r w:rsidR="0014418C">
              <w:rPr>
                <w:rFonts w:ascii="Palatino Linotype" w:hAnsi="Palatino Linotype"/>
                <w:b/>
                <w:sz w:val="18"/>
                <w:szCs w:val="18"/>
                <w:lang w:val="en-GB"/>
              </w:rPr>
              <w:t>Resolution</w:t>
            </w:r>
            <w:r>
              <w:rPr>
                <w:rFonts w:ascii="Palatino Linotype" w:hAnsi="Palatino Linotype"/>
                <w:b/>
                <w:sz w:val="18"/>
                <w:szCs w:val="18"/>
                <w:lang w:val="en-GB"/>
              </w:rPr>
              <w:t>.json</w:t>
            </w:r>
            <w:proofErr w:type="spellEnd"/>
          </w:p>
        </w:tc>
        <w:tc>
          <w:tcPr>
            <w:tcW w:w="3039" w:type="dxa"/>
          </w:tcPr>
          <w:p w14:paraId="154B5EB4" w14:textId="3A6A9F4E" w:rsidR="003F125F" w:rsidRPr="00BF29D1" w:rsidRDefault="003F125F" w:rsidP="003F125F">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w:t>
            </w:r>
            <w:r>
              <w:rPr>
                <w:rFonts w:ascii="Palatino Linotype" w:hAnsi="Palatino Linotype"/>
                <w:sz w:val="18"/>
                <w:szCs w:val="18"/>
                <w:lang w:val="en-GB"/>
              </w:rPr>
              <w:t xml:space="preserve">Publisher </w:t>
            </w:r>
            <w:r w:rsidRPr="00BF29D1">
              <w:rPr>
                <w:rFonts w:ascii="Palatino Linotype" w:hAnsi="Palatino Linotype"/>
                <w:sz w:val="18"/>
                <w:szCs w:val="18"/>
                <w:lang w:val="en-GB"/>
              </w:rPr>
              <w:t>ISWC JSON file that contains a set of</w:t>
            </w:r>
            <w:r>
              <w:rPr>
                <w:rFonts w:ascii="Palatino Linotype" w:hAnsi="Palatino Linotype"/>
                <w:sz w:val="18"/>
                <w:szCs w:val="18"/>
                <w:lang w:val="en-GB"/>
              </w:rPr>
              <w:t xml:space="preserve"> ISWC </w:t>
            </w:r>
            <w:r w:rsidR="0014418C">
              <w:rPr>
                <w:rFonts w:ascii="Palatino Linotype" w:hAnsi="Palatino Linotype"/>
                <w:sz w:val="18"/>
                <w:szCs w:val="18"/>
                <w:lang w:val="en-GB"/>
              </w:rPr>
              <w:t>Resolution</w:t>
            </w:r>
            <w:r>
              <w:rPr>
                <w:rFonts w:ascii="Palatino Linotype" w:hAnsi="Palatino Linotype"/>
                <w:sz w:val="18"/>
                <w:szCs w:val="18"/>
                <w:lang w:val="en-GB"/>
              </w:rPr>
              <w:t xml:space="preserve"> Submission </w:t>
            </w:r>
            <w:r w:rsidRPr="00BF29D1">
              <w:rPr>
                <w:rFonts w:ascii="Palatino Linotype" w:hAnsi="Palatino Linotype"/>
                <w:sz w:val="18"/>
                <w:szCs w:val="18"/>
                <w:lang w:val="en-GB"/>
              </w:rPr>
              <w:t xml:space="preserve">transactions from a </w:t>
            </w:r>
            <w:r>
              <w:rPr>
                <w:rFonts w:ascii="Palatino Linotype" w:hAnsi="Palatino Linotype"/>
                <w:sz w:val="18"/>
                <w:szCs w:val="18"/>
                <w:lang w:val="en-GB"/>
              </w:rPr>
              <w:t xml:space="preserve">publisher, through </w:t>
            </w:r>
            <w:r w:rsidR="003D3431">
              <w:rPr>
                <w:rFonts w:ascii="Palatino Linotype" w:hAnsi="Palatino Linotype"/>
                <w:sz w:val="18"/>
                <w:szCs w:val="18"/>
                <w:lang w:val="en-GB"/>
              </w:rPr>
              <w:t>CISAC</w:t>
            </w:r>
            <w:r w:rsidRPr="00BF29D1">
              <w:rPr>
                <w:rFonts w:ascii="Palatino Linotype" w:hAnsi="Palatino Linotype"/>
                <w:sz w:val="18"/>
                <w:szCs w:val="18"/>
                <w:lang w:val="en-GB"/>
              </w:rPr>
              <w:t xml:space="preserve"> (</w:t>
            </w:r>
            <w:r w:rsidR="003D3431">
              <w:rPr>
                <w:rFonts w:ascii="Palatino Linotype" w:hAnsi="Palatino Linotype"/>
                <w:sz w:val="18"/>
                <w:szCs w:val="18"/>
                <w:lang w:val="en-GB"/>
              </w:rPr>
              <w:t>312</w:t>
            </w:r>
            <w:r w:rsidRPr="00BF29D1">
              <w:rPr>
                <w:rFonts w:ascii="Palatino Linotype" w:hAnsi="Palatino Linotype"/>
                <w:sz w:val="18"/>
                <w:szCs w:val="18"/>
                <w:lang w:val="en-GB"/>
              </w:rPr>
              <w:t>)</w:t>
            </w:r>
            <w:r w:rsidR="003D3431">
              <w:rPr>
                <w:rFonts w:ascii="Palatino Linotype" w:hAnsi="Palatino Linotype"/>
                <w:sz w:val="18"/>
                <w:szCs w:val="18"/>
                <w:lang w:val="en-GB"/>
              </w:rPr>
              <w:t xml:space="preserve"> as a Submitting Agency</w:t>
            </w:r>
            <w:r>
              <w:rPr>
                <w:rFonts w:ascii="Palatino Linotype" w:hAnsi="Palatino Linotype"/>
                <w:sz w:val="18"/>
                <w:szCs w:val="18"/>
                <w:lang w:val="en-GB"/>
              </w:rPr>
              <w:t>,</w:t>
            </w:r>
            <w:r w:rsidRPr="00BF29D1">
              <w:rPr>
                <w:rFonts w:ascii="Palatino Linotype" w:hAnsi="Palatino Linotype"/>
                <w:sz w:val="18"/>
                <w:szCs w:val="18"/>
                <w:lang w:val="en-GB"/>
              </w:rPr>
              <w:t xml:space="preserve"> to be processed by the ISWC Database (315) </w:t>
            </w:r>
            <w:r>
              <w:rPr>
                <w:rFonts w:ascii="Palatino Linotype" w:hAnsi="Palatino Linotype"/>
                <w:sz w:val="18"/>
                <w:szCs w:val="18"/>
                <w:lang w:val="en-GB"/>
              </w:rPr>
              <w:t xml:space="preserve">and </w:t>
            </w:r>
            <w:r w:rsidRPr="00BF29D1">
              <w:rPr>
                <w:rFonts w:ascii="Palatino Linotype" w:hAnsi="Palatino Linotype"/>
                <w:sz w:val="18"/>
                <w:szCs w:val="18"/>
                <w:lang w:val="en-GB"/>
              </w:rPr>
              <w:t xml:space="preserve">that conforms to the above schema. </w:t>
            </w:r>
          </w:p>
        </w:tc>
      </w:tr>
      <w:tr w:rsidR="003F125F" w:rsidRPr="00BF29D1" w14:paraId="296E9995" w14:textId="77777777" w:rsidTr="00C85983">
        <w:trPr>
          <w:trHeight w:val="410"/>
        </w:trPr>
        <w:tc>
          <w:tcPr>
            <w:tcW w:w="5659" w:type="dxa"/>
            <w:shd w:val="clear" w:color="auto" w:fill="E7E6E6" w:themeFill="background2"/>
          </w:tcPr>
          <w:p w14:paraId="495A1ED6" w14:textId="50AF44E5" w:rsidR="003F125F" w:rsidRPr="00BF29D1" w:rsidRDefault="003F125F" w:rsidP="003F125F">
            <w:pPr>
              <w:pStyle w:val="TableParagraph"/>
              <w:ind w:left="70" w:right="314"/>
              <w:rPr>
                <w:rFonts w:ascii="Palatino Linotype" w:hAnsi="Palatino Linotype"/>
                <w:b/>
                <w:sz w:val="18"/>
                <w:szCs w:val="18"/>
                <w:lang w:val="en-GB"/>
              </w:rPr>
            </w:pPr>
            <w:proofErr w:type="spellStart"/>
            <w:r w:rsidRPr="00BF29D1">
              <w:rPr>
                <w:rFonts w:ascii="Palatino Linotype" w:hAnsi="Palatino Linotype"/>
                <w:b/>
                <w:sz w:val="18"/>
                <w:szCs w:val="18"/>
                <w:lang w:val="en-GB"/>
              </w:rPr>
              <w:t>SampleAcknowledgements</w:t>
            </w:r>
            <w:r w:rsidR="0014418C">
              <w:rPr>
                <w:rFonts w:ascii="Palatino Linotype" w:hAnsi="Palatino Linotype"/>
                <w:b/>
                <w:sz w:val="18"/>
                <w:szCs w:val="18"/>
                <w:lang w:val="en-GB"/>
              </w:rPr>
              <w:t>Resolution</w:t>
            </w:r>
            <w:r>
              <w:rPr>
                <w:rFonts w:ascii="Palatino Linotype" w:hAnsi="Palatino Linotype"/>
                <w:b/>
                <w:sz w:val="18"/>
                <w:szCs w:val="18"/>
                <w:lang w:val="en-GB"/>
              </w:rPr>
              <w:t>.json</w:t>
            </w:r>
            <w:proofErr w:type="spellEnd"/>
          </w:p>
        </w:tc>
        <w:tc>
          <w:tcPr>
            <w:tcW w:w="3039" w:type="dxa"/>
          </w:tcPr>
          <w:p w14:paraId="215DE032" w14:textId="05DA86A5" w:rsidR="003F125F" w:rsidRPr="00BF29D1" w:rsidRDefault="003F125F" w:rsidP="003F125F">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ISWC </w:t>
            </w:r>
            <w:r>
              <w:rPr>
                <w:rFonts w:ascii="Palatino Linotype" w:hAnsi="Palatino Linotype"/>
                <w:sz w:val="18"/>
                <w:szCs w:val="18"/>
                <w:lang w:val="en-GB"/>
              </w:rPr>
              <w:t xml:space="preserve">Publisher </w:t>
            </w:r>
            <w:r w:rsidRPr="00BF29D1">
              <w:rPr>
                <w:rFonts w:ascii="Palatino Linotype" w:hAnsi="Palatino Linotype"/>
                <w:sz w:val="18"/>
                <w:szCs w:val="18"/>
                <w:lang w:val="en-GB"/>
              </w:rPr>
              <w:t xml:space="preserve">JSON file that contains a set of ISWC acknowledgement transactions </w:t>
            </w:r>
            <w:proofErr w:type="gramStart"/>
            <w:r w:rsidRPr="00BF29D1">
              <w:rPr>
                <w:rFonts w:ascii="Palatino Linotype" w:hAnsi="Palatino Linotype"/>
                <w:sz w:val="18"/>
                <w:szCs w:val="18"/>
                <w:lang w:val="en-GB"/>
              </w:rPr>
              <w:t>from the ISWC database</w:t>
            </w:r>
            <w:r>
              <w:rPr>
                <w:rFonts w:ascii="Palatino Linotype" w:hAnsi="Palatino Linotype"/>
                <w:sz w:val="18"/>
                <w:szCs w:val="18"/>
                <w:lang w:val="en-GB"/>
              </w:rPr>
              <w:t>,</w:t>
            </w:r>
            <w:proofErr w:type="gramEnd"/>
            <w:r w:rsidRPr="00BF29D1">
              <w:rPr>
                <w:rFonts w:ascii="Palatino Linotype" w:hAnsi="Palatino Linotype"/>
                <w:sz w:val="18"/>
                <w:szCs w:val="18"/>
                <w:lang w:val="en-GB"/>
              </w:rPr>
              <w:t xml:space="preserve"> to a</w:t>
            </w:r>
            <w:r>
              <w:rPr>
                <w:rFonts w:ascii="Palatino Linotype" w:hAnsi="Palatino Linotype"/>
                <w:sz w:val="18"/>
                <w:szCs w:val="18"/>
                <w:lang w:val="en-GB"/>
              </w:rPr>
              <w:t xml:space="preserve"> publisher, through </w:t>
            </w:r>
            <w:r w:rsidR="00004767">
              <w:rPr>
                <w:rFonts w:ascii="Palatino Linotype" w:hAnsi="Palatino Linotype"/>
                <w:sz w:val="18"/>
                <w:szCs w:val="18"/>
                <w:lang w:val="en-GB"/>
              </w:rPr>
              <w:t>a</w:t>
            </w:r>
            <w:r w:rsidRPr="00BF29D1">
              <w:rPr>
                <w:rFonts w:ascii="Palatino Linotype" w:hAnsi="Palatino Linotype"/>
                <w:sz w:val="18"/>
                <w:szCs w:val="18"/>
                <w:lang w:val="en-GB"/>
              </w:rPr>
              <w:t xml:space="preserve"> </w:t>
            </w:r>
            <w:r w:rsidR="00004767">
              <w:rPr>
                <w:rFonts w:ascii="Palatino Linotype" w:hAnsi="Palatino Linotype"/>
                <w:sz w:val="18"/>
                <w:szCs w:val="18"/>
                <w:lang w:val="en-GB"/>
              </w:rPr>
              <w:t>CISAC hosted Publisher SFTP folder</w:t>
            </w:r>
          </w:p>
        </w:tc>
      </w:tr>
      <w:tr w:rsidR="000049CD" w:rsidRPr="00BF29D1" w14:paraId="211B2CF6" w14:textId="77777777" w:rsidTr="00C85983">
        <w:trPr>
          <w:trHeight w:val="410"/>
        </w:trPr>
        <w:tc>
          <w:tcPr>
            <w:tcW w:w="5659" w:type="dxa"/>
            <w:shd w:val="clear" w:color="auto" w:fill="E7E6E6" w:themeFill="background2"/>
          </w:tcPr>
          <w:p w14:paraId="05CE8050" w14:textId="362247AC" w:rsidR="000049CD" w:rsidRPr="00BF29D1" w:rsidRDefault="000049CD" w:rsidP="00C90E6E">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Validator.py</w:t>
            </w:r>
          </w:p>
        </w:tc>
        <w:tc>
          <w:tcPr>
            <w:tcW w:w="3039" w:type="dxa"/>
          </w:tcPr>
          <w:p w14:paraId="5E1D322F" w14:textId="162970BC" w:rsidR="000049CD" w:rsidRPr="00BF29D1" w:rsidRDefault="000049CD" w:rsidP="00C90E6E">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python </w:t>
            </w:r>
            <w:r w:rsidR="003E43E2" w:rsidRPr="00BF29D1">
              <w:rPr>
                <w:rFonts w:ascii="Palatino Linotype" w:hAnsi="Palatino Linotype"/>
                <w:sz w:val="18"/>
                <w:szCs w:val="18"/>
                <w:lang w:val="en-GB"/>
              </w:rPr>
              <w:t xml:space="preserve">application that validates all </w:t>
            </w:r>
            <w:r w:rsidR="00FC2B64" w:rsidRPr="00BF29D1">
              <w:rPr>
                <w:rFonts w:ascii="Palatino Linotype" w:hAnsi="Palatino Linotype"/>
                <w:sz w:val="18"/>
                <w:szCs w:val="18"/>
                <w:lang w:val="en-GB"/>
              </w:rPr>
              <w:t>.</w:t>
            </w:r>
            <w:proofErr w:type="spellStart"/>
            <w:r w:rsidR="00FC2B64" w:rsidRPr="00BF29D1">
              <w:rPr>
                <w:rFonts w:ascii="Palatino Linotype" w:hAnsi="Palatino Linotype"/>
                <w:sz w:val="18"/>
                <w:szCs w:val="18"/>
                <w:lang w:val="en-GB"/>
              </w:rPr>
              <w:t>json</w:t>
            </w:r>
            <w:proofErr w:type="spellEnd"/>
            <w:r w:rsidR="00FC2B64" w:rsidRPr="00BF29D1">
              <w:rPr>
                <w:rFonts w:ascii="Palatino Linotype" w:hAnsi="Palatino Linotype"/>
                <w:sz w:val="18"/>
                <w:szCs w:val="18"/>
                <w:lang w:val="en-GB"/>
              </w:rPr>
              <w:t xml:space="preserve"> files in the current folder against the </w:t>
            </w:r>
            <w:proofErr w:type="spellStart"/>
            <w:r w:rsidR="00FC2B64" w:rsidRPr="00BF29D1">
              <w:rPr>
                <w:rFonts w:ascii="Palatino Linotype" w:hAnsi="Palatino Linotype"/>
                <w:sz w:val="18"/>
                <w:szCs w:val="18"/>
                <w:lang w:val="en-GB"/>
              </w:rPr>
              <w:t>iswc_</w:t>
            </w:r>
            <w:r w:rsidR="00A12034">
              <w:rPr>
                <w:rFonts w:ascii="Palatino Linotype" w:hAnsi="Palatino Linotype"/>
                <w:sz w:val="18"/>
                <w:szCs w:val="18"/>
                <w:lang w:val="en-GB"/>
              </w:rPr>
              <w:t>publisher_</w:t>
            </w:r>
            <w:proofErr w:type="gramStart"/>
            <w:r w:rsidR="00FC2B64" w:rsidRPr="00BF29D1">
              <w:rPr>
                <w:rFonts w:ascii="Palatino Linotype" w:hAnsi="Palatino Linotype"/>
                <w:sz w:val="18"/>
                <w:szCs w:val="18"/>
                <w:lang w:val="en-GB"/>
              </w:rPr>
              <w:t>schema.json</w:t>
            </w:r>
            <w:proofErr w:type="spellEnd"/>
            <w:proofErr w:type="gramEnd"/>
            <w:r w:rsidR="00FC2B64" w:rsidRPr="00BF29D1">
              <w:rPr>
                <w:rFonts w:ascii="Palatino Linotype" w:hAnsi="Palatino Linotype"/>
                <w:sz w:val="18"/>
                <w:szCs w:val="18"/>
                <w:lang w:val="en-GB"/>
              </w:rPr>
              <w:t xml:space="preserve"> document also stored in that folder. </w:t>
            </w:r>
          </w:p>
        </w:tc>
      </w:tr>
    </w:tbl>
    <w:p w14:paraId="528A8058" w14:textId="77777777" w:rsidR="00407421" w:rsidRPr="00BF29D1" w:rsidRDefault="00407421" w:rsidP="00E0349C">
      <w:pPr>
        <w:pStyle w:val="NormalIndent"/>
        <w:rPr>
          <w:lang w:val="en-GB"/>
        </w:rPr>
      </w:pPr>
    </w:p>
    <w:p w14:paraId="5FB92CC8" w14:textId="1DA51750" w:rsidR="00DC7B7C" w:rsidRPr="00BF29D1" w:rsidRDefault="00DC7B7C" w:rsidP="00DC7B7C">
      <w:pPr>
        <w:pStyle w:val="Heading3"/>
        <w:rPr>
          <w:lang w:val="en-GB"/>
        </w:rPr>
      </w:pPr>
      <w:bookmarkStart w:id="101" w:name="_Toc135998131"/>
      <w:r w:rsidRPr="00BF29D1">
        <w:rPr>
          <w:lang w:val="en-GB"/>
        </w:rPr>
        <w:t>Schema</w:t>
      </w:r>
      <w:r w:rsidR="00804193" w:rsidRPr="00BF29D1">
        <w:rPr>
          <w:lang w:val="en-GB"/>
        </w:rPr>
        <w:t xml:space="preserve"> and Validation</w:t>
      </w:r>
      <w:bookmarkEnd w:id="101"/>
    </w:p>
    <w:p w14:paraId="21A1D69C" w14:textId="2E385E7B" w:rsidR="007B5A86" w:rsidRPr="00BF29D1" w:rsidRDefault="003D6F58" w:rsidP="00DC7B7C">
      <w:pPr>
        <w:pStyle w:val="NormalIndent"/>
        <w:rPr>
          <w:lang w:val="en-GB"/>
        </w:rPr>
      </w:pPr>
      <w:r w:rsidRPr="00BF29D1">
        <w:rPr>
          <w:lang w:val="en-GB"/>
        </w:rPr>
        <w:t xml:space="preserve">All files </w:t>
      </w:r>
      <w:r w:rsidR="00A64F02" w:rsidRPr="00BF29D1">
        <w:rPr>
          <w:lang w:val="en-GB"/>
        </w:rPr>
        <w:t xml:space="preserve">should be validated against the </w:t>
      </w:r>
      <w:r w:rsidR="00860970" w:rsidRPr="00BF29D1">
        <w:rPr>
          <w:lang w:val="en-GB"/>
        </w:rPr>
        <w:t xml:space="preserve">schema, </w:t>
      </w:r>
      <w:r w:rsidR="009C584F" w:rsidRPr="00BF29D1">
        <w:rPr>
          <w:lang w:val="en-GB"/>
        </w:rPr>
        <w:t>“</w:t>
      </w:r>
      <w:proofErr w:type="spellStart"/>
      <w:r w:rsidR="00860970" w:rsidRPr="00BF29D1">
        <w:rPr>
          <w:lang w:val="en-GB"/>
        </w:rPr>
        <w:t>iswc_</w:t>
      </w:r>
      <w:r w:rsidR="00A12034">
        <w:rPr>
          <w:lang w:val="en-GB"/>
        </w:rPr>
        <w:t>publisher_</w:t>
      </w:r>
      <w:proofErr w:type="gramStart"/>
      <w:r w:rsidR="00860970" w:rsidRPr="00BF29D1">
        <w:rPr>
          <w:lang w:val="en-GB"/>
        </w:rPr>
        <w:t>schema.json</w:t>
      </w:r>
      <w:proofErr w:type="spellEnd"/>
      <w:proofErr w:type="gramEnd"/>
      <w:r w:rsidR="009C584F" w:rsidRPr="00BF29D1">
        <w:rPr>
          <w:lang w:val="en-GB"/>
        </w:rPr>
        <w:t>” by the</w:t>
      </w:r>
      <w:r w:rsidR="00027B04" w:rsidRPr="00BF29D1">
        <w:rPr>
          <w:lang w:val="en-GB"/>
        </w:rPr>
        <w:t xml:space="preserve"> generator of the file. </w:t>
      </w:r>
      <w:r w:rsidR="00983DD5" w:rsidRPr="00BF29D1">
        <w:rPr>
          <w:lang w:val="en-GB"/>
        </w:rPr>
        <w:t xml:space="preserve"> The ISWC database will validate </w:t>
      </w:r>
      <w:r w:rsidR="00A02260" w:rsidRPr="00BF29D1">
        <w:rPr>
          <w:lang w:val="en-GB"/>
        </w:rPr>
        <w:t xml:space="preserve">all inbound files against the schema and any </w:t>
      </w:r>
      <w:r w:rsidR="00CA0B0C" w:rsidRPr="00BF29D1">
        <w:rPr>
          <w:lang w:val="en-GB"/>
        </w:rPr>
        <w:t xml:space="preserve">schema validation errors will result in the entire file being rejected. </w:t>
      </w:r>
      <w:r w:rsidR="009C584F" w:rsidRPr="00BF29D1">
        <w:rPr>
          <w:lang w:val="en-GB"/>
        </w:rPr>
        <w:t xml:space="preserve"> </w:t>
      </w:r>
    </w:p>
    <w:p w14:paraId="0026D1DC" w14:textId="6295B336" w:rsidR="00EA7CDA" w:rsidRPr="00BF29D1" w:rsidRDefault="00EA7CDA" w:rsidP="00DC7B7C">
      <w:pPr>
        <w:pStyle w:val="NormalIndent"/>
        <w:rPr>
          <w:lang w:val="en-GB"/>
        </w:rPr>
      </w:pPr>
    </w:p>
    <w:p w14:paraId="0723FA15" w14:textId="57629FDB" w:rsidR="00F87A27" w:rsidRPr="00BF29D1" w:rsidRDefault="00151393" w:rsidP="00E24873">
      <w:pPr>
        <w:pStyle w:val="NormalIndent"/>
        <w:rPr>
          <w:lang w:val="en-GB"/>
        </w:rPr>
      </w:pPr>
      <w:r w:rsidRPr="00BF29D1">
        <w:rPr>
          <w:lang w:val="en-GB"/>
        </w:rPr>
        <w:t xml:space="preserve">The </w:t>
      </w:r>
      <w:r w:rsidR="00150D52" w:rsidRPr="00BF29D1">
        <w:rPr>
          <w:lang w:val="en-GB"/>
        </w:rPr>
        <w:t>file structure is as follows:</w:t>
      </w:r>
      <w:r w:rsidR="00185DF7" w:rsidRPr="00BF29D1">
        <w:rPr>
          <w:lang w:val="en-GB"/>
        </w:rPr>
        <w:t xml:space="preserve">  </w:t>
      </w:r>
    </w:p>
    <w:p w14:paraId="7D9B725E" w14:textId="3C752D74" w:rsidR="00DC6015" w:rsidRPr="00BF29D1" w:rsidRDefault="00DC6015" w:rsidP="00E24873">
      <w:pPr>
        <w:pStyle w:val="NormalIndent"/>
        <w:rPr>
          <w:lang w:val="en-GB"/>
        </w:rPr>
      </w:pPr>
    </w:p>
    <w:p w14:paraId="765DA084" w14:textId="26D11F40" w:rsidR="00250D19" w:rsidRPr="00F87A27" w:rsidRDefault="00F41BC9" w:rsidP="61E5B741">
      <w:pPr>
        <w:pStyle w:val="NormalIndent"/>
        <w:rPr>
          <w:rFonts w:ascii="Consolas" w:eastAsia="Times New Roman" w:hAnsi="Consolas"/>
          <w:color w:val="D4D4D4"/>
          <w:lang w:val="en-GB" w:eastAsia="en-IE"/>
        </w:rPr>
      </w:pPr>
      <w:r w:rsidRPr="00BF29D1">
        <w:rPr>
          <w:rFonts w:ascii="Consolas" w:eastAsia="Times New Roman" w:hAnsi="Consolas"/>
          <w:noProof/>
          <w:color w:val="D4D4D4"/>
          <w:szCs w:val="21"/>
          <w:lang w:val="en-GB" w:eastAsia="en-IE"/>
        </w:rPr>
        <w:lastRenderedPageBreak/>
        <w:drawing>
          <wp:inline distT="0" distB="0" distL="0" distR="0" wp14:anchorId="3FA8B2AA" wp14:editId="2DCA7E49">
            <wp:extent cx="4591050" cy="41529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1C4BF38" w14:textId="77777777" w:rsidR="00DF05D1" w:rsidRPr="00BF29D1" w:rsidRDefault="00DF05D1" w:rsidP="00DF05D1">
      <w:pPr>
        <w:pStyle w:val="NormalIndent"/>
        <w:rPr>
          <w:lang w:val="en-GB"/>
        </w:rPr>
      </w:pPr>
      <w:bookmarkStart w:id="102" w:name="_bookmark4"/>
      <w:bookmarkEnd w:id="102"/>
    </w:p>
    <w:p w14:paraId="65BA648A" w14:textId="235AFF09" w:rsidR="00DF05D1" w:rsidRPr="00BF29D1" w:rsidRDefault="00DF05D1" w:rsidP="17F6C9AD">
      <w:pPr>
        <w:pStyle w:val="NormalIndent"/>
      </w:pPr>
      <w:r w:rsidRPr="17F6C9AD">
        <w:t xml:space="preserve">Each file must consist of exactly one </w:t>
      </w:r>
      <w:r w:rsidR="00D36E1C" w:rsidRPr="17F6C9AD">
        <w:t xml:space="preserve">file header and zero or more transaction groups.  </w:t>
      </w:r>
      <w:r w:rsidR="002F2C69" w:rsidRPr="17F6C9AD">
        <w:t xml:space="preserve">Transaction groups include </w:t>
      </w:r>
      <w:r w:rsidR="003105E8" w:rsidRPr="17F6C9AD">
        <w:t>“</w:t>
      </w:r>
      <w:proofErr w:type="spellStart"/>
      <w:r w:rsidR="003105E8" w:rsidRPr="17F6C9AD">
        <w:t>addSubmissions</w:t>
      </w:r>
      <w:proofErr w:type="spellEnd"/>
      <w:r w:rsidR="003105E8" w:rsidRPr="17F6C9AD">
        <w:t>”, “</w:t>
      </w:r>
      <w:proofErr w:type="spellStart"/>
      <w:r w:rsidR="00AC40E7" w:rsidRPr="17F6C9AD">
        <w:t>find</w:t>
      </w:r>
      <w:r w:rsidR="000033AE" w:rsidRPr="17F6C9AD">
        <w:t>Submissions</w:t>
      </w:r>
      <w:proofErr w:type="spellEnd"/>
      <w:r w:rsidR="000033AE" w:rsidRPr="17F6C9AD">
        <w:t>”</w:t>
      </w:r>
      <w:r w:rsidR="00AC40E7" w:rsidRPr="17F6C9AD">
        <w:t xml:space="preserve"> and “</w:t>
      </w:r>
      <w:r w:rsidR="008B0B63" w:rsidRPr="17F6C9AD">
        <w:t>acknowledgements</w:t>
      </w:r>
      <w:r w:rsidR="006E79DC" w:rsidRPr="17F6C9AD">
        <w:t xml:space="preserve">”. </w:t>
      </w:r>
    </w:p>
    <w:p w14:paraId="1D60A583" w14:textId="0FC23512" w:rsidR="0091438A" w:rsidRPr="00BF29D1" w:rsidRDefault="0091438A" w:rsidP="00DF05D1">
      <w:pPr>
        <w:pStyle w:val="NormalIndent"/>
        <w:rPr>
          <w:lang w:val="en-GB"/>
        </w:rPr>
      </w:pPr>
      <w:r w:rsidRPr="00BF29D1">
        <w:rPr>
          <w:lang w:val="en-GB"/>
        </w:rPr>
        <w:t xml:space="preserve">Each transaction group </w:t>
      </w:r>
      <w:r w:rsidR="009B2925" w:rsidRPr="00BF29D1">
        <w:rPr>
          <w:lang w:val="en-GB"/>
        </w:rPr>
        <w:t>must contain zero or more transactions</w:t>
      </w:r>
      <w:r w:rsidR="0031688D" w:rsidRPr="00BF29D1">
        <w:rPr>
          <w:lang w:val="en-GB"/>
        </w:rPr>
        <w:t xml:space="preserve">.  E.G. </w:t>
      </w:r>
      <w:r w:rsidR="004B29CA" w:rsidRPr="00BF29D1">
        <w:rPr>
          <w:lang w:val="en-GB"/>
        </w:rPr>
        <w:t>the “</w:t>
      </w:r>
      <w:proofErr w:type="spellStart"/>
      <w:r w:rsidR="004B29CA" w:rsidRPr="00BF29D1">
        <w:rPr>
          <w:lang w:val="en-GB"/>
        </w:rPr>
        <w:t>addSubmissions</w:t>
      </w:r>
      <w:proofErr w:type="spellEnd"/>
      <w:r w:rsidR="004B29CA" w:rsidRPr="00BF29D1">
        <w:rPr>
          <w:lang w:val="en-GB"/>
        </w:rPr>
        <w:t xml:space="preserve">” transaction group must contain zero or more </w:t>
      </w:r>
      <w:r w:rsidR="00B56CE4" w:rsidRPr="00BF29D1">
        <w:rPr>
          <w:lang w:val="en-GB"/>
        </w:rPr>
        <w:t>“</w:t>
      </w:r>
      <w:proofErr w:type="spellStart"/>
      <w:r w:rsidR="00B56CE4" w:rsidRPr="00BF29D1">
        <w:rPr>
          <w:lang w:val="en-GB"/>
        </w:rPr>
        <w:t>AddSubmission</w:t>
      </w:r>
      <w:proofErr w:type="spellEnd"/>
      <w:r w:rsidR="00B56CE4" w:rsidRPr="00BF29D1">
        <w:rPr>
          <w:lang w:val="en-GB"/>
        </w:rPr>
        <w:t>” type transactions</w:t>
      </w:r>
      <w:r w:rsidR="00143798" w:rsidRPr="00BF29D1">
        <w:rPr>
          <w:lang w:val="en-GB"/>
        </w:rPr>
        <w:t>.</w:t>
      </w:r>
      <w:r w:rsidR="009B2925" w:rsidRPr="00BF29D1">
        <w:rPr>
          <w:lang w:val="en-GB"/>
        </w:rPr>
        <w:t xml:space="preserve"> </w:t>
      </w:r>
    </w:p>
    <w:p w14:paraId="0A28F384" w14:textId="77777777" w:rsidR="00DF05D1" w:rsidRPr="00BF29D1" w:rsidRDefault="00DF05D1" w:rsidP="00DF05D1">
      <w:pPr>
        <w:pStyle w:val="NormalIndent"/>
        <w:rPr>
          <w:lang w:val="en-GB"/>
        </w:rPr>
      </w:pPr>
    </w:p>
    <w:p w14:paraId="32B36EE3" w14:textId="35E2FC21" w:rsidR="007B5A86" w:rsidRPr="00BF29D1" w:rsidRDefault="005E2267" w:rsidP="00F02CF0">
      <w:pPr>
        <w:pStyle w:val="Heading3"/>
        <w:rPr>
          <w:lang w:val="en-GB"/>
        </w:rPr>
      </w:pPr>
      <w:bookmarkStart w:id="103" w:name="_Toc135998132"/>
      <w:r w:rsidRPr="00BF29D1">
        <w:rPr>
          <w:lang w:val="en-GB"/>
        </w:rPr>
        <w:t>File Header</w:t>
      </w:r>
      <w:bookmarkEnd w:id="103"/>
    </w:p>
    <w:p w14:paraId="09187728" w14:textId="68A1AC5E" w:rsidR="007B5A86" w:rsidRPr="00BF29D1" w:rsidRDefault="007B5A86" w:rsidP="00D85FA8">
      <w:pPr>
        <w:pStyle w:val="NormalIndent"/>
        <w:rPr>
          <w:lang w:val="en-GB"/>
        </w:rPr>
      </w:pPr>
      <w:r w:rsidRPr="00BF29D1">
        <w:rPr>
          <w:lang w:val="en-GB"/>
        </w:rPr>
        <w:t xml:space="preserve">The </w:t>
      </w:r>
      <w:r w:rsidR="00D85FA8" w:rsidRPr="00BF29D1">
        <w:rPr>
          <w:lang w:val="en-GB"/>
        </w:rPr>
        <w:t>file header contains the</w:t>
      </w:r>
      <w:r w:rsidR="00C63B68" w:rsidRPr="00BF29D1">
        <w:rPr>
          <w:lang w:val="en-GB"/>
        </w:rPr>
        <w:t xml:space="preserve"> required header level </w:t>
      </w:r>
      <w:r w:rsidR="00AB19B3" w:rsidRPr="00BF29D1">
        <w:rPr>
          <w:lang w:val="en-GB"/>
        </w:rPr>
        <w:t>metadata.  The following is the simplest</w:t>
      </w:r>
      <w:r w:rsidR="00AF6EE7" w:rsidRPr="00BF29D1">
        <w:rPr>
          <w:lang w:val="en-GB"/>
        </w:rPr>
        <w:t xml:space="preserve"> valid, though not very useful </w:t>
      </w:r>
      <w:r w:rsidR="004B7164" w:rsidRPr="00BF29D1">
        <w:rPr>
          <w:lang w:val="en-GB"/>
        </w:rPr>
        <w:t>ISWC</w:t>
      </w:r>
      <w:r w:rsidR="00AF6EE7" w:rsidRPr="00BF29D1">
        <w:rPr>
          <w:lang w:val="en-GB"/>
        </w:rPr>
        <w:t xml:space="preserve"> database </w:t>
      </w:r>
      <w:proofErr w:type="spellStart"/>
      <w:r w:rsidR="00AF6EE7" w:rsidRPr="00BF29D1">
        <w:rPr>
          <w:lang w:val="en-GB"/>
        </w:rPr>
        <w:t>json</w:t>
      </w:r>
      <w:proofErr w:type="spellEnd"/>
      <w:r w:rsidR="00AF6EE7" w:rsidRPr="00BF29D1">
        <w:rPr>
          <w:lang w:val="en-GB"/>
        </w:rPr>
        <w:t xml:space="preserve"> message</w:t>
      </w:r>
      <w:r w:rsidR="004D01C7">
        <w:rPr>
          <w:lang w:val="en-GB"/>
        </w:rPr>
        <w:t xml:space="preserve"> for the </w:t>
      </w:r>
      <w:r w:rsidR="004D01C7" w:rsidRPr="00C57554">
        <w:rPr>
          <w:b/>
          <w:bCs/>
          <w:u w:val="single"/>
          <w:lang w:val="en-GB"/>
        </w:rPr>
        <w:t>Allocation</w:t>
      </w:r>
      <w:r w:rsidR="004D01C7">
        <w:rPr>
          <w:lang w:val="en-GB"/>
        </w:rPr>
        <w:t xml:space="preserve"> Service</w:t>
      </w:r>
      <w:r w:rsidR="00AF6EE7" w:rsidRPr="00BF29D1">
        <w:rPr>
          <w:lang w:val="en-GB"/>
        </w:rPr>
        <w:t>:</w:t>
      </w:r>
    </w:p>
    <w:p w14:paraId="2B482480" w14:textId="09ACFD06" w:rsidR="00AF6EE7" w:rsidRPr="00BF29D1" w:rsidRDefault="00AF6EE7" w:rsidP="00AF6EE7">
      <w:pPr>
        <w:pStyle w:val="NormalIndent"/>
        <w:ind w:left="1440"/>
        <w:rPr>
          <w:lang w:val="en-GB"/>
        </w:rPr>
      </w:pPr>
    </w:p>
    <w:p w14:paraId="6C465DFA" w14:textId="77777777" w:rsidR="006313A4" w:rsidRPr="009A69C5" w:rsidRDefault="006313A4" w:rsidP="006313A4">
      <w:pPr>
        <w:shd w:val="clear" w:color="auto" w:fill="1E1E1E"/>
        <w:spacing w:before="0" w:line="285" w:lineRule="atLeast"/>
        <w:ind w:left="720"/>
        <w:rPr>
          <w:rFonts w:ascii="Consolas" w:eastAsia="Times New Roman" w:hAnsi="Consolas"/>
          <w:color w:val="D4D4D4"/>
          <w:szCs w:val="21"/>
          <w:lang w:val="de-DE" w:eastAsia="en-IE"/>
          <w:rPrChange w:id="104" w:author="Curnan Reidy" w:date="2020-06-11T10:45:00Z">
            <w:rPr>
              <w:rFonts w:ascii="Consolas" w:eastAsia="Times New Roman" w:hAnsi="Consolas"/>
              <w:color w:val="D4D4D4"/>
              <w:szCs w:val="21"/>
              <w:lang w:val="en-IE" w:eastAsia="en-IE"/>
            </w:rPr>
          </w:rPrChange>
        </w:rPr>
      </w:pPr>
      <w:r w:rsidRPr="009A69C5">
        <w:rPr>
          <w:rFonts w:ascii="Consolas" w:eastAsia="Times New Roman" w:hAnsi="Consolas"/>
          <w:color w:val="D4D4D4"/>
          <w:szCs w:val="21"/>
          <w:lang w:val="de-DE" w:eastAsia="en-IE"/>
          <w:rPrChange w:id="105" w:author="Curnan Reidy" w:date="2020-06-11T10:45:00Z">
            <w:rPr>
              <w:rFonts w:ascii="Consolas" w:eastAsia="Times New Roman" w:hAnsi="Consolas"/>
              <w:color w:val="D4D4D4"/>
              <w:szCs w:val="21"/>
              <w:lang w:val="en-IE" w:eastAsia="en-IE"/>
            </w:rPr>
          </w:rPrChange>
        </w:rPr>
        <w:t>{</w:t>
      </w:r>
    </w:p>
    <w:p w14:paraId="629021AD" w14:textId="77777777" w:rsidR="006313A4" w:rsidRPr="009A69C5" w:rsidRDefault="006313A4" w:rsidP="006313A4">
      <w:pPr>
        <w:shd w:val="clear" w:color="auto" w:fill="1E1E1E"/>
        <w:spacing w:before="0" w:line="285" w:lineRule="atLeast"/>
        <w:ind w:left="720"/>
        <w:rPr>
          <w:rFonts w:ascii="Consolas" w:eastAsia="Times New Roman" w:hAnsi="Consolas"/>
          <w:color w:val="D4D4D4"/>
          <w:szCs w:val="21"/>
          <w:lang w:val="de-DE" w:eastAsia="en-IE"/>
          <w:rPrChange w:id="106" w:author="Curnan Reidy" w:date="2020-06-11T10:45:00Z">
            <w:rPr>
              <w:rFonts w:ascii="Consolas" w:eastAsia="Times New Roman" w:hAnsi="Consolas"/>
              <w:color w:val="D4D4D4"/>
              <w:szCs w:val="21"/>
              <w:lang w:val="en-IE" w:eastAsia="en-IE"/>
            </w:rPr>
          </w:rPrChange>
        </w:rPr>
      </w:pPr>
      <w:r w:rsidRPr="009A69C5">
        <w:rPr>
          <w:rFonts w:ascii="Consolas" w:eastAsia="Times New Roman" w:hAnsi="Consolas"/>
          <w:color w:val="D4D4D4"/>
          <w:szCs w:val="21"/>
          <w:lang w:val="de-DE" w:eastAsia="en-IE"/>
          <w:rPrChange w:id="107" w:author="Curnan Reidy" w:date="2020-06-11T10:45:00Z">
            <w:rPr>
              <w:rFonts w:ascii="Consolas" w:eastAsia="Times New Roman" w:hAnsi="Consolas"/>
              <w:color w:val="D4D4D4"/>
              <w:szCs w:val="21"/>
              <w:lang w:val="en-IE" w:eastAsia="en-IE"/>
            </w:rPr>
          </w:rPrChange>
        </w:rPr>
        <w:t>    </w:t>
      </w:r>
      <w:r w:rsidRPr="009A69C5">
        <w:rPr>
          <w:rFonts w:ascii="Consolas" w:eastAsia="Times New Roman" w:hAnsi="Consolas"/>
          <w:color w:val="9CDCFE"/>
          <w:szCs w:val="21"/>
          <w:lang w:val="de-DE" w:eastAsia="en-IE"/>
          <w:rPrChange w:id="108" w:author="Curnan Reidy" w:date="2020-06-11T10:45:00Z">
            <w:rPr>
              <w:rFonts w:ascii="Consolas" w:eastAsia="Times New Roman" w:hAnsi="Consolas"/>
              <w:color w:val="9CDCFE"/>
              <w:szCs w:val="21"/>
              <w:lang w:val="en-IE" w:eastAsia="en-IE"/>
            </w:rPr>
          </w:rPrChange>
        </w:rPr>
        <w:t>"$schema"</w:t>
      </w:r>
      <w:r w:rsidRPr="009A69C5">
        <w:rPr>
          <w:rFonts w:ascii="Consolas" w:eastAsia="Times New Roman" w:hAnsi="Consolas"/>
          <w:color w:val="D4D4D4"/>
          <w:szCs w:val="21"/>
          <w:lang w:val="de-DE" w:eastAsia="en-IE"/>
          <w:rPrChange w:id="109" w:author="Curnan Reidy" w:date="2020-06-11T10:45:00Z">
            <w:rPr>
              <w:rFonts w:ascii="Consolas" w:eastAsia="Times New Roman" w:hAnsi="Consolas"/>
              <w:color w:val="D4D4D4"/>
              <w:szCs w:val="21"/>
              <w:lang w:val="en-IE" w:eastAsia="en-IE"/>
            </w:rPr>
          </w:rPrChange>
        </w:rPr>
        <w:t>: </w:t>
      </w:r>
      <w:r w:rsidRPr="009A69C5">
        <w:rPr>
          <w:rFonts w:ascii="Consolas" w:eastAsia="Times New Roman" w:hAnsi="Consolas"/>
          <w:color w:val="CE9178"/>
          <w:szCs w:val="21"/>
          <w:lang w:val="de-DE" w:eastAsia="en-IE"/>
          <w:rPrChange w:id="110" w:author="Curnan Reidy" w:date="2020-06-11T10:45:00Z">
            <w:rPr>
              <w:rFonts w:ascii="Consolas" w:eastAsia="Times New Roman" w:hAnsi="Consolas"/>
              <w:color w:val="CE9178"/>
              <w:szCs w:val="21"/>
              <w:lang w:val="en-IE" w:eastAsia="en-IE"/>
            </w:rPr>
          </w:rPrChange>
        </w:rPr>
        <w:t>"./iswc_publisher_schema.json"</w:t>
      </w:r>
      <w:r w:rsidRPr="009A69C5">
        <w:rPr>
          <w:rFonts w:ascii="Consolas" w:eastAsia="Times New Roman" w:hAnsi="Consolas"/>
          <w:color w:val="D4D4D4"/>
          <w:szCs w:val="21"/>
          <w:lang w:val="de-DE" w:eastAsia="en-IE"/>
          <w:rPrChange w:id="111" w:author="Curnan Reidy" w:date="2020-06-11T10:45:00Z">
            <w:rPr>
              <w:rFonts w:ascii="Consolas" w:eastAsia="Times New Roman" w:hAnsi="Consolas"/>
              <w:color w:val="D4D4D4"/>
              <w:szCs w:val="21"/>
              <w:lang w:val="en-IE" w:eastAsia="en-IE"/>
            </w:rPr>
          </w:rPrChange>
        </w:rPr>
        <w:t>,</w:t>
      </w:r>
    </w:p>
    <w:p w14:paraId="4E68CC61"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9A69C5">
        <w:rPr>
          <w:rFonts w:ascii="Consolas" w:eastAsia="Times New Roman" w:hAnsi="Consolas"/>
          <w:color w:val="D4D4D4"/>
          <w:szCs w:val="21"/>
          <w:lang w:val="de-DE" w:eastAsia="en-IE"/>
          <w:rPrChange w:id="112" w:author="Curnan Reidy" w:date="2020-06-11T10:45:00Z">
            <w:rPr>
              <w:rFonts w:ascii="Consolas" w:eastAsia="Times New Roman" w:hAnsi="Consolas"/>
              <w:color w:val="D4D4D4"/>
              <w:szCs w:val="21"/>
              <w:lang w:val="en-IE" w:eastAsia="en-IE"/>
            </w:rPr>
          </w:rPrChang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fileHeader</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p>
    <w:p w14:paraId="2575799C"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submittingAgency</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"128"</w:t>
      </w:r>
      <w:r w:rsidRPr="006313A4">
        <w:rPr>
          <w:rFonts w:ascii="Consolas" w:eastAsia="Times New Roman" w:hAnsi="Consolas"/>
          <w:color w:val="D4D4D4"/>
          <w:szCs w:val="21"/>
          <w:lang w:val="en-IE" w:eastAsia="en-IE"/>
        </w:rPr>
        <w:t>,</w:t>
      </w:r>
    </w:p>
    <w:p w14:paraId="26C71D61"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submittingSourcedb</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B5CEA8"/>
          <w:szCs w:val="21"/>
          <w:lang w:val="en-IE" w:eastAsia="en-IE"/>
        </w:rPr>
        <w:t>128</w:t>
      </w:r>
      <w:r w:rsidRPr="006313A4">
        <w:rPr>
          <w:rFonts w:ascii="Consolas" w:eastAsia="Times New Roman" w:hAnsi="Consolas"/>
          <w:color w:val="D4D4D4"/>
          <w:szCs w:val="21"/>
          <w:lang w:val="en-IE" w:eastAsia="en-IE"/>
        </w:rPr>
        <w:t>,</w:t>
      </w:r>
    </w:p>
    <w:p w14:paraId="3FBEE58F"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submittingPublisher</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p>
    <w:p w14:paraId="19797831"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"name"</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"Sony/ATV Music Publishing LLC"</w:t>
      </w:r>
      <w:r w:rsidRPr="006313A4">
        <w:rPr>
          <w:rFonts w:ascii="Consolas" w:eastAsia="Times New Roman" w:hAnsi="Consolas"/>
          <w:color w:val="D4D4D4"/>
          <w:szCs w:val="21"/>
          <w:lang w:val="en-IE" w:eastAsia="en-IE"/>
        </w:rPr>
        <w:t>,</w:t>
      </w:r>
    </w:p>
    <w:p w14:paraId="6404B016"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nameNumber</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B5CEA8"/>
          <w:szCs w:val="21"/>
          <w:lang w:val="en-IE" w:eastAsia="en-IE"/>
        </w:rPr>
        <w:t>269021863</w:t>
      </w:r>
      <w:r w:rsidRPr="006313A4">
        <w:rPr>
          <w:rFonts w:ascii="Consolas" w:eastAsia="Times New Roman" w:hAnsi="Consolas"/>
          <w:color w:val="D4D4D4"/>
          <w:szCs w:val="21"/>
          <w:lang w:val="en-IE" w:eastAsia="en-IE"/>
        </w:rPr>
        <w:t>,</w:t>
      </w:r>
    </w:p>
    <w:p w14:paraId="22E4365A"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lastRenderedPageBreak/>
        <w:t>            </w:t>
      </w:r>
      <w:r w:rsidRPr="006313A4">
        <w:rPr>
          <w:rFonts w:ascii="Consolas" w:eastAsia="Times New Roman" w:hAnsi="Consolas"/>
          <w:color w:val="9CDCFE"/>
          <w:szCs w:val="21"/>
          <w:lang w:val="en-IE" w:eastAsia="en-IE"/>
        </w:rPr>
        <w:t>"email"</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"info@spanishpoint.ie"</w:t>
      </w:r>
      <w:r w:rsidRPr="006313A4">
        <w:rPr>
          <w:rFonts w:ascii="Consolas" w:eastAsia="Times New Roman" w:hAnsi="Consolas"/>
          <w:color w:val="D4D4D4"/>
          <w:szCs w:val="21"/>
          <w:lang w:val="en-IE" w:eastAsia="en-IE"/>
        </w:rPr>
        <w:t>,</w:t>
      </w:r>
    </w:p>
    <w:p w14:paraId="2805E5ED"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"role"</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"AM"</w:t>
      </w:r>
    </w:p>
    <w:p w14:paraId="055276AA"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p>
    <w:p w14:paraId="479F08C3"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fileCreationDateTime</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"2019-10-01T18:25:43.511Z"</w:t>
      </w:r>
      <w:r w:rsidRPr="006313A4">
        <w:rPr>
          <w:rFonts w:ascii="Consolas" w:eastAsia="Times New Roman" w:hAnsi="Consolas"/>
          <w:color w:val="D4D4D4"/>
          <w:szCs w:val="21"/>
          <w:lang w:val="en-IE" w:eastAsia="en-IE"/>
        </w:rPr>
        <w:t>,</w:t>
      </w:r>
    </w:p>
    <w:p w14:paraId="3B1FF2BD"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receivingAgency</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"315"</w:t>
      </w:r>
    </w:p>
    <w:p w14:paraId="53B00497"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p>
    <w:p w14:paraId="22ACFD15" w14:textId="77777777" w:rsidR="006313A4" w:rsidRPr="006313A4" w:rsidRDefault="006313A4" w:rsidP="006313A4">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w:t>
      </w:r>
    </w:p>
    <w:p w14:paraId="4C737D56" w14:textId="48284AEA" w:rsidR="00AF6EE7" w:rsidRDefault="00AF6EE7" w:rsidP="00D85FA8">
      <w:pPr>
        <w:pStyle w:val="NormalIndent"/>
        <w:rPr>
          <w:lang w:val="en-GB"/>
        </w:rPr>
      </w:pPr>
    </w:p>
    <w:p w14:paraId="344F5012" w14:textId="12140D25" w:rsidR="00FD3CD4" w:rsidRDefault="002633FC" w:rsidP="00F91293">
      <w:pPr>
        <w:pStyle w:val="NormalIndent"/>
        <w:rPr>
          <w:i/>
          <w:iCs/>
          <w:lang w:val="en-GB"/>
        </w:rPr>
      </w:pPr>
      <w:r w:rsidRPr="00FD3CD4">
        <w:rPr>
          <w:i/>
          <w:iCs/>
          <w:lang w:val="en-GB"/>
        </w:rPr>
        <w:t xml:space="preserve">Note: </w:t>
      </w:r>
      <w:r w:rsidR="00D37DA1" w:rsidRPr="00FD3CD4">
        <w:rPr>
          <w:i/>
          <w:iCs/>
          <w:lang w:val="en-GB"/>
        </w:rPr>
        <w:t xml:space="preserve">The </w:t>
      </w:r>
      <w:proofErr w:type="spellStart"/>
      <w:r w:rsidR="00D37DA1" w:rsidRPr="00FD3CD4">
        <w:rPr>
          <w:i/>
          <w:iCs/>
          <w:lang w:val="en-GB"/>
        </w:rPr>
        <w:t>submittingPublisher</w:t>
      </w:r>
      <w:proofErr w:type="spellEnd"/>
      <w:r w:rsidR="00D37DA1" w:rsidRPr="00FD3CD4">
        <w:rPr>
          <w:i/>
          <w:iCs/>
          <w:lang w:val="en-GB"/>
        </w:rPr>
        <w:t xml:space="preserve"> </w:t>
      </w:r>
      <w:proofErr w:type="spellStart"/>
      <w:r w:rsidR="009C05CC" w:rsidRPr="00FD3CD4">
        <w:rPr>
          <w:i/>
          <w:iCs/>
          <w:lang w:val="en-GB"/>
        </w:rPr>
        <w:t>nameNumber</w:t>
      </w:r>
      <w:proofErr w:type="spellEnd"/>
      <w:r w:rsidR="009C05CC" w:rsidRPr="00FD3CD4">
        <w:rPr>
          <w:i/>
          <w:iCs/>
          <w:lang w:val="en-GB"/>
        </w:rPr>
        <w:t xml:space="preserve"> and role should be </w:t>
      </w:r>
      <w:r w:rsidR="00ED47D1" w:rsidRPr="00FD3CD4">
        <w:rPr>
          <w:i/>
          <w:iCs/>
          <w:lang w:val="en-GB"/>
        </w:rPr>
        <w:t xml:space="preserve">considered as included </w:t>
      </w:r>
      <w:r w:rsidR="00137732" w:rsidRPr="00FD3CD4">
        <w:rPr>
          <w:i/>
          <w:iCs/>
          <w:lang w:val="en-GB"/>
        </w:rPr>
        <w:t xml:space="preserve">as an IP </w:t>
      </w:r>
      <w:r w:rsidR="00ED47D1" w:rsidRPr="00FD3CD4">
        <w:rPr>
          <w:i/>
          <w:iCs/>
          <w:lang w:val="en-GB"/>
        </w:rPr>
        <w:t xml:space="preserve">in each </w:t>
      </w:r>
      <w:proofErr w:type="spellStart"/>
      <w:r w:rsidR="00137732" w:rsidRPr="00FD3CD4">
        <w:rPr>
          <w:i/>
          <w:iCs/>
          <w:lang w:val="en-GB"/>
        </w:rPr>
        <w:t>AddSubmission</w:t>
      </w:r>
      <w:proofErr w:type="spellEnd"/>
      <w:r w:rsidR="00137732" w:rsidRPr="00FD3CD4">
        <w:rPr>
          <w:i/>
          <w:iCs/>
          <w:lang w:val="en-GB"/>
        </w:rPr>
        <w:t xml:space="preserve"> transaction </w:t>
      </w:r>
      <w:r w:rsidR="00401F60" w:rsidRPr="00FD3CD4">
        <w:rPr>
          <w:i/>
          <w:iCs/>
          <w:lang w:val="en-GB"/>
        </w:rPr>
        <w:t xml:space="preserve">where </w:t>
      </w:r>
      <w:r w:rsidR="00817C3F" w:rsidRPr="00FD3CD4">
        <w:rPr>
          <w:i/>
          <w:iCs/>
          <w:lang w:val="en-GB"/>
        </w:rPr>
        <w:t xml:space="preserve">no </w:t>
      </w:r>
      <w:r w:rsidR="001A653A" w:rsidRPr="00FD3CD4">
        <w:rPr>
          <w:i/>
          <w:iCs/>
          <w:lang w:val="en-GB"/>
        </w:rPr>
        <w:t xml:space="preserve">administering or original role publisher is included in the </w:t>
      </w:r>
      <w:proofErr w:type="spellStart"/>
      <w:r w:rsidR="00D43C3B" w:rsidRPr="00FD3CD4">
        <w:rPr>
          <w:i/>
          <w:iCs/>
          <w:lang w:val="en-GB"/>
        </w:rPr>
        <w:t>inter</w:t>
      </w:r>
      <w:r w:rsidR="00374A4D" w:rsidRPr="00FD3CD4">
        <w:rPr>
          <w:i/>
          <w:iCs/>
          <w:lang w:val="en-GB"/>
        </w:rPr>
        <w:t>e</w:t>
      </w:r>
      <w:r w:rsidR="00D43C3B" w:rsidRPr="00FD3CD4">
        <w:rPr>
          <w:i/>
          <w:iCs/>
          <w:lang w:val="en-GB"/>
        </w:rPr>
        <w:t>sted</w:t>
      </w:r>
      <w:r w:rsidR="00EC606F" w:rsidRPr="00FD3CD4">
        <w:rPr>
          <w:i/>
          <w:iCs/>
          <w:lang w:val="en-GB"/>
        </w:rPr>
        <w:t>Parties</w:t>
      </w:r>
      <w:proofErr w:type="spellEnd"/>
      <w:r w:rsidR="002B4D1D" w:rsidRPr="00FD3CD4">
        <w:rPr>
          <w:i/>
          <w:iCs/>
          <w:lang w:val="en-GB"/>
        </w:rPr>
        <w:t xml:space="preserve"> list. </w:t>
      </w:r>
      <w:r w:rsidR="002C548E" w:rsidRPr="00FD3CD4">
        <w:rPr>
          <w:i/>
          <w:iCs/>
          <w:lang w:val="en-GB"/>
        </w:rPr>
        <w:t xml:space="preserve"> I.E. It acts as a default publisher and role where no publisher and role </w:t>
      </w:r>
      <w:r w:rsidR="00FD3CD4" w:rsidRPr="00FD3CD4">
        <w:rPr>
          <w:i/>
          <w:iCs/>
          <w:lang w:val="en-GB"/>
        </w:rPr>
        <w:t>are included.</w:t>
      </w:r>
    </w:p>
    <w:p w14:paraId="2649081B" w14:textId="5AC8A81B" w:rsidR="00F91293" w:rsidRDefault="00F91293" w:rsidP="00F91293">
      <w:pPr>
        <w:pStyle w:val="NormalIndent"/>
        <w:rPr>
          <w:i/>
          <w:iCs/>
          <w:lang w:val="en-GB"/>
        </w:rPr>
      </w:pPr>
    </w:p>
    <w:p w14:paraId="3A5E56FD" w14:textId="1E953E6C" w:rsidR="00F91293" w:rsidRDefault="00F91293" w:rsidP="00F91293">
      <w:pPr>
        <w:pStyle w:val="NormalIndent"/>
        <w:rPr>
          <w:lang w:val="en-GB"/>
        </w:rPr>
      </w:pPr>
      <w:r w:rsidRPr="00BF29D1">
        <w:rPr>
          <w:lang w:val="en-GB"/>
        </w:rPr>
        <w:t>The following is the simplest valid</w:t>
      </w:r>
      <w:r>
        <w:rPr>
          <w:lang w:val="en-GB"/>
        </w:rPr>
        <w:t xml:space="preserve"> </w:t>
      </w:r>
      <w:r w:rsidRPr="00BF29D1">
        <w:rPr>
          <w:lang w:val="en-GB"/>
        </w:rPr>
        <w:t xml:space="preserve">ISWC database </w:t>
      </w:r>
      <w:proofErr w:type="spellStart"/>
      <w:r w:rsidRPr="00BF29D1">
        <w:rPr>
          <w:lang w:val="en-GB"/>
        </w:rPr>
        <w:t>json</w:t>
      </w:r>
      <w:proofErr w:type="spellEnd"/>
      <w:r w:rsidRPr="00BF29D1">
        <w:rPr>
          <w:lang w:val="en-GB"/>
        </w:rPr>
        <w:t xml:space="preserve"> message</w:t>
      </w:r>
      <w:r>
        <w:rPr>
          <w:lang w:val="en-GB"/>
        </w:rPr>
        <w:t xml:space="preserve"> for the </w:t>
      </w:r>
      <w:r w:rsidRPr="00C57554">
        <w:rPr>
          <w:b/>
          <w:bCs/>
          <w:u w:val="single"/>
          <w:lang w:val="en-GB"/>
        </w:rPr>
        <w:t>Resolution</w:t>
      </w:r>
      <w:r>
        <w:rPr>
          <w:lang w:val="en-GB"/>
        </w:rPr>
        <w:t xml:space="preserve"> Service. Note that CISAC agency code 312 is inserted as </w:t>
      </w:r>
      <w:proofErr w:type="spellStart"/>
      <w:r>
        <w:rPr>
          <w:lang w:val="en-GB"/>
        </w:rPr>
        <w:t>submittingAgency</w:t>
      </w:r>
      <w:proofErr w:type="spellEnd"/>
      <w:r>
        <w:rPr>
          <w:lang w:val="en-GB"/>
        </w:rPr>
        <w:t xml:space="preserve"> for these transactions</w:t>
      </w:r>
      <w:r w:rsidRPr="00BF29D1">
        <w:rPr>
          <w:lang w:val="en-GB"/>
        </w:rPr>
        <w:t>:</w:t>
      </w:r>
    </w:p>
    <w:p w14:paraId="5E88815C" w14:textId="77777777" w:rsidR="00510CC5" w:rsidRDefault="00510CC5" w:rsidP="00F91293">
      <w:pPr>
        <w:pStyle w:val="NormalIndent"/>
        <w:rPr>
          <w:lang w:val="en-GB"/>
        </w:rPr>
      </w:pPr>
    </w:p>
    <w:p w14:paraId="6410DF63" w14:textId="77777777" w:rsidR="00510CC5" w:rsidRPr="009A69C5" w:rsidRDefault="00510CC5" w:rsidP="00510CC5">
      <w:pPr>
        <w:shd w:val="clear" w:color="auto" w:fill="1E1E1E"/>
        <w:spacing w:before="0" w:line="285" w:lineRule="atLeast"/>
        <w:ind w:left="720"/>
        <w:rPr>
          <w:rFonts w:ascii="Consolas" w:eastAsia="Times New Roman" w:hAnsi="Consolas"/>
          <w:color w:val="D4D4D4"/>
          <w:szCs w:val="21"/>
          <w:lang w:val="de-DE" w:eastAsia="en-IE"/>
          <w:rPrChange w:id="113" w:author="Curnan Reidy" w:date="2020-06-11T10:45:00Z">
            <w:rPr>
              <w:rFonts w:ascii="Consolas" w:eastAsia="Times New Roman" w:hAnsi="Consolas"/>
              <w:color w:val="D4D4D4"/>
              <w:szCs w:val="21"/>
              <w:lang w:val="en-IE" w:eastAsia="en-IE"/>
            </w:rPr>
          </w:rPrChange>
        </w:rPr>
      </w:pPr>
      <w:r w:rsidRPr="009A69C5">
        <w:rPr>
          <w:rFonts w:ascii="Consolas" w:eastAsia="Times New Roman" w:hAnsi="Consolas"/>
          <w:color w:val="D4D4D4"/>
          <w:szCs w:val="21"/>
          <w:lang w:val="de-DE" w:eastAsia="en-IE"/>
          <w:rPrChange w:id="114" w:author="Curnan Reidy" w:date="2020-06-11T10:45:00Z">
            <w:rPr>
              <w:rFonts w:ascii="Consolas" w:eastAsia="Times New Roman" w:hAnsi="Consolas"/>
              <w:color w:val="D4D4D4"/>
              <w:szCs w:val="21"/>
              <w:lang w:val="en-IE" w:eastAsia="en-IE"/>
            </w:rPr>
          </w:rPrChange>
        </w:rPr>
        <w:t>{</w:t>
      </w:r>
    </w:p>
    <w:p w14:paraId="7656B6EC" w14:textId="77777777" w:rsidR="00510CC5" w:rsidRPr="009A69C5" w:rsidRDefault="00510CC5" w:rsidP="00510CC5">
      <w:pPr>
        <w:shd w:val="clear" w:color="auto" w:fill="1E1E1E"/>
        <w:spacing w:before="0" w:line="285" w:lineRule="atLeast"/>
        <w:ind w:left="720"/>
        <w:rPr>
          <w:rFonts w:ascii="Consolas" w:eastAsia="Times New Roman" w:hAnsi="Consolas"/>
          <w:color w:val="D4D4D4"/>
          <w:szCs w:val="21"/>
          <w:lang w:val="de-DE" w:eastAsia="en-IE"/>
          <w:rPrChange w:id="115" w:author="Curnan Reidy" w:date="2020-06-11T10:45:00Z">
            <w:rPr>
              <w:rFonts w:ascii="Consolas" w:eastAsia="Times New Roman" w:hAnsi="Consolas"/>
              <w:color w:val="D4D4D4"/>
              <w:szCs w:val="21"/>
              <w:lang w:val="en-IE" w:eastAsia="en-IE"/>
            </w:rPr>
          </w:rPrChange>
        </w:rPr>
      </w:pPr>
      <w:r w:rsidRPr="009A69C5">
        <w:rPr>
          <w:rFonts w:ascii="Consolas" w:eastAsia="Times New Roman" w:hAnsi="Consolas"/>
          <w:color w:val="D4D4D4"/>
          <w:szCs w:val="21"/>
          <w:lang w:val="de-DE" w:eastAsia="en-IE"/>
          <w:rPrChange w:id="116" w:author="Curnan Reidy" w:date="2020-06-11T10:45:00Z">
            <w:rPr>
              <w:rFonts w:ascii="Consolas" w:eastAsia="Times New Roman" w:hAnsi="Consolas"/>
              <w:color w:val="D4D4D4"/>
              <w:szCs w:val="21"/>
              <w:lang w:val="en-IE" w:eastAsia="en-IE"/>
            </w:rPr>
          </w:rPrChange>
        </w:rPr>
        <w:t>    </w:t>
      </w:r>
      <w:r w:rsidRPr="009A69C5">
        <w:rPr>
          <w:rFonts w:ascii="Consolas" w:eastAsia="Times New Roman" w:hAnsi="Consolas"/>
          <w:color w:val="9CDCFE"/>
          <w:szCs w:val="21"/>
          <w:lang w:val="de-DE" w:eastAsia="en-IE"/>
          <w:rPrChange w:id="117" w:author="Curnan Reidy" w:date="2020-06-11T10:45:00Z">
            <w:rPr>
              <w:rFonts w:ascii="Consolas" w:eastAsia="Times New Roman" w:hAnsi="Consolas"/>
              <w:color w:val="9CDCFE"/>
              <w:szCs w:val="21"/>
              <w:lang w:val="en-IE" w:eastAsia="en-IE"/>
            </w:rPr>
          </w:rPrChange>
        </w:rPr>
        <w:t>"$schema"</w:t>
      </w:r>
      <w:r w:rsidRPr="009A69C5">
        <w:rPr>
          <w:rFonts w:ascii="Consolas" w:eastAsia="Times New Roman" w:hAnsi="Consolas"/>
          <w:color w:val="D4D4D4"/>
          <w:szCs w:val="21"/>
          <w:lang w:val="de-DE" w:eastAsia="en-IE"/>
          <w:rPrChange w:id="118" w:author="Curnan Reidy" w:date="2020-06-11T10:45:00Z">
            <w:rPr>
              <w:rFonts w:ascii="Consolas" w:eastAsia="Times New Roman" w:hAnsi="Consolas"/>
              <w:color w:val="D4D4D4"/>
              <w:szCs w:val="21"/>
              <w:lang w:val="en-IE" w:eastAsia="en-IE"/>
            </w:rPr>
          </w:rPrChange>
        </w:rPr>
        <w:t>: </w:t>
      </w:r>
      <w:r w:rsidRPr="009A69C5">
        <w:rPr>
          <w:rFonts w:ascii="Consolas" w:eastAsia="Times New Roman" w:hAnsi="Consolas"/>
          <w:color w:val="CE9178"/>
          <w:szCs w:val="21"/>
          <w:lang w:val="de-DE" w:eastAsia="en-IE"/>
          <w:rPrChange w:id="119" w:author="Curnan Reidy" w:date="2020-06-11T10:45:00Z">
            <w:rPr>
              <w:rFonts w:ascii="Consolas" w:eastAsia="Times New Roman" w:hAnsi="Consolas"/>
              <w:color w:val="CE9178"/>
              <w:szCs w:val="21"/>
              <w:lang w:val="en-IE" w:eastAsia="en-IE"/>
            </w:rPr>
          </w:rPrChange>
        </w:rPr>
        <w:t>"./iswc_publisher_schema.json"</w:t>
      </w:r>
      <w:r w:rsidRPr="009A69C5">
        <w:rPr>
          <w:rFonts w:ascii="Consolas" w:eastAsia="Times New Roman" w:hAnsi="Consolas"/>
          <w:color w:val="D4D4D4"/>
          <w:szCs w:val="21"/>
          <w:lang w:val="de-DE" w:eastAsia="en-IE"/>
          <w:rPrChange w:id="120" w:author="Curnan Reidy" w:date="2020-06-11T10:45:00Z">
            <w:rPr>
              <w:rFonts w:ascii="Consolas" w:eastAsia="Times New Roman" w:hAnsi="Consolas"/>
              <w:color w:val="D4D4D4"/>
              <w:szCs w:val="21"/>
              <w:lang w:val="en-IE" w:eastAsia="en-IE"/>
            </w:rPr>
          </w:rPrChange>
        </w:rPr>
        <w:t>,</w:t>
      </w:r>
    </w:p>
    <w:p w14:paraId="77B47364"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9A69C5">
        <w:rPr>
          <w:rFonts w:ascii="Consolas" w:eastAsia="Times New Roman" w:hAnsi="Consolas"/>
          <w:color w:val="D4D4D4"/>
          <w:szCs w:val="21"/>
          <w:lang w:val="de-DE" w:eastAsia="en-IE"/>
          <w:rPrChange w:id="121" w:author="Curnan Reidy" w:date="2020-06-11T10:45:00Z">
            <w:rPr>
              <w:rFonts w:ascii="Consolas" w:eastAsia="Times New Roman" w:hAnsi="Consolas"/>
              <w:color w:val="D4D4D4"/>
              <w:szCs w:val="21"/>
              <w:lang w:val="en-IE" w:eastAsia="en-IE"/>
            </w:rPr>
          </w:rPrChang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fileHeader</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p>
    <w:p w14:paraId="60BBC6AD" w14:textId="587214D6"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submittingAgency</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w:t>
      </w:r>
      <w:r>
        <w:rPr>
          <w:rFonts w:ascii="Consolas" w:eastAsia="Times New Roman" w:hAnsi="Consolas"/>
          <w:color w:val="CE9178"/>
          <w:szCs w:val="21"/>
          <w:lang w:val="en-IE" w:eastAsia="en-IE"/>
        </w:rPr>
        <w:t>312</w:t>
      </w:r>
      <w:r w:rsidRPr="006313A4">
        <w:rPr>
          <w:rFonts w:ascii="Consolas" w:eastAsia="Times New Roman" w:hAnsi="Consolas"/>
          <w:color w:val="CE9178"/>
          <w:szCs w:val="21"/>
          <w:lang w:val="en-IE" w:eastAsia="en-IE"/>
        </w:rPr>
        <w:t>"</w:t>
      </w:r>
      <w:r w:rsidRPr="006313A4">
        <w:rPr>
          <w:rFonts w:ascii="Consolas" w:eastAsia="Times New Roman" w:hAnsi="Consolas"/>
          <w:color w:val="D4D4D4"/>
          <w:szCs w:val="21"/>
          <w:lang w:val="en-IE" w:eastAsia="en-IE"/>
        </w:rPr>
        <w:t>,</w:t>
      </w:r>
    </w:p>
    <w:p w14:paraId="1EC1C4B9" w14:textId="51DA9CAE"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submittingSourcedb</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Pr>
          <w:rFonts w:ascii="Consolas" w:eastAsia="Times New Roman" w:hAnsi="Consolas"/>
          <w:color w:val="B5CEA8"/>
          <w:szCs w:val="21"/>
          <w:lang w:val="en-IE" w:eastAsia="en-IE"/>
        </w:rPr>
        <w:t>315</w:t>
      </w:r>
      <w:r w:rsidRPr="006313A4">
        <w:rPr>
          <w:rFonts w:ascii="Consolas" w:eastAsia="Times New Roman" w:hAnsi="Consolas"/>
          <w:color w:val="D4D4D4"/>
          <w:szCs w:val="21"/>
          <w:lang w:val="en-IE" w:eastAsia="en-IE"/>
        </w:rPr>
        <w:t>,</w:t>
      </w:r>
    </w:p>
    <w:p w14:paraId="0AA4B9F0"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submittingPublisher</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p>
    <w:p w14:paraId="6C7DDFA9"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"name"</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"Sony/ATV Music Publishing LLC"</w:t>
      </w:r>
      <w:r w:rsidRPr="006313A4">
        <w:rPr>
          <w:rFonts w:ascii="Consolas" w:eastAsia="Times New Roman" w:hAnsi="Consolas"/>
          <w:color w:val="D4D4D4"/>
          <w:szCs w:val="21"/>
          <w:lang w:val="en-IE" w:eastAsia="en-IE"/>
        </w:rPr>
        <w:t>,</w:t>
      </w:r>
    </w:p>
    <w:p w14:paraId="33FA4E6E"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nameNumber</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B5CEA8"/>
          <w:szCs w:val="21"/>
          <w:lang w:val="en-IE" w:eastAsia="en-IE"/>
        </w:rPr>
        <w:t>269021863</w:t>
      </w:r>
      <w:r w:rsidRPr="006313A4">
        <w:rPr>
          <w:rFonts w:ascii="Consolas" w:eastAsia="Times New Roman" w:hAnsi="Consolas"/>
          <w:color w:val="D4D4D4"/>
          <w:szCs w:val="21"/>
          <w:lang w:val="en-IE" w:eastAsia="en-IE"/>
        </w:rPr>
        <w:t>,</w:t>
      </w:r>
    </w:p>
    <w:p w14:paraId="249FAB81"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"email"</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"info@spanishpoint.ie"</w:t>
      </w:r>
      <w:r w:rsidRPr="006313A4">
        <w:rPr>
          <w:rFonts w:ascii="Consolas" w:eastAsia="Times New Roman" w:hAnsi="Consolas"/>
          <w:color w:val="D4D4D4"/>
          <w:szCs w:val="21"/>
          <w:lang w:val="en-IE" w:eastAsia="en-IE"/>
        </w:rPr>
        <w:t>,</w:t>
      </w:r>
    </w:p>
    <w:p w14:paraId="1C8329AA"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"role"</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"AM"</w:t>
      </w:r>
    </w:p>
    <w:p w14:paraId="6EE22244"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p>
    <w:p w14:paraId="74497DCA"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fileCreationDateTime</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"2019-10-01T18:25:43.511Z"</w:t>
      </w:r>
      <w:r w:rsidRPr="006313A4">
        <w:rPr>
          <w:rFonts w:ascii="Consolas" w:eastAsia="Times New Roman" w:hAnsi="Consolas"/>
          <w:color w:val="D4D4D4"/>
          <w:szCs w:val="21"/>
          <w:lang w:val="en-IE" w:eastAsia="en-IE"/>
        </w:rPr>
        <w:t>,</w:t>
      </w:r>
    </w:p>
    <w:p w14:paraId="426BAE96"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r w:rsidRPr="006313A4">
        <w:rPr>
          <w:rFonts w:ascii="Consolas" w:eastAsia="Times New Roman" w:hAnsi="Consolas"/>
          <w:color w:val="9CDCFE"/>
          <w:szCs w:val="21"/>
          <w:lang w:val="en-IE" w:eastAsia="en-IE"/>
        </w:rPr>
        <w:t>"</w:t>
      </w:r>
      <w:proofErr w:type="spellStart"/>
      <w:r w:rsidRPr="006313A4">
        <w:rPr>
          <w:rFonts w:ascii="Consolas" w:eastAsia="Times New Roman" w:hAnsi="Consolas"/>
          <w:color w:val="9CDCFE"/>
          <w:szCs w:val="21"/>
          <w:lang w:val="en-IE" w:eastAsia="en-IE"/>
        </w:rPr>
        <w:t>receivingAgency</w:t>
      </w:r>
      <w:proofErr w:type="spellEnd"/>
      <w:r w:rsidRPr="006313A4">
        <w:rPr>
          <w:rFonts w:ascii="Consolas" w:eastAsia="Times New Roman" w:hAnsi="Consolas"/>
          <w:color w:val="9CDCFE"/>
          <w:szCs w:val="21"/>
          <w:lang w:val="en-IE" w:eastAsia="en-IE"/>
        </w:rPr>
        <w:t>"</w:t>
      </w:r>
      <w:r w:rsidRPr="006313A4">
        <w:rPr>
          <w:rFonts w:ascii="Consolas" w:eastAsia="Times New Roman" w:hAnsi="Consolas"/>
          <w:color w:val="D4D4D4"/>
          <w:szCs w:val="21"/>
          <w:lang w:val="en-IE" w:eastAsia="en-IE"/>
        </w:rPr>
        <w:t>: </w:t>
      </w:r>
      <w:r w:rsidRPr="006313A4">
        <w:rPr>
          <w:rFonts w:ascii="Consolas" w:eastAsia="Times New Roman" w:hAnsi="Consolas"/>
          <w:color w:val="CE9178"/>
          <w:szCs w:val="21"/>
          <w:lang w:val="en-IE" w:eastAsia="en-IE"/>
        </w:rPr>
        <w:t>"315"</w:t>
      </w:r>
    </w:p>
    <w:p w14:paraId="3815823D"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    }</w:t>
      </w:r>
    </w:p>
    <w:p w14:paraId="2C323E85" w14:textId="77777777" w:rsidR="00510CC5" w:rsidRPr="006313A4" w:rsidRDefault="00510CC5" w:rsidP="00510CC5">
      <w:pPr>
        <w:shd w:val="clear" w:color="auto" w:fill="1E1E1E"/>
        <w:spacing w:before="0" w:line="285" w:lineRule="atLeast"/>
        <w:ind w:left="720"/>
        <w:rPr>
          <w:rFonts w:ascii="Consolas" w:eastAsia="Times New Roman" w:hAnsi="Consolas"/>
          <w:color w:val="D4D4D4"/>
          <w:szCs w:val="21"/>
          <w:lang w:val="en-IE" w:eastAsia="en-IE"/>
        </w:rPr>
      </w:pPr>
      <w:r w:rsidRPr="006313A4">
        <w:rPr>
          <w:rFonts w:ascii="Consolas" w:eastAsia="Times New Roman" w:hAnsi="Consolas"/>
          <w:color w:val="D4D4D4"/>
          <w:szCs w:val="21"/>
          <w:lang w:val="en-IE" w:eastAsia="en-IE"/>
        </w:rPr>
        <w:t>}</w:t>
      </w:r>
    </w:p>
    <w:p w14:paraId="5EE60BC4" w14:textId="77777777" w:rsidR="00F91293" w:rsidRPr="00FD3CD4" w:rsidRDefault="00F91293" w:rsidP="00F91293">
      <w:pPr>
        <w:pStyle w:val="NormalIndent"/>
        <w:rPr>
          <w:i/>
          <w:iCs/>
          <w:lang w:val="en-GB"/>
        </w:rPr>
      </w:pPr>
    </w:p>
    <w:p w14:paraId="1BFF0A55" w14:textId="77777777" w:rsidR="00C24C1A" w:rsidRDefault="00C24C1A" w:rsidP="00D85FA8">
      <w:pPr>
        <w:pStyle w:val="NormalIndent"/>
        <w:rPr>
          <w:lang w:val="en-GB"/>
        </w:rPr>
      </w:pPr>
    </w:p>
    <w:tbl>
      <w:tblPr>
        <w:tblW w:w="874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20"/>
        <w:gridCol w:w="4383"/>
        <w:gridCol w:w="1559"/>
      </w:tblGrid>
      <w:tr w:rsidR="00C24C1A" w:rsidRPr="00BF29D1" w14:paraId="684B6AE0" w14:textId="77777777" w:rsidTr="17F6C9AD">
        <w:trPr>
          <w:cantSplit/>
        </w:trPr>
        <w:tc>
          <w:tcPr>
            <w:tcW w:w="2082" w:type="dxa"/>
            <w:tcBorders>
              <w:bottom w:val="single" w:sz="6" w:space="0" w:color="000000" w:themeColor="text1"/>
            </w:tcBorders>
            <w:shd w:val="clear" w:color="auto" w:fill="FFFFFF" w:themeFill="background1"/>
          </w:tcPr>
          <w:p w14:paraId="223C1B7F" w14:textId="77777777" w:rsidR="00C24C1A" w:rsidRPr="00BF29D1" w:rsidRDefault="00C24C1A" w:rsidP="00F92879">
            <w:pPr>
              <w:rPr>
                <w:lang w:val="en-GB"/>
              </w:rPr>
            </w:pPr>
            <w:r w:rsidRPr="00BF29D1">
              <w:rPr>
                <w:lang w:val="en-GB"/>
              </w:rPr>
              <w:t>Field</w:t>
            </w:r>
          </w:p>
        </w:tc>
        <w:tc>
          <w:tcPr>
            <w:tcW w:w="720" w:type="dxa"/>
            <w:shd w:val="clear" w:color="auto" w:fill="FFFFFF" w:themeFill="background1"/>
          </w:tcPr>
          <w:p w14:paraId="76F7AEF3" w14:textId="77777777" w:rsidR="00C24C1A" w:rsidRPr="00BF29D1" w:rsidRDefault="00C24C1A" w:rsidP="00F92879">
            <w:pPr>
              <w:rPr>
                <w:lang w:val="en-GB"/>
              </w:rPr>
            </w:pPr>
            <w:proofErr w:type="spellStart"/>
            <w:r w:rsidRPr="00BF29D1">
              <w:rPr>
                <w:lang w:val="en-GB"/>
              </w:rPr>
              <w:t>Req</w:t>
            </w:r>
            <w:proofErr w:type="spellEnd"/>
          </w:p>
        </w:tc>
        <w:tc>
          <w:tcPr>
            <w:tcW w:w="4383" w:type="dxa"/>
            <w:shd w:val="clear" w:color="auto" w:fill="FFFFFF" w:themeFill="background1"/>
          </w:tcPr>
          <w:p w14:paraId="16FF9BFD" w14:textId="77777777" w:rsidR="00C24C1A" w:rsidRPr="00BF29D1" w:rsidRDefault="00C24C1A" w:rsidP="00F92879">
            <w:pPr>
              <w:rPr>
                <w:lang w:val="en-GB"/>
              </w:rPr>
            </w:pPr>
            <w:r w:rsidRPr="00BF29D1">
              <w:rPr>
                <w:lang w:val="en-GB"/>
              </w:rPr>
              <w:t>Field Description</w:t>
            </w:r>
          </w:p>
        </w:tc>
        <w:tc>
          <w:tcPr>
            <w:tcW w:w="1559" w:type="dxa"/>
            <w:shd w:val="clear" w:color="auto" w:fill="FFFFFF" w:themeFill="background1"/>
          </w:tcPr>
          <w:p w14:paraId="670FE830" w14:textId="77777777" w:rsidR="00C24C1A" w:rsidRPr="00BF29D1" w:rsidRDefault="00C24C1A" w:rsidP="00F92879">
            <w:pPr>
              <w:rPr>
                <w:sz w:val="18"/>
                <w:szCs w:val="18"/>
                <w:lang w:val="en-GB"/>
              </w:rPr>
            </w:pPr>
            <w:r w:rsidRPr="00BF29D1">
              <w:rPr>
                <w:sz w:val="18"/>
                <w:szCs w:val="18"/>
                <w:lang w:val="en-GB"/>
              </w:rPr>
              <w:t>Field Rules Reference</w:t>
            </w:r>
          </w:p>
        </w:tc>
      </w:tr>
      <w:tr w:rsidR="004618F5" w:rsidRPr="00BF29D1" w14:paraId="73568543" w14:textId="77777777" w:rsidTr="17F6C9AD">
        <w:trPr>
          <w:cantSplit/>
        </w:trPr>
        <w:tc>
          <w:tcPr>
            <w:tcW w:w="2082" w:type="dxa"/>
            <w:shd w:val="clear" w:color="auto" w:fill="E6E6E6"/>
          </w:tcPr>
          <w:p w14:paraId="305013BA" w14:textId="7D33E027" w:rsidR="004618F5" w:rsidRPr="00BF29D1" w:rsidRDefault="004618F5" w:rsidP="004618F5">
            <w:pPr>
              <w:rPr>
                <w:iCs/>
                <w:sz w:val="18"/>
                <w:szCs w:val="18"/>
                <w:lang w:val="en-GB"/>
              </w:rPr>
            </w:pPr>
            <w:proofErr w:type="spellStart"/>
            <w:r>
              <w:rPr>
                <w:iCs/>
                <w:sz w:val="18"/>
                <w:szCs w:val="18"/>
                <w:lang w:val="en-GB"/>
              </w:rPr>
              <w:t>submittingAgency</w:t>
            </w:r>
            <w:proofErr w:type="spellEnd"/>
          </w:p>
        </w:tc>
        <w:tc>
          <w:tcPr>
            <w:tcW w:w="720" w:type="dxa"/>
          </w:tcPr>
          <w:p w14:paraId="0B11A62F" w14:textId="77777777" w:rsidR="004618F5" w:rsidRPr="00BF29D1" w:rsidRDefault="004618F5" w:rsidP="004618F5">
            <w:pPr>
              <w:rPr>
                <w:sz w:val="18"/>
                <w:szCs w:val="18"/>
                <w:lang w:val="en-GB"/>
              </w:rPr>
            </w:pPr>
            <w:r w:rsidRPr="00BF29D1">
              <w:rPr>
                <w:sz w:val="18"/>
                <w:szCs w:val="18"/>
                <w:lang w:val="en-GB"/>
              </w:rPr>
              <w:t>M</w:t>
            </w:r>
          </w:p>
        </w:tc>
        <w:tc>
          <w:tcPr>
            <w:tcW w:w="4383" w:type="dxa"/>
          </w:tcPr>
          <w:p w14:paraId="3F2103DC" w14:textId="24A51174" w:rsidR="004618F5" w:rsidRPr="00BF29D1" w:rsidRDefault="00004767" w:rsidP="17F6C9AD">
            <w:pPr>
              <w:rPr>
                <w:sz w:val="18"/>
                <w:szCs w:val="18"/>
              </w:rPr>
            </w:pPr>
            <w:r w:rsidRPr="17F6C9AD">
              <w:rPr>
                <w:sz w:val="18"/>
                <w:szCs w:val="18"/>
              </w:rPr>
              <w:t xml:space="preserve">Zero filled </w:t>
            </w:r>
            <w:proofErr w:type="gramStart"/>
            <w:r w:rsidRPr="17F6C9AD">
              <w:rPr>
                <w:sz w:val="18"/>
                <w:szCs w:val="18"/>
              </w:rPr>
              <w:t>3 digit</w:t>
            </w:r>
            <w:proofErr w:type="gramEnd"/>
            <w:r w:rsidRPr="17F6C9AD">
              <w:rPr>
                <w:sz w:val="18"/>
                <w:szCs w:val="18"/>
              </w:rPr>
              <w:t xml:space="preserve"> </w:t>
            </w:r>
            <w:r w:rsidR="004618F5" w:rsidRPr="17F6C9AD">
              <w:rPr>
                <w:sz w:val="18"/>
                <w:szCs w:val="18"/>
              </w:rPr>
              <w:t xml:space="preserve">Agency / Society code that the allocation transactions are being sent </w:t>
            </w:r>
            <w:r w:rsidR="00F91F54" w:rsidRPr="17F6C9AD">
              <w:rPr>
                <w:sz w:val="18"/>
                <w:szCs w:val="18"/>
              </w:rPr>
              <w:t>through</w:t>
            </w:r>
            <w:r w:rsidR="004618F5" w:rsidRPr="17F6C9AD">
              <w:rPr>
                <w:sz w:val="18"/>
                <w:szCs w:val="18"/>
              </w:rPr>
              <w:t xml:space="preserve">.  </w:t>
            </w:r>
          </w:p>
        </w:tc>
        <w:tc>
          <w:tcPr>
            <w:tcW w:w="1559" w:type="dxa"/>
          </w:tcPr>
          <w:p w14:paraId="709DDDE5" w14:textId="77777777" w:rsidR="004618F5" w:rsidRPr="00BF29D1" w:rsidRDefault="004618F5" w:rsidP="004618F5">
            <w:pPr>
              <w:rPr>
                <w:sz w:val="18"/>
                <w:szCs w:val="18"/>
                <w:lang w:val="en-GB"/>
              </w:rPr>
            </w:pPr>
          </w:p>
        </w:tc>
      </w:tr>
      <w:tr w:rsidR="004618F5" w:rsidRPr="00BF29D1" w14:paraId="1CD88477" w14:textId="77777777" w:rsidTr="17F6C9AD">
        <w:trPr>
          <w:cantSplit/>
        </w:trPr>
        <w:tc>
          <w:tcPr>
            <w:tcW w:w="2082" w:type="dxa"/>
            <w:shd w:val="clear" w:color="auto" w:fill="E7E6E6" w:themeFill="background2"/>
          </w:tcPr>
          <w:p w14:paraId="59434AE8" w14:textId="723162CA" w:rsidR="004618F5" w:rsidRPr="00BF29D1" w:rsidRDefault="004618F5" w:rsidP="004618F5">
            <w:pPr>
              <w:rPr>
                <w:iCs/>
                <w:sz w:val="18"/>
                <w:szCs w:val="18"/>
                <w:lang w:val="en-GB"/>
              </w:rPr>
            </w:pPr>
            <w:proofErr w:type="spellStart"/>
            <w:r>
              <w:rPr>
                <w:iCs/>
                <w:sz w:val="18"/>
                <w:szCs w:val="18"/>
                <w:lang w:val="en-GB"/>
              </w:rPr>
              <w:t>submitting</w:t>
            </w:r>
            <w:r w:rsidR="007D2BC1">
              <w:rPr>
                <w:iCs/>
                <w:sz w:val="18"/>
                <w:szCs w:val="18"/>
                <w:lang w:val="en-GB"/>
              </w:rPr>
              <w:t>Source</w:t>
            </w:r>
            <w:r w:rsidR="00EA5A2E">
              <w:rPr>
                <w:iCs/>
                <w:sz w:val="18"/>
                <w:szCs w:val="18"/>
                <w:lang w:val="en-GB"/>
              </w:rPr>
              <w:t>db</w:t>
            </w:r>
            <w:proofErr w:type="spellEnd"/>
          </w:p>
        </w:tc>
        <w:tc>
          <w:tcPr>
            <w:tcW w:w="720" w:type="dxa"/>
          </w:tcPr>
          <w:p w14:paraId="059D91F5" w14:textId="77777777" w:rsidR="004618F5" w:rsidRPr="00BF29D1" w:rsidRDefault="004618F5" w:rsidP="004618F5">
            <w:pPr>
              <w:rPr>
                <w:sz w:val="18"/>
                <w:szCs w:val="18"/>
                <w:lang w:val="en-GB"/>
              </w:rPr>
            </w:pPr>
            <w:r w:rsidRPr="00BF29D1">
              <w:rPr>
                <w:sz w:val="18"/>
                <w:szCs w:val="18"/>
                <w:lang w:val="en-GB"/>
              </w:rPr>
              <w:t>M</w:t>
            </w:r>
          </w:p>
        </w:tc>
        <w:tc>
          <w:tcPr>
            <w:tcW w:w="4383" w:type="dxa"/>
          </w:tcPr>
          <w:p w14:paraId="08F51828" w14:textId="646C2150" w:rsidR="004618F5" w:rsidRPr="00BF29D1" w:rsidRDefault="004618F5" w:rsidP="004618F5">
            <w:pPr>
              <w:rPr>
                <w:bCs/>
                <w:sz w:val="18"/>
                <w:szCs w:val="18"/>
                <w:lang w:val="en-GB"/>
              </w:rPr>
            </w:pPr>
            <w:r>
              <w:rPr>
                <w:sz w:val="18"/>
                <w:szCs w:val="18"/>
                <w:lang w:val="en-GB"/>
              </w:rPr>
              <w:t xml:space="preserve">Hub through which the Agency / Society sends data to the ISWC database.   In most cases this will be same as the </w:t>
            </w:r>
            <w:proofErr w:type="spellStart"/>
            <w:r>
              <w:rPr>
                <w:sz w:val="18"/>
                <w:szCs w:val="18"/>
                <w:lang w:val="en-GB"/>
              </w:rPr>
              <w:t>submittingAgency</w:t>
            </w:r>
            <w:proofErr w:type="spellEnd"/>
            <w:r>
              <w:rPr>
                <w:sz w:val="18"/>
                <w:szCs w:val="18"/>
                <w:lang w:val="en-GB"/>
              </w:rPr>
              <w:t xml:space="preserve"> value.</w:t>
            </w:r>
          </w:p>
        </w:tc>
        <w:tc>
          <w:tcPr>
            <w:tcW w:w="1559" w:type="dxa"/>
          </w:tcPr>
          <w:p w14:paraId="3DAC7A31" w14:textId="77777777" w:rsidR="004618F5" w:rsidRPr="00BF29D1" w:rsidRDefault="004618F5" w:rsidP="004618F5">
            <w:pPr>
              <w:rPr>
                <w:sz w:val="18"/>
                <w:szCs w:val="18"/>
                <w:lang w:val="en-GB"/>
              </w:rPr>
            </w:pPr>
          </w:p>
        </w:tc>
      </w:tr>
      <w:tr w:rsidR="002F5054" w:rsidRPr="00BF29D1" w14:paraId="344BCEDA" w14:textId="77777777" w:rsidTr="17F6C9AD">
        <w:trPr>
          <w:cantSplit/>
        </w:trPr>
        <w:tc>
          <w:tcPr>
            <w:tcW w:w="2082" w:type="dxa"/>
            <w:shd w:val="clear" w:color="auto" w:fill="E7E6E6" w:themeFill="background2"/>
          </w:tcPr>
          <w:p w14:paraId="395E9AD4" w14:textId="55B5B14F" w:rsidR="002F5054" w:rsidRPr="00BF29D1" w:rsidRDefault="002F5054" w:rsidP="002F5054">
            <w:pPr>
              <w:rPr>
                <w:bCs/>
                <w:iCs/>
                <w:sz w:val="18"/>
                <w:szCs w:val="18"/>
                <w:lang w:val="en-GB"/>
              </w:rPr>
            </w:pPr>
            <w:proofErr w:type="spellStart"/>
            <w:r>
              <w:rPr>
                <w:iCs/>
                <w:sz w:val="18"/>
                <w:szCs w:val="18"/>
                <w:lang w:val="en-GB"/>
              </w:rPr>
              <w:t>submittingPublisher</w:t>
            </w:r>
            <w:proofErr w:type="spellEnd"/>
            <w:r>
              <w:rPr>
                <w:iCs/>
                <w:sz w:val="18"/>
                <w:szCs w:val="18"/>
                <w:lang w:val="en-GB"/>
              </w:rPr>
              <w:t xml:space="preserve"> / name</w:t>
            </w:r>
          </w:p>
        </w:tc>
        <w:tc>
          <w:tcPr>
            <w:tcW w:w="720" w:type="dxa"/>
          </w:tcPr>
          <w:p w14:paraId="7D66896F" w14:textId="2B7FE5E2" w:rsidR="002F5054" w:rsidRPr="00BF29D1" w:rsidRDefault="002F5054" w:rsidP="002F5054">
            <w:pPr>
              <w:rPr>
                <w:sz w:val="18"/>
                <w:szCs w:val="18"/>
                <w:lang w:val="en-GB"/>
              </w:rPr>
            </w:pPr>
            <w:r>
              <w:rPr>
                <w:sz w:val="18"/>
                <w:szCs w:val="18"/>
                <w:lang w:val="en-GB"/>
              </w:rPr>
              <w:t>M</w:t>
            </w:r>
          </w:p>
        </w:tc>
        <w:tc>
          <w:tcPr>
            <w:tcW w:w="4383" w:type="dxa"/>
          </w:tcPr>
          <w:p w14:paraId="397804B9" w14:textId="64A2D741" w:rsidR="002F5054" w:rsidRPr="00BF29D1" w:rsidRDefault="002F5054" w:rsidP="002F5054">
            <w:pPr>
              <w:rPr>
                <w:bCs/>
                <w:sz w:val="18"/>
                <w:szCs w:val="18"/>
                <w:lang w:val="en-GB"/>
              </w:rPr>
            </w:pPr>
            <w:r>
              <w:rPr>
                <w:sz w:val="18"/>
                <w:szCs w:val="18"/>
                <w:lang w:val="en-GB"/>
              </w:rPr>
              <w:t>Name of submitting publisher</w:t>
            </w:r>
          </w:p>
        </w:tc>
        <w:tc>
          <w:tcPr>
            <w:tcW w:w="1559" w:type="dxa"/>
          </w:tcPr>
          <w:p w14:paraId="4C5A03AD" w14:textId="77777777" w:rsidR="002F5054" w:rsidRPr="00BF29D1" w:rsidRDefault="002F5054" w:rsidP="002F5054">
            <w:pPr>
              <w:rPr>
                <w:sz w:val="18"/>
                <w:szCs w:val="18"/>
                <w:lang w:val="en-GB"/>
              </w:rPr>
            </w:pPr>
          </w:p>
        </w:tc>
      </w:tr>
      <w:tr w:rsidR="002F5054" w:rsidRPr="00BF29D1" w14:paraId="6D359E60" w14:textId="77777777" w:rsidTr="17F6C9AD">
        <w:trPr>
          <w:cantSplit/>
        </w:trPr>
        <w:tc>
          <w:tcPr>
            <w:tcW w:w="2082" w:type="dxa"/>
            <w:shd w:val="clear" w:color="auto" w:fill="E7E6E6" w:themeFill="background2"/>
          </w:tcPr>
          <w:p w14:paraId="04B76B95" w14:textId="36600DE0" w:rsidR="002F5054" w:rsidRPr="00BF29D1" w:rsidRDefault="002F5054" w:rsidP="002F5054">
            <w:pPr>
              <w:rPr>
                <w:bCs/>
                <w:iCs/>
                <w:sz w:val="18"/>
                <w:szCs w:val="18"/>
                <w:lang w:val="en-GB"/>
              </w:rPr>
            </w:pPr>
            <w:proofErr w:type="spellStart"/>
            <w:r>
              <w:rPr>
                <w:iCs/>
                <w:sz w:val="18"/>
                <w:szCs w:val="18"/>
                <w:lang w:val="en-GB"/>
              </w:rPr>
              <w:lastRenderedPageBreak/>
              <w:t>submittingPublisher</w:t>
            </w:r>
            <w:proofErr w:type="spellEnd"/>
            <w:r>
              <w:rPr>
                <w:iCs/>
                <w:sz w:val="18"/>
                <w:szCs w:val="18"/>
                <w:lang w:val="en-GB"/>
              </w:rPr>
              <w:t xml:space="preserve"> / </w:t>
            </w:r>
            <w:proofErr w:type="spellStart"/>
            <w:r>
              <w:rPr>
                <w:iCs/>
                <w:sz w:val="18"/>
                <w:szCs w:val="18"/>
                <w:lang w:val="en-GB"/>
              </w:rPr>
              <w:t>nameNumber</w:t>
            </w:r>
            <w:proofErr w:type="spellEnd"/>
          </w:p>
        </w:tc>
        <w:tc>
          <w:tcPr>
            <w:tcW w:w="720" w:type="dxa"/>
          </w:tcPr>
          <w:p w14:paraId="0BA6F020" w14:textId="779CC0E6" w:rsidR="002F5054" w:rsidRPr="00BF29D1" w:rsidRDefault="002F5054" w:rsidP="002F5054">
            <w:pPr>
              <w:rPr>
                <w:sz w:val="18"/>
                <w:szCs w:val="18"/>
                <w:lang w:val="en-GB"/>
              </w:rPr>
            </w:pPr>
            <w:r>
              <w:rPr>
                <w:sz w:val="18"/>
                <w:szCs w:val="18"/>
                <w:lang w:val="en-GB"/>
              </w:rPr>
              <w:t>M</w:t>
            </w:r>
          </w:p>
        </w:tc>
        <w:tc>
          <w:tcPr>
            <w:tcW w:w="4383" w:type="dxa"/>
          </w:tcPr>
          <w:p w14:paraId="1E56A98F" w14:textId="53A12074" w:rsidR="002F5054" w:rsidRPr="00BF29D1" w:rsidRDefault="002F5054" w:rsidP="002F5054">
            <w:pPr>
              <w:rPr>
                <w:bCs/>
                <w:sz w:val="18"/>
                <w:szCs w:val="18"/>
                <w:lang w:val="en-GB"/>
              </w:rPr>
            </w:pPr>
            <w:r>
              <w:rPr>
                <w:sz w:val="18"/>
                <w:szCs w:val="18"/>
                <w:lang w:val="en-GB"/>
              </w:rPr>
              <w:t>IP Name Number for the submitting publisher</w:t>
            </w:r>
          </w:p>
        </w:tc>
        <w:tc>
          <w:tcPr>
            <w:tcW w:w="1559" w:type="dxa"/>
          </w:tcPr>
          <w:p w14:paraId="7DB393AF" w14:textId="77777777" w:rsidR="002F5054" w:rsidRPr="00BF29D1" w:rsidRDefault="002F5054" w:rsidP="002F5054">
            <w:pPr>
              <w:rPr>
                <w:sz w:val="18"/>
                <w:szCs w:val="18"/>
                <w:lang w:val="en-GB"/>
              </w:rPr>
            </w:pPr>
          </w:p>
        </w:tc>
      </w:tr>
      <w:tr w:rsidR="002F5054" w:rsidRPr="00BF29D1" w14:paraId="1BA50F80" w14:textId="77777777" w:rsidTr="17F6C9AD">
        <w:trPr>
          <w:cantSplit/>
        </w:trPr>
        <w:tc>
          <w:tcPr>
            <w:tcW w:w="2082" w:type="dxa"/>
            <w:shd w:val="clear" w:color="auto" w:fill="E7E6E6" w:themeFill="background2"/>
          </w:tcPr>
          <w:p w14:paraId="14694A16" w14:textId="1E010C9D" w:rsidR="002F5054" w:rsidRPr="00BF29D1" w:rsidRDefault="002F5054" w:rsidP="002F5054">
            <w:pPr>
              <w:rPr>
                <w:bCs/>
                <w:iCs/>
                <w:sz w:val="18"/>
                <w:szCs w:val="18"/>
                <w:lang w:val="en-GB"/>
              </w:rPr>
            </w:pPr>
            <w:proofErr w:type="spellStart"/>
            <w:r>
              <w:rPr>
                <w:iCs/>
                <w:sz w:val="18"/>
                <w:szCs w:val="18"/>
                <w:lang w:val="en-GB"/>
              </w:rPr>
              <w:t>submittingPublisher</w:t>
            </w:r>
            <w:proofErr w:type="spellEnd"/>
            <w:r>
              <w:rPr>
                <w:iCs/>
                <w:sz w:val="18"/>
                <w:szCs w:val="18"/>
                <w:lang w:val="en-GB"/>
              </w:rPr>
              <w:t xml:space="preserve"> / role</w:t>
            </w:r>
          </w:p>
        </w:tc>
        <w:tc>
          <w:tcPr>
            <w:tcW w:w="720" w:type="dxa"/>
          </w:tcPr>
          <w:p w14:paraId="264BE032" w14:textId="71C6EA32" w:rsidR="002F5054" w:rsidRPr="00BF29D1" w:rsidRDefault="002F5054" w:rsidP="002F5054">
            <w:pPr>
              <w:rPr>
                <w:sz w:val="18"/>
                <w:szCs w:val="18"/>
                <w:lang w:val="en-GB"/>
              </w:rPr>
            </w:pPr>
            <w:r>
              <w:rPr>
                <w:sz w:val="18"/>
                <w:szCs w:val="18"/>
                <w:lang w:val="en-GB"/>
              </w:rPr>
              <w:t>O</w:t>
            </w:r>
          </w:p>
        </w:tc>
        <w:tc>
          <w:tcPr>
            <w:tcW w:w="4383" w:type="dxa"/>
          </w:tcPr>
          <w:p w14:paraId="47E4AC77" w14:textId="77137353" w:rsidR="002F5054" w:rsidRPr="00BF29D1" w:rsidRDefault="002F5054" w:rsidP="002F5054">
            <w:pPr>
              <w:rPr>
                <w:bCs/>
                <w:sz w:val="18"/>
                <w:szCs w:val="18"/>
                <w:lang w:val="en-GB"/>
              </w:rPr>
            </w:pPr>
            <w:r>
              <w:rPr>
                <w:sz w:val="18"/>
                <w:szCs w:val="18"/>
                <w:lang w:val="en-GB"/>
              </w:rPr>
              <w:t xml:space="preserve">One of two valid roles that the submitting publisher has for this submission.  </w:t>
            </w:r>
          </w:p>
        </w:tc>
        <w:tc>
          <w:tcPr>
            <w:tcW w:w="1559" w:type="dxa"/>
          </w:tcPr>
          <w:p w14:paraId="2AB923F4" w14:textId="403C3E66" w:rsidR="002F5054" w:rsidRPr="00BF29D1" w:rsidRDefault="002F5054" w:rsidP="002F5054">
            <w:pPr>
              <w:rPr>
                <w:sz w:val="18"/>
                <w:szCs w:val="18"/>
                <w:lang w:val="en-GB"/>
              </w:rPr>
            </w:pPr>
            <w:r>
              <w:rPr>
                <w:sz w:val="18"/>
                <w:szCs w:val="18"/>
                <w:lang w:val="en-GB"/>
              </w:rPr>
              <w:t>21,22</w:t>
            </w:r>
          </w:p>
        </w:tc>
      </w:tr>
      <w:tr w:rsidR="002F5054" w:rsidRPr="00BF29D1" w14:paraId="06F0B6E1" w14:textId="77777777" w:rsidTr="17F6C9AD">
        <w:trPr>
          <w:cantSplit/>
        </w:trPr>
        <w:tc>
          <w:tcPr>
            <w:tcW w:w="2082" w:type="dxa"/>
            <w:shd w:val="clear" w:color="auto" w:fill="E7E6E6" w:themeFill="background2"/>
          </w:tcPr>
          <w:p w14:paraId="6CF687D0" w14:textId="294DAC64" w:rsidR="002F5054" w:rsidRPr="00BF29D1" w:rsidRDefault="002F5054" w:rsidP="002F5054">
            <w:pPr>
              <w:rPr>
                <w:bCs/>
                <w:iCs/>
                <w:sz w:val="18"/>
                <w:szCs w:val="18"/>
                <w:lang w:val="en-GB"/>
              </w:rPr>
            </w:pPr>
            <w:proofErr w:type="spellStart"/>
            <w:r>
              <w:rPr>
                <w:iCs/>
                <w:sz w:val="18"/>
                <w:szCs w:val="18"/>
                <w:lang w:val="en-GB"/>
              </w:rPr>
              <w:t>submittingPublisher</w:t>
            </w:r>
            <w:proofErr w:type="spellEnd"/>
            <w:r>
              <w:rPr>
                <w:iCs/>
                <w:sz w:val="18"/>
                <w:szCs w:val="18"/>
                <w:lang w:val="en-GB"/>
              </w:rPr>
              <w:t xml:space="preserve"> / email</w:t>
            </w:r>
          </w:p>
        </w:tc>
        <w:tc>
          <w:tcPr>
            <w:tcW w:w="720" w:type="dxa"/>
          </w:tcPr>
          <w:p w14:paraId="48C52AC7" w14:textId="4BBCF3EA" w:rsidR="002F5054" w:rsidRPr="00BF29D1" w:rsidRDefault="002F5054" w:rsidP="002F5054">
            <w:pPr>
              <w:rPr>
                <w:sz w:val="18"/>
                <w:szCs w:val="18"/>
                <w:lang w:val="en-GB"/>
              </w:rPr>
            </w:pPr>
            <w:r>
              <w:rPr>
                <w:sz w:val="18"/>
                <w:szCs w:val="18"/>
                <w:lang w:val="en-GB"/>
              </w:rPr>
              <w:t>M</w:t>
            </w:r>
          </w:p>
        </w:tc>
        <w:tc>
          <w:tcPr>
            <w:tcW w:w="4383" w:type="dxa"/>
          </w:tcPr>
          <w:p w14:paraId="4F06E3A4" w14:textId="2AE64554" w:rsidR="002F5054" w:rsidRPr="00BF29D1" w:rsidRDefault="002F5054" w:rsidP="002F5054">
            <w:pPr>
              <w:rPr>
                <w:bCs/>
                <w:sz w:val="18"/>
                <w:szCs w:val="18"/>
                <w:lang w:val="en-GB"/>
              </w:rPr>
            </w:pPr>
            <w:r>
              <w:rPr>
                <w:sz w:val="18"/>
                <w:szCs w:val="18"/>
                <w:lang w:val="en-GB"/>
              </w:rPr>
              <w:t>Contact email address for publisher</w:t>
            </w:r>
          </w:p>
        </w:tc>
        <w:tc>
          <w:tcPr>
            <w:tcW w:w="1559" w:type="dxa"/>
          </w:tcPr>
          <w:p w14:paraId="5657F221" w14:textId="77777777" w:rsidR="002F5054" w:rsidRPr="00BF29D1" w:rsidRDefault="002F5054" w:rsidP="002F5054">
            <w:pPr>
              <w:rPr>
                <w:sz w:val="18"/>
                <w:szCs w:val="18"/>
                <w:lang w:val="en-GB"/>
              </w:rPr>
            </w:pPr>
          </w:p>
        </w:tc>
      </w:tr>
      <w:tr w:rsidR="00931563" w:rsidRPr="00BF29D1" w14:paraId="2892E5F5" w14:textId="77777777" w:rsidTr="17F6C9AD">
        <w:trPr>
          <w:cantSplit/>
        </w:trPr>
        <w:tc>
          <w:tcPr>
            <w:tcW w:w="2082" w:type="dxa"/>
            <w:shd w:val="clear" w:color="auto" w:fill="E7E6E6" w:themeFill="background2"/>
          </w:tcPr>
          <w:p w14:paraId="7E388D3B" w14:textId="6D0B5131" w:rsidR="00931563" w:rsidRDefault="00931563" w:rsidP="002F5054">
            <w:pPr>
              <w:rPr>
                <w:iCs/>
                <w:sz w:val="18"/>
                <w:szCs w:val="18"/>
                <w:lang w:val="en-GB"/>
              </w:rPr>
            </w:pPr>
            <w:proofErr w:type="spellStart"/>
            <w:r>
              <w:rPr>
                <w:iCs/>
                <w:sz w:val="18"/>
                <w:szCs w:val="18"/>
                <w:lang w:val="en-GB"/>
              </w:rPr>
              <w:t>fileCreationDateTime</w:t>
            </w:r>
            <w:proofErr w:type="spellEnd"/>
          </w:p>
        </w:tc>
        <w:tc>
          <w:tcPr>
            <w:tcW w:w="720" w:type="dxa"/>
          </w:tcPr>
          <w:p w14:paraId="5A8F0A6A" w14:textId="1C39644C" w:rsidR="00931563" w:rsidRDefault="00477F30" w:rsidP="002F5054">
            <w:pPr>
              <w:rPr>
                <w:sz w:val="18"/>
                <w:szCs w:val="18"/>
                <w:lang w:val="en-GB"/>
              </w:rPr>
            </w:pPr>
            <w:r>
              <w:rPr>
                <w:sz w:val="18"/>
                <w:szCs w:val="18"/>
                <w:lang w:val="en-GB"/>
              </w:rPr>
              <w:t>M</w:t>
            </w:r>
          </w:p>
        </w:tc>
        <w:tc>
          <w:tcPr>
            <w:tcW w:w="4383" w:type="dxa"/>
          </w:tcPr>
          <w:p w14:paraId="3C8F799F" w14:textId="75589A67" w:rsidR="00931563" w:rsidRDefault="00477F30" w:rsidP="002F5054">
            <w:pPr>
              <w:rPr>
                <w:sz w:val="18"/>
                <w:szCs w:val="18"/>
                <w:lang w:val="en-GB"/>
              </w:rPr>
            </w:pPr>
            <w:r>
              <w:rPr>
                <w:sz w:val="18"/>
                <w:szCs w:val="18"/>
                <w:lang w:val="en-GB"/>
              </w:rPr>
              <w:t xml:space="preserve">Date/Time file was created in </w:t>
            </w:r>
            <w:r w:rsidR="00875C78">
              <w:rPr>
                <w:sz w:val="18"/>
                <w:szCs w:val="18"/>
                <w:lang w:val="en-GB"/>
              </w:rPr>
              <w:t xml:space="preserve">ISO 8601 format.  </w:t>
            </w:r>
          </w:p>
        </w:tc>
        <w:tc>
          <w:tcPr>
            <w:tcW w:w="1559" w:type="dxa"/>
          </w:tcPr>
          <w:p w14:paraId="67399EED" w14:textId="77777777" w:rsidR="00931563" w:rsidRPr="00BF29D1" w:rsidRDefault="00931563" w:rsidP="002F5054">
            <w:pPr>
              <w:rPr>
                <w:sz w:val="18"/>
                <w:szCs w:val="18"/>
                <w:lang w:val="en-GB"/>
              </w:rPr>
            </w:pPr>
          </w:p>
        </w:tc>
      </w:tr>
      <w:tr w:rsidR="00216739" w:rsidRPr="00BF29D1" w14:paraId="381CB6E7" w14:textId="77777777" w:rsidTr="17F6C9AD">
        <w:trPr>
          <w:cantSplit/>
        </w:trPr>
        <w:tc>
          <w:tcPr>
            <w:tcW w:w="2082" w:type="dxa"/>
            <w:shd w:val="clear" w:color="auto" w:fill="E7E6E6" w:themeFill="background2"/>
          </w:tcPr>
          <w:p w14:paraId="77B5398E" w14:textId="07362AD2" w:rsidR="00216739" w:rsidRDefault="00402BF8" w:rsidP="00EA5A2E">
            <w:pPr>
              <w:rPr>
                <w:iCs/>
                <w:sz w:val="18"/>
                <w:szCs w:val="18"/>
                <w:lang w:val="en-GB"/>
              </w:rPr>
            </w:pPr>
            <w:proofErr w:type="spellStart"/>
            <w:r>
              <w:rPr>
                <w:iCs/>
                <w:sz w:val="18"/>
                <w:szCs w:val="18"/>
                <w:lang w:val="en-GB"/>
              </w:rPr>
              <w:t>receivingAgency</w:t>
            </w:r>
            <w:proofErr w:type="spellEnd"/>
          </w:p>
        </w:tc>
        <w:tc>
          <w:tcPr>
            <w:tcW w:w="720" w:type="dxa"/>
          </w:tcPr>
          <w:p w14:paraId="7E6DE961" w14:textId="5D5514D6" w:rsidR="00216739" w:rsidRDefault="00402BF8" w:rsidP="00EA5A2E">
            <w:pPr>
              <w:rPr>
                <w:sz w:val="18"/>
                <w:szCs w:val="18"/>
                <w:lang w:val="en-GB"/>
              </w:rPr>
            </w:pPr>
            <w:r>
              <w:rPr>
                <w:sz w:val="18"/>
                <w:szCs w:val="18"/>
                <w:lang w:val="en-GB"/>
              </w:rPr>
              <w:t>M</w:t>
            </w:r>
          </w:p>
        </w:tc>
        <w:tc>
          <w:tcPr>
            <w:tcW w:w="4383" w:type="dxa"/>
          </w:tcPr>
          <w:p w14:paraId="599F248C" w14:textId="5A0309CD" w:rsidR="00216739" w:rsidRPr="00BF29D1" w:rsidRDefault="00545DCD" w:rsidP="00EA5A2E">
            <w:pPr>
              <w:rPr>
                <w:bCs/>
                <w:sz w:val="18"/>
                <w:szCs w:val="18"/>
                <w:lang w:val="en-GB"/>
              </w:rPr>
            </w:pPr>
            <w:r>
              <w:rPr>
                <w:bCs/>
                <w:sz w:val="18"/>
                <w:szCs w:val="18"/>
                <w:lang w:val="en-GB"/>
              </w:rPr>
              <w:t xml:space="preserve">Agency / Society code that the </w:t>
            </w:r>
            <w:r w:rsidR="001C40D6">
              <w:rPr>
                <w:bCs/>
                <w:sz w:val="18"/>
                <w:szCs w:val="18"/>
                <w:lang w:val="en-GB"/>
              </w:rPr>
              <w:t>transactions are being sent to</w:t>
            </w:r>
          </w:p>
        </w:tc>
        <w:tc>
          <w:tcPr>
            <w:tcW w:w="1559" w:type="dxa"/>
          </w:tcPr>
          <w:p w14:paraId="494A07DE" w14:textId="77777777" w:rsidR="00216739" w:rsidRPr="00BF29D1" w:rsidRDefault="00216739" w:rsidP="00EA5A2E">
            <w:pPr>
              <w:rPr>
                <w:sz w:val="18"/>
                <w:szCs w:val="18"/>
                <w:lang w:val="en-GB"/>
              </w:rPr>
            </w:pPr>
          </w:p>
        </w:tc>
      </w:tr>
    </w:tbl>
    <w:p w14:paraId="0D4D80FD" w14:textId="62909A13" w:rsidR="00AB19B3" w:rsidRDefault="00374A4D" w:rsidP="00D85FA8">
      <w:pPr>
        <w:pStyle w:val="NormalIndent"/>
        <w:rPr>
          <w:lang w:val="en-GB"/>
        </w:rPr>
      </w:pPr>
      <w:r>
        <w:rPr>
          <w:lang w:val="en-GB"/>
        </w:rPr>
        <w:t xml:space="preserve"> </w:t>
      </w:r>
      <w:r w:rsidR="00EC606F">
        <w:rPr>
          <w:lang w:val="en-GB"/>
        </w:rPr>
        <w:t xml:space="preserve"> </w:t>
      </w:r>
    </w:p>
    <w:p w14:paraId="150C3875" w14:textId="3047257B" w:rsidR="00327A33" w:rsidRDefault="00327A33" w:rsidP="00327A33">
      <w:pPr>
        <w:pStyle w:val="NormalIndent"/>
        <w:rPr>
          <w:lang w:val="en-GB"/>
        </w:rPr>
      </w:pPr>
    </w:p>
    <w:p w14:paraId="3475B388" w14:textId="77777777" w:rsidR="00F91293" w:rsidRPr="00BF29D1" w:rsidRDefault="00F91293" w:rsidP="00327A33">
      <w:pPr>
        <w:pStyle w:val="NormalIndent"/>
        <w:rPr>
          <w:lang w:val="en-GB"/>
        </w:rPr>
      </w:pPr>
    </w:p>
    <w:p w14:paraId="10DE93AF" w14:textId="77777777" w:rsidR="00327A33" w:rsidRPr="00131240" w:rsidRDefault="00327A33" w:rsidP="00327A33">
      <w:pPr>
        <w:pStyle w:val="Heading4"/>
        <w:rPr>
          <w:lang w:val="en-GB"/>
        </w:rPr>
      </w:pPr>
      <w:bookmarkStart w:id="122" w:name="_Toc135998133"/>
      <w:r w:rsidRPr="00131240">
        <w:rPr>
          <w:lang w:val="en-GB"/>
        </w:rPr>
        <w:t>Transaction Level Validation</w:t>
      </w:r>
      <w:bookmarkEnd w:id="122"/>
    </w:p>
    <w:tbl>
      <w:tblPr>
        <w:tblStyle w:val="TableGrid"/>
        <w:tblW w:w="8990" w:type="dxa"/>
        <w:tblInd w:w="607" w:type="dxa"/>
        <w:tblLook w:val="04A0" w:firstRow="1" w:lastRow="0" w:firstColumn="1" w:lastColumn="0" w:noHBand="0" w:noVBand="1"/>
      </w:tblPr>
      <w:tblGrid>
        <w:gridCol w:w="1195"/>
        <w:gridCol w:w="5953"/>
        <w:gridCol w:w="1842"/>
      </w:tblGrid>
      <w:tr w:rsidR="00327A33" w:rsidRPr="00BF29D1" w14:paraId="5DF1BE23" w14:textId="77777777" w:rsidTr="00F92879">
        <w:tc>
          <w:tcPr>
            <w:tcW w:w="1195" w:type="dxa"/>
            <w:shd w:val="clear" w:color="auto" w:fill="D9D9D9" w:themeFill="background1" w:themeFillShade="D9"/>
          </w:tcPr>
          <w:p w14:paraId="45D4565F" w14:textId="77777777" w:rsidR="00327A33" w:rsidRPr="00BF29D1" w:rsidRDefault="00327A33" w:rsidP="00F92879">
            <w:pPr>
              <w:rPr>
                <w:lang w:val="en-GB"/>
              </w:rPr>
            </w:pPr>
            <w:r w:rsidRPr="00BF29D1">
              <w:rPr>
                <w:lang w:val="en-GB"/>
              </w:rPr>
              <w:t>Ref</w:t>
            </w:r>
          </w:p>
        </w:tc>
        <w:tc>
          <w:tcPr>
            <w:tcW w:w="5953" w:type="dxa"/>
            <w:shd w:val="clear" w:color="auto" w:fill="D9D9D9" w:themeFill="background1" w:themeFillShade="D9"/>
          </w:tcPr>
          <w:p w14:paraId="7E026462" w14:textId="77777777" w:rsidR="00327A33" w:rsidRPr="00BF29D1" w:rsidRDefault="00327A33" w:rsidP="00F92879">
            <w:pPr>
              <w:rPr>
                <w:lang w:val="en-GB"/>
              </w:rPr>
            </w:pPr>
            <w:r w:rsidRPr="00BF29D1">
              <w:rPr>
                <w:lang w:val="en-GB"/>
              </w:rPr>
              <w:t>Description</w:t>
            </w:r>
          </w:p>
        </w:tc>
        <w:tc>
          <w:tcPr>
            <w:tcW w:w="1842" w:type="dxa"/>
            <w:shd w:val="clear" w:color="auto" w:fill="D9D9D9" w:themeFill="background1" w:themeFillShade="D9"/>
          </w:tcPr>
          <w:p w14:paraId="3CD1F6B1" w14:textId="77777777" w:rsidR="00327A33" w:rsidRPr="00BF29D1" w:rsidRDefault="00327A33" w:rsidP="00F92879">
            <w:pPr>
              <w:rPr>
                <w:lang w:val="en-GB"/>
              </w:rPr>
            </w:pPr>
            <w:r w:rsidRPr="00BF29D1">
              <w:rPr>
                <w:lang w:val="en-GB"/>
              </w:rPr>
              <w:t>Business Rules Document Ref</w:t>
            </w:r>
          </w:p>
        </w:tc>
      </w:tr>
      <w:tr w:rsidR="00327A33" w:rsidRPr="00BF29D1" w14:paraId="79FBC0A4" w14:textId="77777777" w:rsidTr="00F92879">
        <w:tc>
          <w:tcPr>
            <w:tcW w:w="1195" w:type="dxa"/>
          </w:tcPr>
          <w:p w14:paraId="0AEB593F" w14:textId="77777777" w:rsidR="00327A33" w:rsidRDefault="00327A33" w:rsidP="00F92879">
            <w:pPr>
              <w:rPr>
                <w:lang w:val="en-GB"/>
              </w:rPr>
            </w:pPr>
            <w:r>
              <w:rPr>
                <w:lang w:val="en-GB"/>
              </w:rPr>
              <w:t>22</w:t>
            </w:r>
          </w:p>
        </w:tc>
        <w:tc>
          <w:tcPr>
            <w:tcW w:w="5953" w:type="dxa"/>
          </w:tcPr>
          <w:p w14:paraId="01CB8AE6" w14:textId="77777777" w:rsidR="00327A33" w:rsidRDefault="00327A33" w:rsidP="00F92879">
            <w:pPr>
              <w:rPr>
                <w:lang w:val="en-GB"/>
              </w:rPr>
            </w:pPr>
            <w:r>
              <w:rPr>
                <w:lang w:val="en-GB"/>
              </w:rPr>
              <w:t xml:space="preserve">The submitting publisher, if provided, must be a member of the society/agency designated in the </w:t>
            </w:r>
            <w:proofErr w:type="spellStart"/>
            <w:r>
              <w:rPr>
                <w:lang w:val="en-GB"/>
              </w:rPr>
              <w:t>submittingAgency</w:t>
            </w:r>
            <w:proofErr w:type="spellEnd"/>
            <w:r>
              <w:rPr>
                <w:lang w:val="en-GB"/>
              </w:rPr>
              <w:t xml:space="preserve"> field. </w:t>
            </w:r>
          </w:p>
          <w:p w14:paraId="789C5831" w14:textId="77777777" w:rsidR="00327A33" w:rsidRDefault="00327A33" w:rsidP="00F92879">
            <w:pPr>
              <w:rPr>
                <w:lang w:val="en-GB"/>
              </w:rPr>
            </w:pPr>
            <w:r>
              <w:rPr>
                <w:lang w:val="en-GB"/>
              </w:rPr>
              <w:t xml:space="preserve">If none of the creators in a submission are members of that society/agency for the applicable creator roles, then the submitting publisher role must be provided.  </w:t>
            </w:r>
          </w:p>
          <w:p w14:paraId="20F04A50" w14:textId="77777777" w:rsidR="00327A33" w:rsidRDefault="00327A33" w:rsidP="00F92879">
            <w:pPr>
              <w:rPr>
                <w:lang w:val="en-GB"/>
              </w:rPr>
            </w:pPr>
          </w:p>
          <w:p w14:paraId="3D5FA8DE" w14:textId="77777777" w:rsidR="00327A33" w:rsidRDefault="00327A33" w:rsidP="00F92879">
            <w:pPr>
              <w:rPr>
                <w:lang w:val="en-GB"/>
              </w:rPr>
            </w:pPr>
            <w:r>
              <w:rPr>
                <w:lang w:val="en-GB"/>
              </w:rPr>
              <w:t xml:space="preserve">I.E. In order to allocate an ISWC, the submitting publisher must have an “AM” or “E” role on the work being submitted and be a member of the society that the submission is being made through or one of the creators listed on the submission must be a member of the society that the submission is being made through for a valid creator role. </w:t>
            </w:r>
          </w:p>
        </w:tc>
        <w:tc>
          <w:tcPr>
            <w:tcW w:w="1842" w:type="dxa"/>
          </w:tcPr>
          <w:p w14:paraId="19DE2345" w14:textId="77777777" w:rsidR="00327A33" w:rsidRDefault="00327A33" w:rsidP="00F92879">
            <w:pPr>
              <w:rPr>
                <w:lang w:val="en-GB"/>
              </w:rPr>
            </w:pPr>
          </w:p>
        </w:tc>
      </w:tr>
    </w:tbl>
    <w:p w14:paraId="4A1A44B8" w14:textId="77777777" w:rsidR="00327A33" w:rsidRPr="00BF29D1" w:rsidRDefault="00327A33" w:rsidP="00327A33">
      <w:pPr>
        <w:ind w:left="360"/>
        <w:rPr>
          <w:lang w:val="en-GB"/>
        </w:rPr>
      </w:pPr>
    </w:p>
    <w:p w14:paraId="6CCB2B78" w14:textId="77777777" w:rsidR="00327A33" w:rsidRDefault="00327A33" w:rsidP="00327A33">
      <w:pPr>
        <w:pStyle w:val="Heading4"/>
        <w:rPr>
          <w:lang w:val="en-GB"/>
        </w:rPr>
      </w:pPr>
      <w:bookmarkStart w:id="123" w:name="_Toc135998134"/>
      <w:r w:rsidRPr="00BF29D1">
        <w:rPr>
          <w:lang w:val="en-GB"/>
        </w:rPr>
        <w:t>Field Level Validation</w:t>
      </w:r>
      <w:bookmarkEnd w:id="123"/>
    </w:p>
    <w:tbl>
      <w:tblPr>
        <w:tblStyle w:val="TableGrid"/>
        <w:tblW w:w="8990" w:type="dxa"/>
        <w:tblInd w:w="607" w:type="dxa"/>
        <w:tblLook w:val="04A0" w:firstRow="1" w:lastRow="0" w:firstColumn="1" w:lastColumn="0" w:noHBand="0" w:noVBand="1"/>
      </w:tblPr>
      <w:tblGrid>
        <w:gridCol w:w="1195"/>
        <w:gridCol w:w="5953"/>
        <w:gridCol w:w="1842"/>
      </w:tblGrid>
      <w:tr w:rsidR="00327A33" w:rsidRPr="00BF29D1" w14:paraId="18B65F7D" w14:textId="77777777" w:rsidTr="00F92879">
        <w:tc>
          <w:tcPr>
            <w:tcW w:w="1195" w:type="dxa"/>
            <w:shd w:val="clear" w:color="auto" w:fill="D9D9D9" w:themeFill="background1" w:themeFillShade="D9"/>
          </w:tcPr>
          <w:p w14:paraId="494F989F" w14:textId="77777777" w:rsidR="00327A33" w:rsidRPr="00BF29D1" w:rsidRDefault="00327A33" w:rsidP="00F92879">
            <w:pPr>
              <w:rPr>
                <w:lang w:val="en-GB"/>
              </w:rPr>
            </w:pPr>
            <w:r w:rsidRPr="00BF29D1">
              <w:rPr>
                <w:lang w:val="en-GB"/>
              </w:rPr>
              <w:t>Ref</w:t>
            </w:r>
          </w:p>
        </w:tc>
        <w:tc>
          <w:tcPr>
            <w:tcW w:w="5953" w:type="dxa"/>
            <w:shd w:val="clear" w:color="auto" w:fill="D9D9D9" w:themeFill="background1" w:themeFillShade="D9"/>
          </w:tcPr>
          <w:p w14:paraId="0D9EF9AF" w14:textId="77777777" w:rsidR="00327A33" w:rsidRPr="00BF29D1" w:rsidRDefault="00327A33" w:rsidP="00F92879">
            <w:pPr>
              <w:rPr>
                <w:lang w:val="en-GB"/>
              </w:rPr>
            </w:pPr>
            <w:r w:rsidRPr="00BF29D1">
              <w:rPr>
                <w:lang w:val="en-GB"/>
              </w:rPr>
              <w:t>Description</w:t>
            </w:r>
          </w:p>
        </w:tc>
        <w:tc>
          <w:tcPr>
            <w:tcW w:w="1842" w:type="dxa"/>
            <w:shd w:val="clear" w:color="auto" w:fill="D9D9D9" w:themeFill="background1" w:themeFillShade="D9"/>
          </w:tcPr>
          <w:p w14:paraId="26DD73F6" w14:textId="77777777" w:rsidR="00327A33" w:rsidRPr="00BF29D1" w:rsidRDefault="00327A33" w:rsidP="00F92879">
            <w:pPr>
              <w:rPr>
                <w:lang w:val="en-GB"/>
              </w:rPr>
            </w:pPr>
            <w:r w:rsidRPr="00BF29D1">
              <w:rPr>
                <w:lang w:val="en-GB"/>
              </w:rPr>
              <w:t>Business Rules Document Ref</w:t>
            </w:r>
          </w:p>
        </w:tc>
      </w:tr>
      <w:tr w:rsidR="00327A33" w:rsidRPr="00BF29D1" w14:paraId="759FBDAD" w14:textId="77777777" w:rsidTr="00F92879">
        <w:tc>
          <w:tcPr>
            <w:tcW w:w="1195" w:type="dxa"/>
          </w:tcPr>
          <w:p w14:paraId="2779FDF4" w14:textId="77777777" w:rsidR="00327A33" w:rsidRPr="00BF29D1" w:rsidRDefault="00327A33" w:rsidP="00F92879">
            <w:pPr>
              <w:rPr>
                <w:lang w:val="en-GB"/>
              </w:rPr>
            </w:pPr>
            <w:r>
              <w:rPr>
                <w:lang w:val="en-GB"/>
              </w:rPr>
              <w:t>21</w:t>
            </w:r>
          </w:p>
        </w:tc>
        <w:tc>
          <w:tcPr>
            <w:tcW w:w="5953" w:type="dxa"/>
          </w:tcPr>
          <w:p w14:paraId="0E102E52" w14:textId="77777777" w:rsidR="00327A33" w:rsidRPr="00BF29D1" w:rsidRDefault="00327A33" w:rsidP="00F92879">
            <w:pPr>
              <w:rPr>
                <w:lang w:val="en-GB"/>
              </w:rPr>
            </w:pPr>
            <w:r>
              <w:rPr>
                <w:lang w:val="en-GB"/>
              </w:rPr>
              <w:t xml:space="preserve">If provided the submitting publisher role must be one of “AM” or “E”.   </w:t>
            </w:r>
          </w:p>
        </w:tc>
        <w:tc>
          <w:tcPr>
            <w:tcW w:w="1842" w:type="dxa"/>
          </w:tcPr>
          <w:p w14:paraId="1DCDA781" w14:textId="77777777" w:rsidR="00327A33" w:rsidRPr="00BF29D1" w:rsidRDefault="00327A33" w:rsidP="00F92879">
            <w:pPr>
              <w:rPr>
                <w:lang w:val="en-GB"/>
              </w:rPr>
            </w:pPr>
          </w:p>
        </w:tc>
      </w:tr>
    </w:tbl>
    <w:p w14:paraId="6073B1B4" w14:textId="38B45986" w:rsidR="00327A33" w:rsidRDefault="00327A33" w:rsidP="00F91293">
      <w:pPr>
        <w:pStyle w:val="NormalIndent"/>
        <w:ind w:left="0"/>
        <w:rPr>
          <w:lang w:val="en-GB"/>
        </w:rPr>
      </w:pPr>
    </w:p>
    <w:p w14:paraId="79DB2EAF" w14:textId="77777777" w:rsidR="00327A33" w:rsidRPr="00BF29D1" w:rsidRDefault="00327A33" w:rsidP="00D85FA8">
      <w:pPr>
        <w:pStyle w:val="NormalIndent"/>
        <w:rPr>
          <w:lang w:val="en-GB"/>
        </w:rPr>
      </w:pPr>
    </w:p>
    <w:p w14:paraId="045DD6BA" w14:textId="63564FB5" w:rsidR="007B5A86" w:rsidRPr="00BF29D1" w:rsidRDefault="00DF05D1" w:rsidP="00F02CF0">
      <w:pPr>
        <w:pStyle w:val="Heading3"/>
        <w:rPr>
          <w:lang w:val="en-GB"/>
        </w:rPr>
      </w:pPr>
      <w:bookmarkStart w:id="124" w:name="_bookmark5"/>
      <w:bookmarkStart w:id="125" w:name="_Toc135998135"/>
      <w:bookmarkEnd w:id="124"/>
      <w:r w:rsidRPr="00BF29D1">
        <w:rPr>
          <w:lang w:val="en-GB"/>
        </w:rPr>
        <w:t>Transaction Groups</w:t>
      </w:r>
      <w:bookmarkEnd w:id="125"/>
    </w:p>
    <w:p w14:paraId="1F034955" w14:textId="45168827" w:rsidR="007B5A86" w:rsidRPr="00BF29D1" w:rsidRDefault="007B5A86" w:rsidP="00F02CF0">
      <w:pPr>
        <w:pStyle w:val="NormalIndent"/>
        <w:rPr>
          <w:lang w:val="en-GB"/>
        </w:rPr>
      </w:pPr>
      <w:r w:rsidRPr="00BF29D1">
        <w:rPr>
          <w:lang w:val="en-GB"/>
        </w:rPr>
        <w:t xml:space="preserve">The following </w:t>
      </w:r>
      <w:r w:rsidR="00143798" w:rsidRPr="00BF29D1">
        <w:rPr>
          <w:lang w:val="en-GB"/>
        </w:rPr>
        <w:t xml:space="preserve">transaction groups are supported by the </w:t>
      </w:r>
      <w:r w:rsidR="008D77DA" w:rsidRPr="00BF29D1">
        <w:rPr>
          <w:lang w:val="en-GB"/>
        </w:rPr>
        <w:t>ISWC JSON format:</w:t>
      </w:r>
    </w:p>
    <w:tbl>
      <w:tblPr>
        <w:tblW w:w="901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4"/>
        <w:gridCol w:w="3139"/>
        <w:gridCol w:w="3051"/>
      </w:tblGrid>
      <w:tr w:rsidR="008135E9" w:rsidRPr="00BF29D1" w14:paraId="79C3D188" w14:textId="189C98AA" w:rsidTr="61E5B741">
        <w:trPr>
          <w:trHeight w:val="320"/>
        </w:trPr>
        <w:tc>
          <w:tcPr>
            <w:tcW w:w="2824" w:type="dxa"/>
            <w:shd w:val="clear" w:color="auto" w:fill="E7E6E6" w:themeFill="background2"/>
          </w:tcPr>
          <w:p w14:paraId="209D6526" w14:textId="487906F0" w:rsidR="008135E9" w:rsidRPr="00BF29D1" w:rsidRDefault="008135E9" w:rsidP="00C90E6E">
            <w:pPr>
              <w:pStyle w:val="TableParagraph"/>
              <w:spacing w:line="252" w:lineRule="exact"/>
              <w:ind w:left="70"/>
              <w:rPr>
                <w:rFonts w:ascii="Palatino Linotype" w:hAnsi="Palatino Linotype"/>
                <w:b/>
                <w:sz w:val="18"/>
                <w:szCs w:val="18"/>
                <w:lang w:val="en-GB"/>
              </w:rPr>
            </w:pPr>
            <w:r w:rsidRPr="00BF29D1">
              <w:rPr>
                <w:rFonts w:ascii="Palatino Linotype" w:hAnsi="Palatino Linotype"/>
                <w:b/>
                <w:sz w:val="18"/>
                <w:szCs w:val="18"/>
                <w:lang w:val="en-GB"/>
              </w:rPr>
              <w:lastRenderedPageBreak/>
              <w:t>Transaction Group</w:t>
            </w:r>
          </w:p>
        </w:tc>
        <w:tc>
          <w:tcPr>
            <w:tcW w:w="3139" w:type="dxa"/>
            <w:shd w:val="clear" w:color="auto" w:fill="E7E6E6" w:themeFill="background2"/>
          </w:tcPr>
          <w:p w14:paraId="7B6C0334" w14:textId="72B45481" w:rsidR="008135E9" w:rsidRPr="00BF29D1" w:rsidRDefault="008135E9" w:rsidP="00C90E6E">
            <w:pPr>
              <w:pStyle w:val="TableParagraph"/>
              <w:spacing w:line="252" w:lineRule="exact"/>
              <w:ind w:left="68"/>
              <w:rPr>
                <w:rFonts w:ascii="Palatino Linotype" w:hAnsi="Palatino Linotype"/>
                <w:b/>
                <w:sz w:val="18"/>
                <w:szCs w:val="18"/>
                <w:lang w:val="en-GB"/>
              </w:rPr>
            </w:pPr>
            <w:r w:rsidRPr="00BF29D1">
              <w:rPr>
                <w:rFonts w:ascii="Palatino Linotype" w:hAnsi="Palatino Linotype"/>
                <w:b/>
                <w:sz w:val="18"/>
                <w:szCs w:val="18"/>
                <w:lang w:val="en-GB"/>
              </w:rPr>
              <w:t>Description</w:t>
            </w:r>
          </w:p>
        </w:tc>
        <w:tc>
          <w:tcPr>
            <w:tcW w:w="3051" w:type="dxa"/>
            <w:shd w:val="clear" w:color="auto" w:fill="E7E6E6" w:themeFill="background2"/>
          </w:tcPr>
          <w:p w14:paraId="4A9979FD" w14:textId="0B0395A4" w:rsidR="008135E9" w:rsidRPr="00BF29D1" w:rsidRDefault="00A67834" w:rsidP="00C90E6E">
            <w:pPr>
              <w:pStyle w:val="TableParagraph"/>
              <w:spacing w:line="252" w:lineRule="exact"/>
              <w:ind w:left="68"/>
              <w:rPr>
                <w:rFonts w:ascii="Palatino Linotype" w:hAnsi="Palatino Linotype"/>
                <w:b/>
                <w:sz w:val="18"/>
                <w:szCs w:val="18"/>
                <w:lang w:val="en-GB"/>
              </w:rPr>
            </w:pPr>
            <w:r w:rsidRPr="00BF29D1">
              <w:rPr>
                <w:rFonts w:ascii="Palatino Linotype" w:hAnsi="Palatino Linotype"/>
                <w:b/>
                <w:sz w:val="18"/>
                <w:szCs w:val="18"/>
                <w:lang w:val="en-GB"/>
              </w:rPr>
              <w:t>Orchestration</w:t>
            </w:r>
          </w:p>
        </w:tc>
      </w:tr>
      <w:tr w:rsidR="008135E9" w:rsidRPr="00BF29D1" w14:paraId="1FCE9C96" w14:textId="7449DE16" w:rsidTr="61E5B741">
        <w:trPr>
          <w:trHeight w:val="545"/>
        </w:trPr>
        <w:tc>
          <w:tcPr>
            <w:tcW w:w="2824" w:type="dxa"/>
            <w:shd w:val="clear" w:color="auto" w:fill="E7E6E6" w:themeFill="background2"/>
          </w:tcPr>
          <w:p w14:paraId="684A411F" w14:textId="73EE25A5" w:rsidR="008135E9" w:rsidRPr="00BF29D1" w:rsidRDefault="00B27602" w:rsidP="00C90E6E">
            <w:pPr>
              <w:pStyle w:val="TableParagraph"/>
              <w:spacing w:line="252" w:lineRule="exact"/>
              <w:ind w:left="70"/>
              <w:rPr>
                <w:rFonts w:ascii="Palatino Linotype" w:hAnsi="Palatino Linotype"/>
                <w:b/>
                <w:sz w:val="18"/>
                <w:szCs w:val="18"/>
                <w:lang w:val="en-GB"/>
              </w:rPr>
            </w:pPr>
            <w:proofErr w:type="spellStart"/>
            <w:r w:rsidRPr="00BF29D1">
              <w:rPr>
                <w:rFonts w:ascii="Palatino Linotype" w:hAnsi="Palatino Linotype"/>
                <w:b/>
                <w:sz w:val="18"/>
                <w:szCs w:val="18"/>
                <w:lang w:val="en-GB"/>
              </w:rPr>
              <w:t>addS</w:t>
            </w:r>
            <w:r w:rsidR="00320936" w:rsidRPr="00BF29D1">
              <w:rPr>
                <w:rFonts w:ascii="Palatino Linotype" w:hAnsi="Palatino Linotype"/>
                <w:b/>
                <w:sz w:val="18"/>
                <w:szCs w:val="18"/>
                <w:lang w:val="en-GB"/>
              </w:rPr>
              <w:t>ubmissions</w:t>
            </w:r>
            <w:proofErr w:type="spellEnd"/>
          </w:p>
        </w:tc>
        <w:tc>
          <w:tcPr>
            <w:tcW w:w="3139" w:type="dxa"/>
          </w:tcPr>
          <w:p w14:paraId="24A317A3" w14:textId="5EB0038A" w:rsidR="008135E9" w:rsidRPr="00BF29D1" w:rsidRDefault="009C0720" w:rsidP="00C90E6E">
            <w:pPr>
              <w:pStyle w:val="TableParagraph"/>
              <w:spacing w:line="254" w:lineRule="exact"/>
              <w:ind w:left="68"/>
              <w:rPr>
                <w:rFonts w:ascii="Palatino Linotype" w:hAnsi="Palatino Linotype"/>
                <w:sz w:val="18"/>
                <w:szCs w:val="18"/>
                <w:lang w:val="en-GB"/>
              </w:rPr>
            </w:pPr>
            <w:r w:rsidRPr="61E5B741">
              <w:rPr>
                <w:rFonts w:ascii="Palatino Linotype" w:hAnsi="Palatino Linotype"/>
                <w:sz w:val="18"/>
                <w:szCs w:val="18"/>
                <w:lang w:val="en-GB"/>
              </w:rPr>
              <w:t>N</w:t>
            </w:r>
            <w:r w:rsidR="00546B22" w:rsidRPr="61E5B741">
              <w:rPr>
                <w:rFonts w:ascii="Palatino Linotype" w:hAnsi="Palatino Linotype"/>
                <w:sz w:val="18"/>
                <w:szCs w:val="18"/>
                <w:lang w:val="en-GB"/>
              </w:rPr>
              <w:t xml:space="preserve">ew </w:t>
            </w:r>
            <w:r w:rsidR="007D784A" w:rsidRPr="61E5B741">
              <w:rPr>
                <w:rFonts w:ascii="Palatino Linotype" w:hAnsi="Palatino Linotype"/>
                <w:sz w:val="18"/>
                <w:szCs w:val="18"/>
                <w:lang w:val="en-GB"/>
              </w:rPr>
              <w:t xml:space="preserve">ISWC </w:t>
            </w:r>
            <w:r w:rsidR="00546B22" w:rsidRPr="61E5B741">
              <w:rPr>
                <w:rFonts w:ascii="Palatino Linotype" w:hAnsi="Palatino Linotype"/>
                <w:sz w:val="18"/>
                <w:szCs w:val="18"/>
                <w:lang w:val="en-GB"/>
              </w:rPr>
              <w:t xml:space="preserve">submissions.  Each submission may be linked to an existing </w:t>
            </w:r>
            <w:proofErr w:type="spellStart"/>
            <w:r w:rsidR="00546B22" w:rsidRPr="61E5B741">
              <w:rPr>
                <w:rFonts w:ascii="Palatino Linotype" w:hAnsi="Palatino Linotype"/>
                <w:sz w:val="18"/>
                <w:szCs w:val="18"/>
                <w:lang w:val="en-GB"/>
              </w:rPr>
              <w:t>preferredISWC</w:t>
            </w:r>
            <w:proofErr w:type="spellEnd"/>
            <w:r w:rsidR="00546B22" w:rsidRPr="61E5B741">
              <w:rPr>
                <w:rFonts w:ascii="Palatino Linotype" w:hAnsi="Palatino Linotype"/>
                <w:sz w:val="18"/>
                <w:szCs w:val="18"/>
                <w:lang w:val="en-GB"/>
              </w:rPr>
              <w:t xml:space="preserve"> or a new </w:t>
            </w:r>
            <w:proofErr w:type="spellStart"/>
            <w:r w:rsidR="00546B22" w:rsidRPr="61E5B741">
              <w:rPr>
                <w:rFonts w:ascii="Palatino Linotype" w:hAnsi="Palatino Linotype"/>
                <w:sz w:val="18"/>
                <w:szCs w:val="18"/>
                <w:lang w:val="en-GB"/>
              </w:rPr>
              <w:t>preferredISWC</w:t>
            </w:r>
            <w:proofErr w:type="spellEnd"/>
            <w:r w:rsidR="00546B22" w:rsidRPr="61E5B741">
              <w:rPr>
                <w:rFonts w:ascii="Palatino Linotype" w:hAnsi="Palatino Linotype"/>
                <w:sz w:val="18"/>
                <w:szCs w:val="18"/>
                <w:lang w:val="en-GB"/>
              </w:rPr>
              <w:t xml:space="preserve"> may be generated for it</w:t>
            </w:r>
            <w:r w:rsidR="00B47A2D" w:rsidRPr="61E5B741">
              <w:rPr>
                <w:rFonts w:ascii="Palatino Linotype" w:hAnsi="Palatino Linotype"/>
                <w:sz w:val="18"/>
                <w:szCs w:val="18"/>
                <w:lang w:val="en-GB"/>
              </w:rPr>
              <w:t xml:space="preserve">.   </w:t>
            </w:r>
            <w:r w:rsidRPr="61E5B741">
              <w:rPr>
                <w:rFonts w:ascii="Palatino Linotype" w:hAnsi="Palatino Linotype"/>
                <w:sz w:val="18"/>
                <w:szCs w:val="18"/>
                <w:lang w:val="en-GB"/>
              </w:rPr>
              <w:t>The s</w:t>
            </w:r>
            <w:r w:rsidR="004D5AA7" w:rsidRPr="61E5B741">
              <w:rPr>
                <w:rFonts w:ascii="Palatino Linotype" w:hAnsi="Palatino Linotype"/>
                <w:sz w:val="18"/>
                <w:szCs w:val="18"/>
                <w:lang w:val="en-GB"/>
              </w:rPr>
              <w:t xml:space="preserve">ociety </w:t>
            </w:r>
            <w:r w:rsidR="0081761C" w:rsidRPr="61E5B741">
              <w:rPr>
                <w:rFonts w:ascii="Palatino Linotype" w:hAnsi="Palatino Linotype"/>
                <w:sz w:val="18"/>
                <w:szCs w:val="18"/>
                <w:lang w:val="en-GB"/>
              </w:rPr>
              <w:t xml:space="preserve">must be ISWC eligible </w:t>
            </w:r>
            <w:r w:rsidR="000A5D93" w:rsidRPr="61E5B741">
              <w:rPr>
                <w:rFonts w:ascii="Palatino Linotype" w:hAnsi="Palatino Linotype"/>
                <w:sz w:val="18"/>
                <w:szCs w:val="18"/>
                <w:lang w:val="en-GB"/>
              </w:rPr>
              <w:t xml:space="preserve">for the </w:t>
            </w:r>
            <w:r w:rsidR="00953E3C" w:rsidRPr="61E5B741">
              <w:rPr>
                <w:rFonts w:ascii="Palatino Linotype" w:hAnsi="Palatino Linotype"/>
                <w:sz w:val="18"/>
                <w:szCs w:val="18"/>
                <w:lang w:val="en-GB"/>
              </w:rPr>
              <w:t xml:space="preserve">metadata being submitted. </w:t>
            </w:r>
            <w:r w:rsidR="006B04AA" w:rsidRPr="61E5B741">
              <w:rPr>
                <w:rFonts w:ascii="Palatino Linotype" w:hAnsi="Palatino Linotype"/>
                <w:sz w:val="18"/>
                <w:szCs w:val="18"/>
                <w:lang w:val="en-GB"/>
              </w:rPr>
              <w:t xml:space="preserve"> Th</w:t>
            </w:r>
            <w:r w:rsidR="003D4570" w:rsidRPr="61E5B741">
              <w:rPr>
                <w:rFonts w:ascii="Palatino Linotype" w:hAnsi="Palatino Linotype"/>
                <w:sz w:val="18"/>
                <w:szCs w:val="18"/>
                <w:lang w:val="en-GB"/>
              </w:rPr>
              <w:t>ese</w:t>
            </w:r>
            <w:r w:rsidR="006B04AA" w:rsidRPr="61E5B741">
              <w:rPr>
                <w:rFonts w:ascii="Palatino Linotype" w:hAnsi="Palatino Linotype"/>
                <w:sz w:val="18"/>
                <w:szCs w:val="18"/>
                <w:lang w:val="en-GB"/>
              </w:rPr>
              <w:t xml:space="preserve"> transaction</w:t>
            </w:r>
            <w:r w:rsidR="003D4570" w:rsidRPr="61E5B741">
              <w:rPr>
                <w:rFonts w:ascii="Palatino Linotype" w:hAnsi="Palatino Linotype"/>
                <w:sz w:val="18"/>
                <w:szCs w:val="18"/>
                <w:lang w:val="en-GB"/>
              </w:rPr>
              <w:t>s</w:t>
            </w:r>
            <w:r w:rsidR="006B04AA" w:rsidRPr="61E5B741">
              <w:rPr>
                <w:rFonts w:ascii="Palatino Linotype" w:hAnsi="Palatino Linotype"/>
                <w:sz w:val="18"/>
                <w:szCs w:val="18"/>
                <w:lang w:val="en-GB"/>
              </w:rPr>
              <w:t xml:space="preserve"> </w:t>
            </w:r>
            <w:r w:rsidR="003D4570" w:rsidRPr="61E5B741">
              <w:rPr>
                <w:rFonts w:ascii="Palatino Linotype" w:hAnsi="Palatino Linotype"/>
                <w:sz w:val="18"/>
                <w:szCs w:val="18"/>
                <w:lang w:val="en-GB"/>
              </w:rPr>
              <w:t xml:space="preserve">are </w:t>
            </w:r>
            <w:proofErr w:type="gramStart"/>
            <w:r w:rsidR="003D4570" w:rsidRPr="61E5B741">
              <w:rPr>
                <w:rFonts w:ascii="Palatino Linotype" w:hAnsi="Palatino Linotype"/>
                <w:sz w:val="18"/>
                <w:szCs w:val="18"/>
                <w:lang w:val="en-GB"/>
              </w:rPr>
              <w:t>similar</w:t>
            </w:r>
            <w:r w:rsidR="006B04AA" w:rsidRPr="61E5B741">
              <w:rPr>
                <w:rFonts w:ascii="Palatino Linotype" w:hAnsi="Palatino Linotype"/>
                <w:sz w:val="18"/>
                <w:szCs w:val="18"/>
                <w:lang w:val="en-GB"/>
              </w:rPr>
              <w:t xml:space="preserve"> to</w:t>
            </w:r>
            <w:proofErr w:type="gramEnd"/>
            <w:r w:rsidR="003D4570" w:rsidRPr="61E5B741">
              <w:rPr>
                <w:rFonts w:ascii="Palatino Linotype" w:hAnsi="Palatino Linotype"/>
                <w:sz w:val="18"/>
                <w:szCs w:val="18"/>
                <w:lang w:val="en-GB"/>
              </w:rPr>
              <w:t xml:space="preserve"> </w:t>
            </w:r>
            <w:r w:rsidR="008A0589" w:rsidRPr="61E5B741">
              <w:rPr>
                <w:rFonts w:ascii="Palatino Linotype" w:hAnsi="Palatino Linotype"/>
                <w:sz w:val="18"/>
                <w:szCs w:val="18"/>
                <w:lang w:val="en-GB"/>
              </w:rPr>
              <w:t>the existing</w:t>
            </w:r>
            <w:r w:rsidR="003D4570" w:rsidRPr="61E5B741">
              <w:rPr>
                <w:rFonts w:ascii="Palatino Linotype" w:hAnsi="Palatino Linotype"/>
                <w:sz w:val="18"/>
                <w:szCs w:val="18"/>
                <w:lang w:val="en-GB"/>
              </w:rPr>
              <w:t xml:space="preserve"> allocation service requests.</w:t>
            </w:r>
          </w:p>
        </w:tc>
        <w:tc>
          <w:tcPr>
            <w:tcW w:w="3051" w:type="dxa"/>
          </w:tcPr>
          <w:p w14:paraId="50D9E1A2" w14:textId="0BCFF56F" w:rsidR="008135E9" w:rsidRPr="00BF29D1" w:rsidRDefault="00145B53" w:rsidP="00C90E6E">
            <w:pPr>
              <w:pStyle w:val="TableParagraph"/>
              <w:spacing w:line="254" w:lineRule="exact"/>
              <w:ind w:left="68"/>
              <w:rPr>
                <w:rFonts w:ascii="Palatino Linotype" w:hAnsi="Palatino Linotype"/>
                <w:sz w:val="18"/>
                <w:szCs w:val="18"/>
                <w:lang w:val="en-GB"/>
              </w:rPr>
            </w:pPr>
            <w:r w:rsidRPr="00BF29D1">
              <w:rPr>
                <w:rFonts w:ascii="Palatino Linotype" w:hAnsi="Palatino Linotype"/>
                <w:sz w:val="18"/>
                <w:szCs w:val="18"/>
                <w:lang w:val="en-GB"/>
              </w:rPr>
              <w:t xml:space="preserve">Expected from </w:t>
            </w:r>
            <w:r w:rsidR="007509F6">
              <w:rPr>
                <w:rFonts w:ascii="Palatino Linotype" w:hAnsi="Palatino Linotype"/>
                <w:sz w:val="18"/>
                <w:szCs w:val="18"/>
                <w:lang w:val="en-GB"/>
              </w:rPr>
              <w:t>publishers</w:t>
            </w:r>
            <w:r w:rsidRPr="00BF29D1">
              <w:rPr>
                <w:rFonts w:ascii="Palatino Linotype" w:hAnsi="Palatino Linotype"/>
                <w:sz w:val="18"/>
                <w:szCs w:val="18"/>
                <w:lang w:val="en-GB"/>
              </w:rPr>
              <w:t xml:space="preserve"> to the ISWC Database</w:t>
            </w:r>
          </w:p>
        </w:tc>
      </w:tr>
      <w:tr w:rsidR="008135E9" w:rsidRPr="00BF29D1" w14:paraId="4C6161E1" w14:textId="2A879D8C" w:rsidTr="61E5B741">
        <w:trPr>
          <w:trHeight w:val="406"/>
        </w:trPr>
        <w:tc>
          <w:tcPr>
            <w:tcW w:w="2824" w:type="dxa"/>
            <w:shd w:val="clear" w:color="auto" w:fill="E7E6E6" w:themeFill="background2"/>
          </w:tcPr>
          <w:p w14:paraId="5459EE33" w14:textId="582D7A9A" w:rsidR="008135E9" w:rsidRPr="00BF29D1" w:rsidRDefault="00731BB3" w:rsidP="00C90E6E">
            <w:pPr>
              <w:pStyle w:val="TableParagraph"/>
              <w:ind w:left="70" w:right="314"/>
              <w:rPr>
                <w:rFonts w:ascii="Palatino Linotype" w:hAnsi="Palatino Linotype"/>
                <w:b/>
                <w:sz w:val="18"/>
                <w:szCs w:val="18"/>
                <w:lang w:val="en-GB"/>
              </w:rPr>
            </w:pPr>
            <w:proofErr w:type="spellStart"/>
            <w:r>
              <w:rPr>
                <w:rFonts w:ascii="Palatino Linotype" w:hAnsi="Palatino Linotype"/>
                <w:b/>
                <w:sz w:val="18"/>
                <w:szCs w:val="18"/>
                <w:lang w:val="en-GB"/>
              </w:rPr>
              <w:t>find</w:t>
            </w:r>
            <w:r w:rsidR="00320936" w:rsidRPr="00BF29D1">
              <w:rPr>
                <w:rFonts w:ascii="Palatino Linotype" w:hAnsi="Palatino Linotype"/>
                <w:b/>
                <w:sz w:val="18"/>
                <w:szCs w:val="18"/>
                <w:lang w:val="en-GB"/>
              </w:rPr>
              <w:t>Submissions</w:t>
            </w:r>
            <w:proofErr w:type="spellEnd"/>
          </w:p>
        </w:tc>
        <w:tc>
          <w:tcPr>
            <w:tcW w:w="3139" w:type="dxa"/>
          </w:tcPr>
          <w:p w14:paraId="17705B0B" w14:textId="4A6BA2B3" w:rsidR="008135E9" w:rsidRPr="00BF29D1" w:rsidRDefault="0033754D" w:rsidP="00C90E6E">
            <w:pPr>
              <w:pStyle w:val="TableParagraph"/>
              <w:spacing w:before="3" w:line="252" w:lineRule="exact"/>
              <w:ind w:left="68" w:right="59"/>
              <w:jc w:val="both"/>
              <w:rPr>
                <w:rFonts w:ascii="Palatino Linotype" w:hAnsi="Palatino Linotype"/>
                <w:sz w:val="18"/>
                <w:szCs w:val="18"/>
                <w:lang w:val="en-GB"/>
              </w:rPr>
            </w:pPr>
            <w:r>
              <w:rPr>
                <w:rFonts w:ascii="Palatino Linotype" w:hAnsi="Palatino Linotype"/>
                <w:sz w:val="18"/>
                <w:szCs w:val="18"/>
                <w:lang w:val="en-GB"/>
              </w:rPr>
              <w:t xml:space="preserve">Retrieve </w:t>
            </w:r>
            <w:r w:rsidR="00C527CD">
              <w:rPr>
                <w:rFonts w:ascii="Palatino Linotype" w:hAnsi="Palatino Linotype"/>
                <w:sz w:val="18"/>
                <w:szCs w:val="18"/>
                <w:lang w:val="en-GB"/>
              </w:rPr>
              <w:t xml:space="preserve">an existing </w:t>
            </w:r>
            <w:proofErr w:type="spellStart"/>
            <w:r w:rsidR="00C527CD">
              <w:rPr>
                <w:rFonts w:ascii="Palatino Linotype" w:hAnsi="Palatino Linotype"/>
                <w:sz w:val="18"/>
                <w:szCs w:val="18"/>
                <w:lang w:val="en-GB"/>
              </w:rPr>
              <w:t>preferredISWC</w:t>
            </w:r>
            <w:proofErr w:type="spellEnd"/>
            <w:r w:rsidR="000E3C14">
              <w:rPr>
                <w:rFonts w:ascii="Palatino Linotype" w:hAnsi="Palatino Linotype"/>
                <w:sz w:val="18"/>
                <w:szCs w:val="18"/>
                <w:lang w:val="en-GB"/>
              </w:rPr>
              <w:t xml:space="preserve"> for a </w:t>
            </w:r>
            <w:r w:rsidR="009C78DD">
              <w:rPr>
                <w:rFonts w:ascii="Palatino Linotype" w:hAnsi="Palatino Linotype"/>
                <w:sz w:val="18"/>
                <w:szCs w:val="18"/>
                <w:lang w:val="en-GB"/>
              </w:rPr>
              <w:t xml:space="preserve">set </w:t>
            </w:r>
            <w:r w:rsidR="00DE589A">
              <w:rPr>
                <w:rFonts w:ascii="Palatino Linotype" w:hAnsi="Palatino Linotype"/>
                <w:sz w:val="18"/>
                <w:szCs w:val="18"/>
                <w:lang w:val="en-GB"/>
              </w:rPr>
              <w:t>o</w:t>
            </w:r>
            <w:r w:rsidR="009C78DD">
              <w:rPr>
                <w:rFonts w:ascii="Palatino Linotype" w:hAnsi="Palatino Linotype"/>
                <w:sz w:val="18"/>
                <w:szCs w:val="18"/>
                <w:lang w:val="en-GB"/>
              </w:rPr>
              <w:t xml:space="preserve">f metadata provided. </w:t>
            </w:r>
            <w:r w:rsidR="00622698">
              <w:rPr>
                <w:rFonts w:ascii="Palatino Linotype" w:hAnsi="Palatino Linotype"/>
                <w:sz w:val="18"/>
                <w:szCs w:val="18"/>
                <w:lang w:val="en-GB"/>
              </w:rPr>
              <w:t xml:space="preserve">The society does not have to be ISWC eligible for the metadata being submitted.   </w:t>
            </w:r>
            <w:r w:rsidR="00A14FA7">
              <w:rPr>
                <w:rFonts w:ascii="Palatino Linotype" w:hAnsi="Palatino Linotype"/>
                <w:sz w:val="18"/>
                <w:szCs w:val="18"/>
                <w:lang w:val="en-GB"/>
              </w:rPr>
              <w:t xml:space="preserve">These transactions are </w:t>
            </w:r>
            <w:proofErr w:type="gramStart"/>
            <w:r w:rsidR="00A14FA7">
              <w:rPr>
                <w:rFonts w:ascii="Palatino Linotype" w:hAnsi="Palatino Linotype"/>
                <w:sz w:val="18"/>
                <w:szCs w:val="18"/>
                <w:lang w:val="en-GB"/>
              </w:rPr>
              <w:t>similar to</w:t>
            </w:r>
            <w:proofErr w:type="gramEnd"/>
            <w:r w:rsidR="00A14FA7">
              <w:rPr>
                <w:rFonts w:ascii="Palatino Linotype" w:hAnsi="Palatino Linotype"/>
                <w:sz w:val="18"/>
                <w:szCs w:val="18"/>
                <w:lang w:val="en-GB"/>
              </w:rPr>
              <w:t xml:space="preserve"> the existing </w:t>
            </w:r>
            <w:r w:rsidR="00AC40E7">
              <w:rPr>
                <w:rFonts w:ascii="Palatino Linotype" w:hAnsi="Palatino Linotype"/>
                <w:sz w:val="18"/>
                <w:szCs w:val="18"/>
                <w:lang w:val="en-GB"/>
              </w:rPr>
              <w:t xml:space="preserve">resolution service requests. </w:t>
            </w:r>
          </w:p>
        </w:tc>
        <w:tc>
          <w:tcPr>
            <w:tcW w:w="3051" w:type="dxa"/>
          </w:tcPr>
          <w:p w14:paraId="2FB3DB60" w14:textId="30812746" w:rsidR="008135E9" w:rsidRPr="00BF29D1" w:rsidRDefault="00145B53" w:rsidP="00C90E6E">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Expected from </w:t>
            </w:r>
            <w:r w:rsidR="0033754D">
              <w:rPr>
                <w:rFonts w:ascii="Palatino Linotype" w:hAnsi="Palatino Linotype"/>
                <w:sz w:val="18"/>
                <w:szCs w:val="18"/>
                <w:lang w:val="en-GB"/>
              </w:rPr>
              <w:t>publishers to the ISWC Database</w:t>
            </w:r>
          </w:p>
        </w:tc>
      </w:tr>
      <w:tr w:rsidR="008D1A3F" w:rsidRPr="00BF29D1" w14:paraId="4DEB91A7" w14:textId="77777777" w:rsidTr="61E5B741">
        <w:trPr>
          <w:trHeight w:val="406"/>
        </w:trPr>
        <w:tc>
          <w:tcPr>
            <w:tcW w:w="2824" w:type="dxa"/>
            <w:shd w:val="clear" w:color="auto" w:fill="E7E6E6" w:themeFill="background2"/>
          </w:tcPr>
          <w:p w14:paraId="50266567" w14:textId="08CCF877" w:rsidR="008D1A3F" w:rsidRPr="00BF29D1" w:rsidRDefault="006A1BC6" w:rsidP="008D1A3F">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A</w:t>
            </w:r>
            <w:r w:rsidR="008D1A3F" w:rsidRPr="00BF29D1">
              <w:rPr>
                <w:rFonts w:ascii="Palatino Linotype" w:hAnsi="Palatino Linotype"/>
                <w:b/>
                <w:sz w:val="18"/>
                <w:szCs w:val="18"/>
                <w:lang w:val="en-GB"/>
              </w:rPr>
              <w:t>cknowledgements</w:t>
            </w:r>
          </w:p>
        </w:tc>
        <w:tc>
          <w:tcPr>
            <w:tcW w:w="3139" w:type="dxa"/>
          </w:tcPr>
          <w:p w14:paraId="6C0CF6F5" w14:textId="1EB509DD" w:rsidR="008D1A3F" w:rsidRPr="00BF29D1" w:rsidRDefault="008D1A3F" w:rsidP="008D1A3F">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Acknowledgements in response to transactions above</w:t>
            </w:r>
          </w:p>
        </w:tc>
        <w:tc>
          <w:tcPr>
            <w:tcW w:w="3051" w:type="dxa"/>
          </w:tcPr>
          <w:p w14:paraId="486B0D57" w14:textId="0183C9CD" w:rsidR="008D1A3F" w:rsidRPr="00BF29D1" w:rsidRDefault="00145B53" w:rsidP="008D1A3F">
            <w:pPr>
              <w:pStyle w:val="TableParagraph"/>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Expected from the ISWC Database to </w:t>
            </w:r>
            <w:r w:rsidR="0033754D">
              <w:rPr>
                <w:rFonts w:ascii="Palatino Linotype" w:hAnsi="Palatino Linotype"/>
                <w:sz w:val="18"/>
                <w:szCs w:val="18"/>
                <w:lang w:val="en-GB"/>
              </w:rPr>
              <w:t>publishers</w:t>
            </w:r>
          </w:p>
        </w:tc>
      </w:tr>
    </w:tbl>
    <w:p w14:paraId="0C722014" w14:textId="77777777" w:rsidR="008D77DA" w:rsidRPr="00BF29D1" w:rsidRDefault="008D77DA" w:rsidP="00F02CF0">
      <w:pPr>
        <w:pStyle w:val="NormalIndent"/>
        <w:rPr>
          <w:lang w:val="en-GB"/>
        </w:rPr>
      </w:pPr>
    </w:p>
    <w:p w14:paraId="169EC4A9" w14:textId="7455639F" w:rsidR="0013684B" w:rsidRDefault="0013684B" w:rsidP="00AA4A3D">
      <w:pPr>
        <w:pStyle w:val="NormalIndent"/>
        <w:rPr>
          <w:lang w:val="en-GB"/>
        </w:rPr>
      </w:pPr>
    </w:p>
    <w:p w14:paraId="2EADA1E6" w14:textId="203E0F23" w:rsidR="006F6070" w:rsidRPr="006F6070" w:rsidRDefault="00180DF1" w:rsidP="00F5256B">
      <w:pPr>
        <w:pStyle w:val="Heading3"/>
        <w:rPr>
          <w:lang w:val="en-GB"/>
        </w:rPr>
      </w:pPr>
      <w:bookmarkStart w:id="126" w:name="_Toc135998136"/>
      <w:r>
        <w:rPr>
          <w:lang w:val="en-GB"/>
        </w:rPr>
        <w:t xml:space="preserve">JSON </w:t>
      </w:r>
      <w:r w:rsidR="006F6070" w:rsidRPr="006F6070">
        <w:rPr>
          <w:lang w:val="en-GB"/>
        </w:rPr>
        <w:t>File Naming, Transfer and Encoding</w:t>
      </w:r>
      <w:bookmarkEnd w:id="126"/>
      <w:r w:rsidR="006F6070" w:rsidRPr="006F6070">
        <w:rPr>
          <w:lang w:val="en-GB"/>
        </w:rPr>
        <w:t xml:space="preserve"> </w:t>
      </w:r>
    </w:p>
    <w:p w14:paraId="5628D164" w14:textId="77777777" w:rsidR="006F6070" w:rsidRPr="00BF29D1" w:rsidRDefault="006F6070" w:rsidP="006F6070">
      <w:pPr>
        <w:pStyle w:val="Heading3"/>
        <w:rPr>
          <w:lang w:val="en-GB"/>
        </w:rPr>
      </w:pPr>
      <w:bookmarkStart w:id="127" w:name="_Toc135998137"/>
      <w:r w:rsidRPr="00BF29D1">
        <w:rPr>
          <w:lang w:val="en-GB"/>
        </w:rPr>
        <w:t>File Encoding</w:t>
      </w:r>
      <w:bookmarkEnd w:id="127"/>
    </w:p>
    <w:p w14:paraId="76F5C530" w14:textId="77777777" w:rsidR="006F6070" w:rsidRPr="00BF29D1" w:rsidRDefault="006F6070" w:rsidP="006F6070">
      <w:pPr>
        <w:pStyle w:val="NormalIndent"/>
        <w:rPr>
          <w:lang w:val="en-GB"/>
        </w:rPr>
      </w:pPr>
      <w:r w:rsidRPr="00BF29D1">
        <w:rPr>
          <w:lang w:val="en-GB"/>
        </w:rPr>
        <w:t>All files will be encoded in UTF-8.</w:t>
      </w:r>
    </w:p>
    <w:p w14:paraId="4D9AB6CD" w14:textId="77777777" w:rsidR="006F6070" w:rsidRPr="00BF29D1" w:rsidRDefault="006F6070" w:rsidP="006F6070">
      <w:pPr>
        <w:pStyle w:val="NormalIndent"/>
        <w:rPr>
          <w:lang w:val="en-GB"/>
        </w:rPr>
      </w:pPr>
    </w:p>
    <w:p w14:paraId="4363B3C2" w14:textId="77777777" w:rsidR="006F6070" w:rsidRPr="00BF29D1" w:rsidRDefault="006F6070" w:rsidP="006F6070">
      <w:pPr>
        <w:pStyle w:val="Heading3"/>
        <w:rPr>
          <w:lang w:val="en-GB"/>
        </w:rPr>
      </w:pPr>
      <w:bookmarkStart w:id="128" w:name="_Toc135998138"/>
      <w:r w:rsidRPr="00BF29D1">
        <w:rPr>
          <w:lang w:val="en-GB"/>
        </w:rPr>
        <w:t>File Transfer and Location</w:t>
      </w:r>
      <w:bookmarkEnd w:id="128"/>
    </w:p>
    <w:p w14:paraId="62F3F8C9" w14:textId="77777777" w:rsidR="006F6070" w:rsidRPr="00BF29D1" w:rsidRDefault="006F6070" w:rsidP="006F6070">
      <w:pPr>
        <w:pStyle w:val="NormalIndent"/>
        <w:rPr>
          <w:lang w:val="en-GB"/>
        </w:rPr>
      </w:pPr>
      <w:r w:rsidRPr="00BF29D1">
        <w:rPr>
          <w:lang w:val="en-GB"/>
        </w:rPr>
        <w:t xml:space="preserve">The standard for transmission will be the Secure File Transfer Protocol (SFTP).  Each ISWC agency </w:t>
      </w:r>
      <w:r>
        <w:rPr>
          <w:lang w:val="en-GB"/>
        </w:rPr>
        <w:t xml:space="preserve">or publisher </w:t>
      </w:r>
      <w:r w:rsidRPr="00BF29D1">
        <w:rPr>
          <w:lang w:val="en-GB"/>
        </w:rPr>
        <w:t xml:space="preserve">will push files to an agency </w:t>
      </w:r>
      <w:r>
        <w:rPr>
          <w:lang w:val="en-GB"/>
        </w:rPr>
        <w:t xml:space="preserve">and publisher </w:t>
      </w:r>
      <w:r w:rsidRPr="00BF29D1">
        <w:rPr>
          <w:lang w:val="en-GB"/>
        </w:rPr>
        <w:t xml:space="preserve">specific secure folder in a central ISWC Database public SFTP site and pull files from that secure folder. </w:t>
      </w:r>
    </w:p>
    <w:p w14:paraId="449C12A8" w14:textId="77777777" w:rsidR="006F6070" w:rsidRPr="00BF29D1" w:rsidRDefault="006F6070" w:rsidP="006F6070">
      <w:pPr>
        <w:pStyle w:val="NormalIndent"/>
        <w:rPr>
          <w:iCs/>
          <w:lang w:val="en-GB"/>
        </w:rPr>
      </w:pPr>
    </w:p>
    <w:p w14:paraId="3284967E" w14:textId="3CDE1E74" w:rsidR="006F6070" w:rsidRPr="00BF29D1" w:rsidRDefault="006F6070" w:rsidP="006F6070">
      <w:pPr>
        <w:pStyle w:val="Heading3"/>
        <w:rPr>
          <w:lang w:val="en-GB"/>
        </w:rPr>
      </w:pPr>
      <w:bookmarkStart w:id="129" w:name="_Toc135998139"/>
      <w:r w:rsidRPr="00BF29D1">
        <w:rPr>
          <w:lang w:val="en-GB"/>
        </w:rPr>
        <w:t>File Naming Convention</w:t>
      </w:r>
      <w:bookmarkEnd w:id="129"/>
    </w:p>
    <w:p w14:paraId="238E22FC" w14:textId="77777777" w:rsidR="006F6070" w:rsidRPr="00BF29D1" w:rsidRDefault="006F6070" w:rsidP="006F6070">
      <w:pPr>
        <w:pStyle w:val="NormalIndent"/>
        <w:rPr>
          <w:lang w:val="en-GB"/>
        </w:rPr>
      </w:pPr>
    </w:p>
    <w:p w14:paraId="1EE0F4C4" w14:textId="77777777" w:rsidR="006F6070" w:rsidRPr="00BF29D1" w:rsidRDefault="006F6070" w:rsidP="006F6070">
      <w:pPr>
        <w:pStyle w:val="NormalIndent"/>
        <w:rPr>
          <w:lang w:val="en-GB"/>
        </w:rPr>
      </w:pPr>
      <w:r w:rsidRPr="00BF29D1">
        <w:rPr>
          <w:lang w:val="en-GB"/>
        </w:rPr>
        <w:t>ISWC</w:t>
      </w:r>
      <w:r>
        <w:rPr>
          <w:lang w:val="en-GB"/>
        </w:rPr>
        <w:t>P</w:t>
      </w:r>
      <w:r w:rsidRPr="00BF29D1">
        <w:rPr>
          <w:lang w:val="en-GB"/>
        </w:rPr>
        <w:t xml:space="preserve"> – identifies an ISWC </w:t>
      </w:r>
      <w:r>
        <w:rPr>
          <w:lang w:val="en-GB"/>
        </w:rPr>
        <w:t xml:space="preserve">Publisher </w:t>
      </w:r>
      <w:r w:rsidRPr="00BF29D1">
        <w:rPr>
          <w:lang w:val="en-GB"/>
        </w:rPr>
        <w:t xml:space="preserve">file </w:t>
      </w:r>
    </w:p>
    <w:p w14:paraId="371AC72A" w14:textId="77777777" w:rsidR="006F6070" w:rsidRPr="00BF29D1" w:rsidRDefault="006F6070" w:rsidP="006F6070">
      <w:pPr>
        <w:pStyle w:val="NormalIndent"/>
        <w:rPr>
          <w:lang w:val="en-GB"/>
        </w:rPr>
      </w:pPr>
      <w:r w:rsidRPr="00BF29D1">
        <w:rPr>
          <w:lang w:val="en-GB"/>
        </w:rPr>
        <w:t>YYYY-MM-DDTHH-MM-SS identifies the creation date and time of the file converted to UTC</w:t>
      </w:r>
    </w:p>
    <w:p w14:paraId="49017170" w14:textId="77777777" w:rsidR="006F6070" w:rsidRDefault="006F6070" w:rsidP="006F6070">
      <w:pPr>
        <w:pStyle w:val="NormalIndent"/>
        <w:rPr>
          <w:lang w:val="en-GB"/>
        </w:rPr>
      </w:pPr>
      <w:r w:rsidRPr="00BF29D1">
        <w:rPr>
          <w:lang w:val="en-GB"/>
        </w:rPr>
        <w:t xml:space="preserve">SSS – Represents the Agency </w:t>
      </w:r>
      <w:r>
        <w:rPr>
          <w:lang w:val="en-GB"/>
        </w:rPr>
        <w:t xml:space="preserve">(Society) </w:t>
      </w:r>
      <w:r w:rsidRPr="00BF29D1">
        <w:rPr>
          <w:lang w:val="en-GB"/>
        </w:rPr>
        <w:t>identifier of the sender of the file</w:t>
      </w:r>
    </w:p>
    <w:p w14:paraId="5769A99B" w14:textId="1F7D26D5" w:rsidR="006F6070" w:rsidRDefault="006F6070" w:rsidP="006F6070">
      <w:pPr>
        <w:pStyle w:val="NormalIndent"/>
        <w:rPr>
          <w:lang w:val="en-GB"/>
        </w:rPr>
      </w:pPr>
      <w:r>
        <w:rPr>
          <w:lang w:val="en-GB"/>
        </w:rPr>
        <w:t>PPP – Represents the Publisher Sender ID code as per CWR Sender IDs involved in this exchange</w:t>
      </w:r>
    </w:p>
    <w:p w14:paraId="13CE6C39" w14:textId="77777777" w:rsidR="000B64D8" w:rsidRPr="00BF29D1" w:rsidRDefault="000B64D8" w:rsidP="000B64D8">
      <w:pPr>
        <w:pStyle w:val="NormalIndent"/>
        <w:ind w:left="0" w:firstLine="720"/>
        <w:rPr>
          <w:lang w:val="en-GB"/>
        </w:rPr>
      </w:pPr>
      <w:r w:rsidRPr="00BF29D1">
        <w:rPr>
          <w:lang w:val="en-GB"/>
        </w:rPr>
        <w:t>RRR – Represents the Agency</w:t>
      </w:r>
      <w:r>
        <w:rPr>
          <w:lang w:val="en-GB"/>
        </w:rPr>
        <w:t xml:space="preserve"> (Society)</w:t>
      </w:r>
      <w:r w:rsidRPr="00BF29D1">
        <w:rPr>
          <w:lang w:val="en-GB"/>
        </w:rPr>
        <w:t xml:space="preserve"> identifier of the receiver of the file</w:t>
      </w:r>
    </w:p>
    <w:p w14:paraId="0B9C89EF" w14:textId="492E3773" w:rsidR="006F6070" w:rsidRPr="00BF29D1" w:rsidRDefault="00D36EE9" w:rsidP="006F6070">
      <w:pPr>
        <w:pStyle w:val="NormalIndent"/>
        <w:rPr>
          <w:lang w:val="en-GB"/>
        </w:rPr>
      </w:pPr>
      <w:r>
        <w:rPr>
          <w:lang w:val="en-GB"/>
        </w:rPr>
        <w:lastRenderedPageBreak/>
        <w:t>YY</w:t>
      </w:r>
      <w:r w:rsidR="006F6070" w:rsidRPr="00BF29D1">
        <w:rPr>
          <w:lang w:val="en-GB"/>
        </w:rPr>
        <w:t>N</w:t>
      </w:r>
      <w:r>
        <w:rPr>
          <w:lang w:val="en-GB"/>
        </w:rPr>
        <w:t>N</w:t>
      </w:r>
      <w:r w:rsidR="006F6070" w:rsidRPr="00BF29D1">
        <w:rPr>
          <w:lang w:val="en-GB"/>
        </w:rPr>
        <w:t xml:space="preserve"> – Represents an additional optional descriptor for the file</w:t>
      </w:r>
      <w:r>
        <w:rPr>
          <w:lang w:val="en-GB"/>
        </w:rPr>
        <w:t xml:space="preserve">.  E.G. Publishers could use </w:t>
      </w:r>
      <w:r w:rsidR="00AB3E4F">
        <w:rPr>
          <w:lang w:val="en-GB"/>
        </w:rPr>
        <w:t xml:space="preserve">the existing </w:t>
      </w:r>
      <w:r w:rsidR="00B36007">
        <w:rPr>
          <w:lang w:val="en-GB"/>
        </w:rPr>
        <w:t xml:space="preserve">convention as used by CWR for this. </w:t>
      </w:r>
    </w:p>
    <w:p w14:paraId="0F645B83" w14:textId="77777777" w:rsidR="006F6070" w:rsidRPr="00BF29D1" w:rsidRDefault="006F6070" w:rsidP="006F6070">
      <w:pPr>
        <w:pStyle w:val="NormalIndent"/>
        <w:rPr>
          <w:lang w:val="en-GB"/>
        </w:rPr>
      </w:pPr>
    </w:p>
    <w:p w14:paraId="18176139" w14:textId="77777777" w:rsidR="006F6070" w:rsidRPr="00BF29D1" w:rsidRDefault="006F6070" w:rsidP="006F6070">
      <w:pPr>
        <w:pStyle w:val="NormalIndent"/>
        <w:rPr>
          <w:lang w:val="en-GB"/>
        </w:rPr>
      </w:pPr>
      <w:r w:rsidRPr="00BF29D1">
        <w:rPr>
          <w:lang w:val="en-GB"/>
        </w:rPr>
        <w:t xml:space="preserve">If </w:t>
      </w:r>
      <w:r>
        <w:rPr>
          <w:lang w:val="en-GB"/>
        </w:rPr>
        <w:t xml:space="preserve">Sony/ATV Music Publishing LLC (Sender ID SA) send through </w:t>
      </w:r>
      <w:r w:rsidRPr="00BF29D1">
        <w:rPr>
          <w:lang w:val="en-GB"/>
        </w:rPr>
        <w:t>IMRO (society code 128)</w:t>
      </w:r>
      <w:r>
        <w:rPr>
          <w:lang w:val="en-GB"/>
        </w:rPr>
        <w:t xml:space="preserve">, </w:t>
      </w:r>
      <w:r w:rsidRPr="00BF29D1">
        <w:rPr>
          <w:lang w:val="en-GB"/>
        </w:rPr>
        <w:t>a file that was created at 18:25 on Nov 25</w:t>
      </w:r>
      <w:r w:rsidRPr="00BF29D1">
        <w:rPr>
          <w:vertAlign w:val="superscript"/>
          <w:lang w:val="en-GB"/>
        </w:rPr>
        <w:t>th</w:t>
      </w:r>
      <w:r w:rsidRPr="00BF29D1">
        <w:rPr>
          <w:lang w:val="en-GB"/>
        </w:rPr>
        <w:t xml:space="preserve">, </w:t>
      </w:r>
      <w:proofErr w:type="gramStart"/>
      <w:r w:rsidRPr="00BF29D1">
        <w:rPr>
          <w:lang w:val="en-GB"/>
        </w:rPr>
        <w:t>2019</w:t>
      </w:r>
      <w:proofErr w:type="gramEnd"/>
      <w:r w:rsidRPr="00BF29D1">
        <w:rPr>
          <w:lang w:val="en-GB"/>
        </w:rPr>
        <w:t xml:space="preserve"> to the ISWC Database Centre (society code 315), the filename would be:</w:t>
      </w:r>
    </w:p>
    <w:p w14:paraId="53F976C3" w14:textId="0D1223E0" w:rsidR="006F6070" w:rsidRDefault="006F6070" w:rsidP="006F6070">
      <w:pPr>
        <w:pStyle w:val="NormalIndent"/>
        <w:rPr>
          <w:lang w:val="en-GB"/>
        </w:rPr>
      </w:pPr>
      <w:r w:rsidRPr="00BF29D1">
        <w:rPr>
          <w:lang w:val="en-GB"/>
        </w:rPr>
        <w:t>iswc</w:t>
      </w:r>
      <w:r>
        <w:rPr>
          <w:lang w:val="en-GB"/>
        </w:rPr>
        <w:t>p</w:t>
      </w:r>
      <w:r w:rsidRPr="00BF29D1">
        <w:rPr>
          <w:lang w:val="en-GB"/>
        </w:rPr>
        <w:t>_2019-11-25T18-25-43_128_</w:t>
      </w:r>
      <w:r>
        <w:rPr>
          <w:lang w:val="en-GB"/>
        </w:rPr>
        <w:t>SA</w:t>
      </w:r>
      <w:r w:rsidR="002B6EB2" w:rsidRPr="00BF29D1">
        <w:rPr>
          <w:lang w:val="en-GB"/>
        </w:rPr>
        <w:t>_315</w:t>
      </w:r>
      <w:r>
        <w:rPr>
          <w:lang w:val="en-GB"/>
        </w:rPr>
        <w:t>_</w:t>
      </w:r>
      <w:r w:rsidRPr="00BF29D1">
        <w:rPr>
          <w:lang w:val="en-GB"/>
        </w:rPr>
        <w:t>SampleSubmissions.json</w:t>
      </w:r>
    </w:p>
    <w:p w14:paraId="244DF361" w14:textId="227525B3" w:rsidR="006F6070" w:rsidRDefault="006F6070" w:rsidP="006F6070">
      <w:pPr>
        <w:pStyle w:val="NormalIndent"/>
        <w:rPr>
          <w:lang w:val="en-GB"/>
        </w:rPr>
      </w:pPr>
    </w:p>
    <w:p w14:paraId="03340DD6" w14:textId="7F037AFE" w:rsidR="00F91293" w:rsidRDefault="00F91293" w:rsidP="006F6070">
      <w:pPr>
        <w:pStyle w:val="NormalIndent"/>
        <w:rPr>
          <w:lang w:val="en-GB"/>
        </w:rPr>
      </w:pPr>
    </w:p>
    <w:p w14:paraId="43926194" w14:textId="7E63B1FB" w:rsidR="00F91293" w:rsidRDefault="00F91293" w:rsidP="006F6070">
      <w:pPr>
        <w:pStyle w:val="NormalIndent"/>
        <w:rPr>
          <w:lang w:val="en-GB"/>
        </w:rPr>
      </w:pPr>
    </w:p>
    <w:p w14:paraId="51AFE01F" w14:textId="77777777" w:rsidR="00F91293" w:rsidRDefault="00F91293" w:rsidP="006F6070">
      <w:pPr>
        <w:pStyle w:val="NormalIndent"/>
        <w:rPr>
          <w:lang w:val="en-GB"/>
        </w:rPr>
      </w:pPr>
    </w:p>
    <w:p w14:paraId="76FA96EC" w14:textId="51DA4C3A" w:rsidR="006A68ED" w:rsidRPr="006A68ED" w:rsidRDefault="006A68ED" w:rsidP="006A68ED">
      <w:pPr>
        <w:pStyle w:val="Heading2"/>
        <w:rPr>
          <w:lang w:val="en-GB"/>
        </w:rPr>
      </w:pPr>
      <w:bookmarkStart w:id="130" w:name="_Toc135998140"/>
      <w:r>
        <w:rPr>
          <w:lang w:val="en-GB"/>
        </w:rPr>
        <w:t>Flat File</w:t>
      </w:r>
      <w:r w:rsidRPr="006A68ED">
        <w:rPr>
          <w:lang w:val="en-GB"/>
        </w:rPr>
        <w:t xml:space="preserve"> Data Exchange Format</w:t>
      </w:r>
      <w:bookmarkEnd w:id="130"/>
    </w:p>
    <w:p w14:paraId="067CD413" w14:textId="0719C4BB" w:rsidR="006A68ED" w:rsidRDefault="004079CE" w:rsidP="006A68ED">
      <w:pPr>
        <w:pStyle w:val="NormalIndent"/>
        <w:rPr>
          <w:lang w:val="en-GB"/>
        </w:rPr>
      </w:pPr>
      <w:r>
        <w:rPr>
          <w:lang w:val="en-GB"/>
        </w:rPr>
        <w:t xml:space="preserve">Chapter </w:t>
      </w:r>
      <w:r w:rsidR="00F17774">
        <w:rPr>
          <w:lang w:val="en-GB"/>
        </w:rPr>
        <w:t>four</w:t>
      </w:r>
      <w:r>
        <w:rPr>
          <w:lang w:val="en-GB"/>
        </w:rPr>
        <w:t xml:space="preserve"> below, describes the new combined flat file format </w:t>
      </w:r>
      <w:r w:rsidR="001D4537">
        <w:rPr>
          <w:lang w:val="en-GB"/>
        </w:rPr>
        <w:t xml:space="preserve">that will also be supported. </w:t>
      </w:r>
      <w:r w:rsidR="006A68ED">
        <w:rPr>
          <w:lang w:val="en-GB"/>
        </w:rPr>
        <w:t xml:space="preserve">  </w:t>
      </w:r>
    </w:p>
    <w:p w14:paraId="029CE552" w14:textId="581634C8" w:rsidR="00D8767A" w:rsidRDefault="00D8767A" w:rsidP="006A68ED">
      <w:pPr>
        <w:pStyle w:val="NormalIndent"/>
        <w:rPr>
          <w:lang w:val="en-GB"/>
        </w:rPr>
      </w:pPr>
    </w:p>
    <w:p w14:paraId="572EFCDD" w14:textId="77777777" w:rsidR="00D8767A" w:rsidRPr="00BF29D1" w:rsidRDefault="00D8767A" w:rsidP="00D8767A">
      <w:pPr>
        <w:pStyle w:val="Heading3"/>
        <w:rPr>
          <w:lang w:val="en-GB"/>
        </w:rPr>
      </w:pPr>
      <w:bookmarkStart w:id="131" w:name="_Toc135998141"/>
      <w:r>
        <w:rPr>
          <w:lang w:val="en-GB"/>
        </w:rPr>
        <w:t>Developer Artefacts</w:t>
      </w:r>
      <w:bookmarkEnd w:id="131"/>
    </w:p>
    <w:p w14:paraId="40A79DC0" w14:textId="042FBF47" w:rsidR="00D8767A" w:rsidRPr="00BF29D1" w:rsidRDefault="00D8767A" w:rsidP="00D8767A">
      <w:pPr>
        <w:pStyle w:val="NormalIndent"/>
        <w:rPr>
          <w:lang w:val="en-GB"/>
        </w:rPr>
      </w:pPr>
      <w:r w:rsidRPr="00BF29D1">
        <w:rPr>
          <w:lang w:val="en-GB"/>
        </w:rPr>
        <w:t xml:space="preserve">This specification includes the following </w:t>
      </w:r>
      <w:r>
        <w:rPr>
          <w:lang w:val="en-GB"/>
        </w:rPr>
        <w:t xml:space="preserve">additional </w:t>
      </w:r>
      <w:r w:rsidRPr="00BF29D1">
        <w:rPr>
          <w:lang w:val="en-GB"/>
        </w:rPr>
        <w:t>companion artefacts</w:t>
      </w:r>
      <w:r>
        <w:rPr>
          <w:lang w:val="en-GB"/>
        </w:rPr>
        <w:t xml:space="preserve"> that are specific to the flat file format</w:t>
      </w:r>
      <w:r w:rsidRPr="00BF29D1">
        <w:rPr>
          <w:lang w:val="en-GB"/>
        </w:rPr>
        <w:t>:</w:t>
      </w:r>
    </w:p>
    <w:tbl>
      <w:tblPr>
        <w:tblW w:w="8698"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Change w:id="132" w:author="Masson, Sylvain" w:date="2020-09-02T19:55:00Z">
          <w:tblPr>
            <w:tblW w:w="8698"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PrChange>
      </w:tblPr>
      <w:tblGrid>
        <w:gridCol w:w="4020"/>
        <w:gridCol w:w="4678"/>
        <w:tblGridChange w:id="133">
          <w:tblGrid>
            <w:gridCol w:w="4020"/>
            <w:gridCol w:w="1639"/>
            <w:gridCol w:w="3039"/>
          </w:tblGrid>
        </w:tblGridChange>
      </w:tblGrid>
      <w:tr w:rsidR="00D8767A" w:rsidRPr="00BF29D1" w14:paraId="46FEF5A5" w14:textId="77777777" w:rsidTr="19AB55B8">
        <w:trPr>
          <w:trHeight w:val="323"/>
        </w:trPr>
        <w:tc>
          <w:tcPr>
            <w:tcW w:w="4020" w:type="dxa"/>
            <w:shd w:val="clear" w:color="auto" w:fill="E7E6E6" w:themeFill="background2"/>
            <w:tcPrChange w:id="134" w:author="Masson, Sylvain" w:date="2020-09-02T19:55:00Z">
              <w:tcPr>
                <w:tcW w:w="5659" w:type="dxa"/>
                <w:gridSpan w:val="2"/>
                <w:shd w:val="clear" w:color="auto" w:fill="E7E6E6" w:themeFill="background2"/>
              </w:tcPr>
            </w:tcPrChange>
          </w:tcPr>
          <w:p w14:paraId="795BA510" w14:textId="77777777" w:rsidR="00D8767A" w:rsidRPr="00BF29D1" w:rsidRDefault="00D8767A" w:rsidP="00786AC4">
            <w:pPr>
              <w:pStyle w:val="TableParagraph"/>
              <w:spacing w:line="252" w:lineRule="exact"/>
              <w:ind w:left="70"/>
              <w:rPr>
                <w:rFonts w:ascii="Palatino Linotype" w:hAnsi="Palatino Linotype"/>
                <w:b/>
                <w:sz w:val="18"/>
                <w:szCs w:val="18"/>
                <w:lang w:val="en-GB"/>
              </w:rPr>
            </w:pPr>
            <w:r>
              <w:rPr>
                <w:rFonts w:ascii="Palatino Linotype" w:hAnsi="Palatino Linotype"/>
                <w:b/>
                <w:sz w:val="18"/>
                <w:szCs w:val="18"/>
                <w:lang w:val="en-GB"/>
              </w:rPr>
              <w:t>File Name</w:t>
            </w:r>
          </w:p>
        </w:tc>
        <w:tc>
          <w:tcPr>
            <w:tcW w:w="4678" w:type="dxa"/>
            <w:shd w:val="clear" w:color="auto" w:fill="E7E6E6" w:themeFill="background2"/>
            <w:tcPrChange w:id="135" w:author="Masson, Sylvain" w:date="2020-09-02T19:55:00Z">
              <w:tcPr>
                <w:tcW w:w="3039" w:type="dxa"/>
                <w:shd w:val="clear" w:color="auto" w:fill="E7E6E6" w:themeFill="background2"/>
              </w:tcPr>
            </w:tcPrChange>
          </w:tcPr>
          <w:p w14:paraId="4BD8609B" w14:textId="77777777" w:rsidR="00D8767A" w:rsidRPr="00BF29D1" w:rsidRDefault="00D8767A" w:rsidP="00786AC4">
            <w:pPr>
              <w:pStyle w:val="TableParagraph"/>
              <w:spacing w:line="252" w:lineRule="exact"/>
              <w:ind w:left="68"/>
              <w:rPr>
                <w:rFonts w:ascii="Palatino Linotype" w:hAnsi="Palatino Linotype"/>
                <w:b/>
                <w:sz w:val="18"/>
                <w:szCs w:val="18"/>
                <w:lang w:val="en-GB"/>
              </w:rPr>
            </w:pPr>
            <w:r w:rsidRPr="00BF29D1">
              <w:rPr>
                <w:rFonts w:ascii="Palatino Linotype" w:hAnsi="Palatino Linotype"/>
                <w:b/>
                <w:sz w:val="18"/>
                <w:szCs w:val="18"/>
                <w:lang w:val="en-GB"/>
              </w:rPr>
              <w:t>Description</w:t>
            </w:r>
          </w:p>
        </w:tc>
      </w:tr>
      <w:tr w:rsidR="00D8767A" w:rsidRPr="00BF29D1" w14:paraId="7E74C30B" w14:textId="77777777" w:rsidTr="19AB55B8">
        <w:trPr>
          <w:trHeight w:val="410"/>
        </w:trPr>
        <w:tc>
          <w:tcPr>
            <w:tcW w:w="4020" w:type="dxa"/>
            <w:shd w:val="clear" w:color="auto" w:fill="E7E6E6" w:themeFill="background2"/>
            <w:tcPrChange w:id="136" w:author="Masson, Sylvain" w:date="2020-09-02T19:55:00Z">
              <w:tcPr>
                <w:tcW w:w="5659" w:type="dxa"/>
                <w:gridSpan w:val="2"/>
                <w:shd w:val="clear" w:color="auto" w:fill="E7E6E6" w:themeFill="background2"/>
              </w:tcPr>
            </w:tcPrChange>
          </w:tcPr>
          <w:p w14:paraId="5705BF1A" w14:textId="163A83D9" w:rsidR="00D8767A" w:rsidRPr="00BF29D1" w:rsidRDefault="00D8767A" w:rsidP="00786AC4">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SampleSubmissions</w:t>
            </w:r>
            <w:r>
              <w:rPr>
                <w:rFonts w:ascii="Palatino Linotype" w:hAnsi="Palatino Linotype"/>
                <w:b/>
                <w:sz w:val="18"/>
                <w:szCs w:val="18"/>
                <w:lang w:val="en-GB"/>
              </w:rPr>
              <w:t>Allocation.</w:t>
            </w:r>
            <w:r w:rsidR="00DA1CB3">
              <w:rPr>
                <w:rFonts w:ascii="Palatino Linotype" w:hAnsi="Palatino Linotype"/>
                <w:b/>
                <w:sz w:val="18"/>
                <w:szCs w:val="18"/>
                <w:lang w:val="en-GB"/>
              </w:rPr>
              <w:t>txt</w:t>
            </w:r>
          </w:p>
        </w:tc>
        <w:tc>
          <w:tcPr>
            <w:tcW w:w="4678" w:type="dxa"/>
            <w:tcPrChange w:id="137" w:author="Masson, Sylvain" w:date="2020-09-02T19:55:00Z">
              <w:tcPr>
                <w:tcW w:w="3039" w:type="dxa"/>
              </w:tcPr>
            </w:tcPrChange>
          </w:tcPr>
          <w:p w14:paraId="12811E51" w14:textId="34807E2C" w:rsidR="00D8767A" w:rsidRPr="00BF29D1" w:rsidRDefault="00D8767A" w:rsidP="00786AC4">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w:t>
            </w:r>
            <w:r>
              <w:rPr>
                <w:rFonts w:ascii="Palatino Linotype" w:hAnsi="Palatino Linotype"/>
                <w:sz w:val="18"/>
                <w:szCs w:val="18"/>
                <w:lang w:val="en-GB"/>
              </w:rPr>
              <w:t xml:space="preserve">Publisher </w:t>
            </w:r>
            <w:r w:rsidRPr="00BF29D1">
              <w:rPr>
                <w:rFonts w:ascii="Palatino Linotype" w:hAnsi="Palatino Linotype"/>
                <w:sz w:val="18"/>
                <w:szCs w:val="18"/>
                <w:lang w:val="en-GB"/>
              </w:rPr>
              <w:t xml:space="preserve">ISWC </w:t>
            </w:r>
            <w:r w:rsidR="00A971D8">
              <w:rPr>
                <w:rFonts w:ascii="Palatino Linotype" w:hAnsi="Palatino Linotype"/>
                <w:sz w:val="18"/>
                <w:szCs w:val="18"/>
                <w:lang w:val="en-GB"/>
              </w:rPr>
              <w:t>flat file</w:t>
            </w:r>
            <w:r w:rsidRPr="00BF29D1">
              <w:rPr>
                <w:rFonts w:ascii="Palatino Linotype" w:hAnsi="Palatino Linotype"/>
                <w:sz w:val="18"/>
                <w:szCs w:val="18"/>
                <w:lang w:val="en-GB"/>
              </w:rPr>
              <w:t xml:space="preserve"> that contains a set of</w:t>
            </w:r>
            <w:r>
              <w:rPr>
                <w:rFonts w:ascii="Palatino Linotype" w:hAnsi="Palatino Linotype"/>
                <w:sz w:val="18"/>
                <w:szCs w:val="18"/>
                <w:lang w:val="en-GB"/>
              </w:rPr>
              <w:t xml:space="preserve"> ISWC Allocation Submission </w:t>
            </w:r>
            <w:r w:rsidRPr="00BF29D1">
              <w:rPr>
                <w:rFonts w:ascii="Palatino Linotype" w:hAnsi="Palatino Linotype"/>
                <w:sz w:val="18"/>
                <w:szCs w:val="18"/>
                <w:lang w:val="en-GB"/>
              </w:rPr>
              <w:t xml:space="preserve">transactions from a </w:t>
            </w:r>
            <w:r>
              <w:rPr>
                <w:rFonts w:ascii="Palatino Linotype" w:hAnsi="Palatino Linotype"/>
                <w:sz w:val="18"/>
                <w:szCs w:val="18"/>
                <w:lang w:val="en-GB"/>
              </w:rPr>
              <w:t xml:space="preserve">publisher, through an </w:t>
            </w:r>
            <w:r w:rsidRPr="00BF29D1">
              <w:rPr>
                <w:rFonts w:ascii="Palatino Linotype" w:hAnsi="Palatino Linotype"/>
                <w:sz w:val="18"/>
                <w:szCs w:val="18"/>
                <w:lang w:val="en-GB"/>
              </w:rPr>
              <w:t>agency (128)</w:t>
            </w:r>
            <w:r>
              <w:rPr>
                <w:rFonts w:ascii="Palatino Linotype" w:hAnsi="Palatino Linotype"/>
                <w:sz w:val="18"/>
                <w:szCs w:val="18"/>
                <w:lang w:val="en-GB"/>
              </w:rPr>
              <w:t>,</w:t>
            </w:r>
            <w:r w:rsidRPr="00BF29D1">
              <w:rPr>
                <w:rFonts w:ascii="Palatino Linotype" w:hAnsi="Palatino Linotype"/>
                <w:sz w:val="18"/>
                <w:szCs w:val="18"/>
                <w:lang w:val="en-GB"/>
              </w:rPr>
              <w:t xml:space="preserve"> to be processed by the ISWC Database (315) </w:t>
            </w:r>
            <w:r>
              <w:rPr>
                <w:rFonts w:ascii="Palatino Linotype" w:hAnsi="Palatino Linotype"/>
                <w:sz w:val="18"/>
                <w:szCs w:val="18"/>
                <w:lang w:val="en-GB"/>
              </w:rPr>
              <w:t xml:space="preserve">and </w:t>
            </w:r>
            <w:r w:rsidRPr="00BF29D1">
              <w:rPr>
                <w:rFonts w:ascii="Palatino Linotype" w:hAnsi="Palatino Linotype"/>
                <w:sz w:val="18"/>
                <w:szCs w:val="18"/>
                <w:lang w:val="en-GB"/>
              </w:rPr>
              <w:t xml:space="preserve">that conforms to the above schema. </w:t>
            </w:r>
          </w:p>
        </w:tc>
      </w:tr>
      <w:tr w:rsidR="00D8767A" w:rsidRPr="00BF29D1" w14:paraId="16E014BE" w14:textId="77777777" w:rsidTr="19AB55B8">
        <w:trPr>
          <w:trHeight w:val="410"/>
        </w:trPr>
        <w:tc>
          <w:tcPr>
            <w:tcW w:w="4020" w:type="dxa"/>
            <w:shd w:val="clear" w:color="auto" w:fill="E7E6E6" w:themeFill="background2"/>
            <w:tcPrChange w:id="138" w:author="Masson, Sylvain" w:date="2020-09-02T19:55:00Z">
              <w:tcPr>
                <w:tcW w:w="5659" w:type="dxa"/>
                <w:gridSpan w:val="2"/>
                <w:shd w:val="clear" w:color="auto" w:fill="E7E6E6" w:themeFill="background2"/>
              </w:tcPr>
            </w:tcPrChange>
          </w:tcPr>
          <w:p w14:paraId="606B70FC" w14:textId="1438DE7A" w:rsidR="00D8767A" w:rsidRPr="00BF29D1" w:rsidRDefault="00D8767A" w:rsidP="00786AC4">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SampleAcknowledgements</w:t>
            </w:r>
            <w:r>
              <w:rPr>
                <w:rFonts w:ascii="Palatino Linotype" w:hAnsi="Palatino Linotype"/>
                <w:b/>
                <w:sz w:val="18"/>
                <w:szCs w:val="18"/>
                <w:lang w:val="en-GB"/>
              </w:rPr>
              <w:t>Allocation.</w:t>
            </w:r>
            <w:r w:rsidR="00DA1CB3">
              <w:rPr>
                <w:rFonts w:ascii="Palatino Linotype" w:hAnsi="Palatino Linotype"/>
                <w:b/>
                <w:sz w:val="18"/>
                <w:szCs w:val="18"/>
                <w:lang w:val="en-GB"/>
              </w:rPr>
              <w:t>txt</w:t>
            </w:r>
          </w:p>
        </w:tc>
        <w:tc>
          <w:tcPr>
            <w:tcW w:w="4678" w:type="dxa"/>
            <w:tcPrChange w:id="139" w:author="Masson, Sylvain" w:date="2020-09-02T19:55:00Z">
              <w:tcPr>
                <w:tcW w:w="3039" w:type="dxa"/>
              </w:tcPr>
            </w:tcPrChange>
          </w:tcPr>
          <w:p w14:paraId="14DA5448" w14:textId="44B003AF" w:rsidR="00D8767A" w:rsidRPr="00BF29D1" w:rsidRDefault="00D8767A" w:rsidP="00786AC4">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ISWC </w:t>
            </w:r>
            <w:r>
              <w:rPr>
                <w:rFonts w:ascii="Palatino Linotype" w:hAnsi="Palatino Linotype"/>
                <w:sz w:val="18"/>
                <w:szCs w:val="18"/>
                <w:lang w:val="en-GB"/>
              </w:rPr>
              <w:t xml:space="preserve">Publisher </w:t>
            </w:r>
            <w:r w:rsidR="00C47632">
              <w:rPr>
                <w:rFonts w:ascii="Palatino Linotype" w:hAnsi="Palatino Linotype"/>
                <w:sz w:val="18"/>
                <w:szCs w:val="18"/>
                <w:lang w:val="en-GB"/>
              </w:rPr>
              <w:t>flat</w:t>
            </w:r>
            <w:r w:rsidRPr="00BF29D1">
              <w:rPr>
                <w:rFonts w:ascii="Palatino Linotype" w:hAnsi="Palatino Linotype"/>
                <w:sz w:val="18"/>
                <w:szCs w:val="18"/>
                <w:lang w:val="en-GB"/>
              </w:rPr>
              <w:t xml:space="preserve"> file that contains a set of ISWC acknowledgement transactions </w:t>
            </w:r>
            <w:proofErr w:type="gramStart"/>
            <w:r w:rsidRPr="00BF29D1">
              <w:rPr>
                <w:rFonts w:ascii="Palatino Linotype" w:hAnsi="Palatino Linotype"/>
                <w:sz w:val="18"/>
                <w:szCs w:val="18"/>
                <w:lang w:val="en-GB"/>
              </w:rPr>
              <w:t>from the ISWC database</w:t>
            </w:r>
            <w:r>
              <w:rPr>
                <w:rFonts w:ascii="Palatino Linotype" w:hAnsi="Palatino Linotype"/>
                <w:sz w:val="18"/>
                <w:szCs w:val="18"/>
                <w:lang w:val="en-GB"/>
              </w:rPr>
              <w:t>,</w:t>
            </w:r>
            <w:proofErr w:type="gramEnd"/>
            <w:r w:rsidRPr="00BF29D1">
              <w:rPr>
                <w:rFonts w:ascii="Palatino Linotype" w:hAnsi="Palatino Linotype"/>
                <w:sz w:val="18"/>
                <w:szCs w:val="18"/>
                <w:lang w:val="en-GB"/>
              </w:rPr>
              <w:t xml:space="preserve"> to a</w:t>
            </w:r>
            <w:r>
              <w:rPr>
                <w:rFonts w:ascii="Palatino Linotype" w:hAnsi="Palatino Linotype"/>
                <w:sz w:val="18"/>
                <w:szCs w:val="18"/>
                <w:lang w:val="en-GB"/>
              </w:rPr>
              <w:t xml:space="preserve"> publisher, through </w:t>
            </w:r>
            <w:proofErr w:type="gramStart"/>
            <w:r>
              <w:rPr>
                <w:rFonts w:ascii="Palatino Linotype" w:hAnsi="Palatino Linotype"/>
                <w:sz w:val="18"/>
                <w:szCs w:val="18"/>
                <w:lang w:val="en-GB"/>
              </w:rPr>
              <w:t xml:space="preserve">an  </w:t>
            </w:r>
            <w:r w:rsidRPr="00BF29D1">
              <w:rPr>
                <w:rFonts w:ascii="Palatino Linotype" w:hAnsi="Palatino Linotype"/>
                <w:sz w:val="18"/>
                <w:szCs w:val="18"/>
                <w:lang w:val="en-GB"/>
              </w:rPr>
              <w:t>agency</w:t>
            </w:r>
            <w:proofErr w:type="gramEnd"/>
            <w:r w:rsidRPr="00BF29D1">
              <w:rPr>
                <w:rFonts w:ascii="Palatino Linotype" w:hAnsi="Palatino Linotype"/>
                <w:sz w:val="18"/>
                <w:szCs w:val="18"/>
                <w:lang w:val="en-GB"/>
              </w:rPr>
              <w:t xml:space="preserve"> in response to the transactions sent in the previous file. </w:t>
            </w:r>
          </w:p>
        </w:tc>
      </w:tr>
      <w:tr w:rsidR="00D8767A" w:rsidRPr="00BF29D1" w14:paraId="035DB779" w14:textId="77777777" w:rsidTr="19AB55B8">
        <w:trPr>
          <w:trHeight w:val="410"/>
        </w:trPr>
        <w:tc>
          <w:tcPr>
            <w:tcW w:w="4020" w:type="dxa"/>
            <w:shd w:val="clear" w:color="auto" w:fill="E7E6E6" w:themeFill="background2"/>
            <w:tcPrChange w:id="140" w:author="Masson, Sylvain" w:date="2020-09-02T19:55:00Z">
              <w:tcPr>
                <w:tcW w:w="5659" w:type="dxa"/>
                <w:gridSpan w:val="2"/>
                <w:shd w:val="clear" w:color="auto" w:fill="E7E6E6" w:themeFill="background2"/>
              </w:tcPr>
            </w:tcPrChange>
          </w:tcPr>
          <w:p w14:paraId="2D88748C" w14:textId="107C7B48" w:rsidR="00D8767A" w:rsidRPr="00BF29D1" w:rsidRDefault="00D8767A" w:rsidP="00786AC4">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SampleSubmissions</w:t>
            </w:r>
            <w:r>
              <w:rPr>
                <w:rFonts w:ascii="Palatino Linotype" w:hAnsi="Palatino Linotype"/>
                <w:b/>
                <w:sz w:val="18"/>
                <w:szCs w:val="18"/>
                <w:lang w:val="en-GB"/>
              </w:rPr>
              <w:t>Resolution.</w:t>
            </w:r>
            <w:r w:rsidR="00DA1CB3">
              <w:rPr>
                <w:rFonts w:ascii="Palatino Linotype" w:hAnsi="Palatino Linotype"/>
                <w:b/>
                <w:sz w:val="18"/>
                <w:szCs w:val="18"/>
                <w:lang w:val="en-GB"/>
              </w:rPr>
              <w:t>txt</w:t>
            </w:r>
          </w:p>
        </w:tc>
        <w:tc>
          <w:tcPr>
            <w:tcW w:w="4678" w:type="dxa"/>
            <w:tcPrChange w:id="141" w:author="Masson, Sylvain" w:date="2020-09-02T19:55:00Z">
              <w:tcPr>
                <w:tcW w:w="3039" w:type="dxa"/>
              </w:tcPr>
            </w:tcPrChange>
          </w:tcPr>
          <w:p w14:paraId="66EBE930" w14:textId="56380FC2" w:rsidR="00D8767A" w:rsidRPr="00BF29D1" w:rsidRDefault="00D8767A" w:rsidP="00786AC4">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w:t>
            </w:r>
            <w:r>
              <w:rPr>
                <w:rFonts w:ascii="Palatino Linotype" w:hAnsi="Palatino Linotype"/>
                <w:sz w:val="18"/>
                <w:szCs w:val="18"/>
                <w:lang w:val="en-GB"/>
              </w:rPr>
              <w:t xml:space="preserve">Publisher </w:t>
            </w:r>
            <w:r w:rsidRPr="00BF29D1">
              <w:rPr>
                <w:rFonts w:ascii="Palatino Linotype" w:hAnsi="Palatino Linotype"/>
                <w:sz w:val="18"/>
                <w:szCs w:val="18"/>
                <w:lang w:val="en-GB"/>
              </w:rPr>
              <w:t xml:space="preserve">ISWC </w:t>
            </w:r>
            <w:r w:rsidR="00C47632">
              <w:rPr>
                <w:rFonts w:ascii="Palatino Linotype" w:hAnsi="Palatino Linotype"/>
                <w:sz w:val="18"/>
                <w:szCs w:val="18"/>
                <w:lang w:val="en-GB"/>
              </w:rPr>
              <w:t>flat</w:t>
            </w:r>
            <w:r w:rsidRPr="00BF29D1">
              <w:rPr>
                <w:rFonts w:ascii="Palatino Linotype" w:hAnsi="Palatino Linotype"/>
                <w:sz w:val="18"/>
                <w:szCs w:val="18"/>
                <w:lang w:val="en-GB"/>
              </w:rPr>
              <w:t xml:space="preserve"> file that contains a set of</w:t>
            </w:r>
            <w:r>
              <w:rPr>
                <w:rFonts w:ascii="Palatino Linotype" w:hAnsi="Palatino Linotype"/>
                <w:sz w:val="18"/>
                <w:szCs w:val="18"/>
                <w:lang w:val="en-GB"/>
              </w:rPr>
              <w:t xml:space="preserve"> ISWC Resolution Submission </w:t>
            </w:r>
            <w:r w:rsidRPr="00BF29D1">
              <w:rPr>
                <w:rFonts w:ascii="Palatino Linotype" w:hAnsi="Palatino Linotype"/>
                <w:sz w:val="18"/>
                <w:szCs w:val="18"/>
                <w:lang w:val="en-GB"/>
              </w:rPr>
              <w:t xml:space="preserve">transactions from a </w:t>
            </w:r>
            <w:r>
              <w:rPr>
                <w:rFonts w:ascii="Palatino Linotype" w:hAnsi="Palatino Linotype"/>
                <w:sz w:val="18"/>
                <w:szCs w:val="18"/>
                <w:lang w:val="en-GB"/>
              </w:rPr>
              <w:t xml:space="preserve">publisher, through </w:t>
            </w:r>
            <w:r w:rsidR="00535F67">
              <w:rPr>
                <w:rFonts w:ascii="Palatino Linotype" w:hAnsi="Palatino Linotype"/>
                <w:sz w:val="18"/>
                <w:szCs w:val="18"/>
                <w:lang w:val="en-GB"/>
              </w:rPr>
              <w:t>CISAC</w:t>
            </w:r>
            <w:r w:rsidR="00535F67" w:rsidRPr="00BF29D1">
              <w:rPr>
                <w:rFonts w:ascii="Palatino Linotype" w:hAnsi="Palatino Linotype"/>
                <w:sz w:val="18"/>
                <w:szCs w:val="18"/>
                <w:lang w:val="en-GB"/>
              </w:rPr>
              <w:t xml:space="preserve"> (</w:t>
            </w:r>
            <w:r w:rsidR="00535F67">
              <w:rPr>
                <w:rFonts w:ascii="Palatino Linotype" w:hAnsi="Palatino Linotype"/>
                <w:sz w:val="18"/>
                <w:szCs w:val="18"/>
                <w:lang w:val="en-GB"/>
              </w:rPr>
              <w:t>312</w:t>
            </w:r>
            <w:r w:rsidR="00535F67" w:rsidRPr="00BF29D1">
              <w:rPr>
                <w:rFonts w:ascii="Palatino Linotype" w:hAnsi="Palatino Linotype"/>
                <w:sz w:val="18"/>
                <w:szCs w:val="18"/>
                <w:lang w:val="en-GB"/>
              </w:rPr>
              <w:t>)</w:t>
            </w:r>
            <w:r w:rsidR="00535F67">
              <w:rPr>
                <w:rFonts w:ascii="Palatino Linotype" w:hAnsi="Palatino Linotype"/>
                <w:sz w:val="18"/>
                <w:szCs w:val="18"/>
                <w:lang w:val="en-GB"/>
              </w:rPr>
              <w:t xml:space="preserve"> as a Submitting Agency</w:t>
            </w:r>
            <w:r>
              <w:rPr>
                <w:rFonts w:ascii="Palatino Linotype" w:hAnsi="Palatino Linotype"/>
                <w:sz w:val="18"/>
                <w:szCs w:val="18"/>
                <w:lang w:val="en-GB"/>
              </w:rPr>
              <w:t>,</w:t>
            </w:r>
            <w:r w:rsidRPr="00BF29D1">
              <w:rPr>
                <w:rFonts w:ascii="Palatino Linotype" w:hAnsi="Palatino Linotype"/>
                <w:sz w:val="18"/>
                <w:szCs w:val="18"/>
                <w:lang w:val="en-GB"/>
              </w:rPr>
              <w:t xml:space="preserve"> to be processed by the ISWC Database (315) </w:t>
            </w:r>
            <w:r>
              <w:rPr>
                <w:rFonts w:ascii="Palatino Linotype" w:hAnsi="Palatino Linotype"/>
                <w:sz w:val="18"/>
                <w:szCs w:val="18"/>
                <w:lang w:val="en-GB"/>
              </w:rPr>
              <w:t xml:space="preserve">and </w:t>
            </w:r>
            <w:r w:rsidRPr="00BF29D1">
              <w:rPr>
                <w:rFonts w:ascii="Palatino Linotype" w:hAnsi="Palatino Linotype"/>
                <w:sz w:val="18"/>
                <w:szCs w:val="18"/>
                <w:lang w:val="en-GB"/>
              </w:rPr>
              <w:t xml:space="preserve">that conforms to the above schema. </w:t>
            </w:r>
          </w:p>
        </w:tc>
      </w:tr>
      <w:tr w:rsidR="00D8767A" w:rsidRPr="00BF29D1" w14:paraId="73DC3873" w14:textId="77777777" w:rsidTr="19AB55B8">
        <w:trPr>
          <w:trHeight w:val="410"/>
        </w:trPr>
        <w:tc>
          <w:tcPr>
            <w:tcW w:w="4020" w:type="dxa"/>
            <w:shd w:val="clear" w:color="auto" w:fill="E7E6E6" w:themeFill="background2"/>
            <w:tcPrChange w:id="142" w:author="Masson, Sylvain" w:date="2020-09-02T19:55:00Z">
              <w:tcPr>
                <w:tcW w:w="5659" w:type="dxa"/>
                <w:gridSpan w:val="2"/>
                <w:shd w:val="clear" w:color="auto" w:fill="E7E6E6" w:themeFill="background2"/>
              </w:tcPr>
            </w:tcPrChange>
          </w:tcPr>
          <w:p w14:paraId="3D54590D" w14:textId="0BD59F64" w:rsidR="00D8767A" w:rsidRPr="00BF29D1" w:rsidRDefault="00D8767A" w:rsidP="00786AC4">
            <w:pPr>
              <w:pStyle w:val="TableParagraph"/>
              <w:ind w:left="70" w:right="314"/>
              <w:rPr>
                <w:rFonts w:ascii="Palatino Linotype" w:hAnsi="Palatino Linotype"/>
                <w:b/>
                <w:sz w:val="18"/>
                <w:szCs w:val="18"/>
                <w:lang w:val="en-GB"/>
              </w:rPr>
            </w:pPr>
            <w:r w:rsidRPr="00BF29D1">
              <w:rPr>
                <w:rFonts w:ascii="Palatino Linotype" w:hAnsi="Palatino Linotype"/>
                <w:b/>
                <w:sz w:val="18"/>
                <w:szCs w:val="18"/>
                <w:lang w:val="en-GB"/>
              </w:rPr>
              <w:t>SampleAcknowledgements</w:t>
            </w:r>
            <w:r>
              <w:rPr>
                <w:rFonts w:ascii="Palatino Linotype" w:hAnsi="Palatino Linotype"/>
                <w:b/>
                <w:sz w:val="18"/>
                <w:szCs w:val="18"/>
                <w:lang w:val="en-GB"/>
              </w:rPr>
              <w:t>Resolution.</w:t>
            </w:r>
            <w:r w:rsidR="00DA1CB3">
              <w:rPr>
                <w:rFonts w:ascii="Palatino Linotype" w:hAnsi="Palatino Linotype"/>
                <w:b/>
                <w:sz w:val="18"/>
                <w:szCs w:val="18"/>
                <w:lang w:val="en-GB"/>
              </w:rPr>
              <w:t>txt</w:t>
            </w:r>
          </w:p>
        </w:tc>
        <w:tc>
          <w:tcPr>
            <w:tcW w:w="4678" w:type="dxa"/>
            <w:tcPrChange w:id="143" w:author="Masson, Sylvain" w:date="2020-09-02T19:55:00Z">
              <w:tcPr>
                <w:tcW w:w="3039" w:type="dxa"/>
              </w:tcPr>
            </w:tcPrChange>
          </w:tcPr>
          <w:p w14:paraId="67E9151F" w14:textId="58A5DD60" w:rsidR="00D8767A" w:rsidRPr="00BF29D1" w:rsidRDefault="00F91293" w:rsidP="00786AC4">
            <w:pPr>
              <w:pStyle w:val="TableParagraph"/>
              <w:spacing w:before="3" w:line="252" w:lineRule="exact"/>
              <w:ind w:left="68" w:right="59"/>
              <w:jc w:val="both"/>
              <w:rPr>
                <w:rFonts w:ascii="Palatino Linotype" w:hAnsi="Palatino Linotype"/>
                <w:sz w:val="18"/>
                <w:szCs w:val="18"/>
                <w:lang w:val="en-GB"/>
              </w:rPr>
            </w:pPr>
            <w:r w:rsidRPr="00BF29D1">
              <w:rPr>
                <w:rFonts w:ascii="Palatino Linotype" w:hAnsi="Palatino Linotype"/>
                <w:sz w:val="18"/>
                <w:szCs w:val="18"/>
                <w:lang w:val="en-GB"/>
              </w:rPr>
              <w:t xml:space="preserve">Sample ISWC </w:t>
            </w:r>
            <w:r>
              <w:rPr>
                <w:rFonts w:ascii="Palatino Linotype" w:hAnsi="Palatino Linotype"/>
                <w:sz w:val="18"/>
                <w:szCs w:val="18"/>
                <w:lang w:val="en-GB"/>
              </w:rPr>
              <w:t xml:space="preserve">Publisher </w:t>
            </w:r>
            <w:r w:rsidRPr="00BF29D1">
              <w:rPr>
                <w:rFonts w:ascii="Palatino Linotype" w:hAnsi="Palatino Linotype"/>
                <w:sz w:val="18"/>
                <w:szCs w:val="18"/>
                <w:lang w:val="en-GB"/>
              </w:rPr>
              <w:t xml:space="preserve">JSON file that contains a set of ISWC acknowledgement transactions </w:t>
            </w:r>
            <w:proofErr w:type="gramStart"/>
            <w:r w:rsidRPr="00BF29D1">
              <w:rPr>
                <w:rFonts w:ascii="Palatino Linotype" w:hAnsi="Palatino Linotype"/>
                <w:sz w:val="18"/>
                <w:szCs w:val="18"/>
                <w:lang w:val="en-GB"/>
              </w:rPr>
              <w:t>from the ISWC database</w:t>
            </w:r>
            <w:r>
              <w:rPr>
                <w:rFonts w:ascii="Palatino Linotype" w:hAnsi="Palatino Linotype"/>
                <w:sz w:val="18"/>
                <w:szCs w:val="18"/>
                <w:lang w:val="en-GB"/>
              </w:rPr>
              <w:t>,</w:t>
            </w:r>
            <w:proofErr w:type="gramEnd"/>
            <w:r w:rsidRPr="00BF29D1">
              <w:rPr>
                <w:rFonts w:ascii="Palatino Linotype" w:hAnsi="Palatino Linotype"/>
                <w:sz w:val="18"/>
                <w:szCs w:val="18"/>
                <w:lang w:val="en-GB"/>
              </w:rPr>
              <w:t xml:space="preserve"> to a</w:t>
            </w:r>
            <w:r>
              <w:rPr>
                <w:rFonts w:ascii="Palatino Linotype" w:hAnsi="Palatino Linotype"/>
                <w:sz w:val="18"/>
                <w:szCs w:val="18"/>
                <w:lang w:val="en-GB"/>
              </w:rPr>
              <w:t xml:space="preserve"> publisher, through a</w:t>
            </w:r>
            <w:r w:rsidRPr="00BF29D1">
              <w:rPr>
                <w:rFonts w:ascii="Palatino Linotype" w:hAnsi="Palatino Linotype"/>
                <w:sz w:val="18"/>
                <w:szCs w:val="18"/>
                <w:lang w:val="en-GB"/>
              </w:rPr>
              <w:t xml:space="preserve"> </w:t>
            </w:r>
            <w:r>
              <w:rPr>
                <w:rFonts w:ascii="Palatino Linotype" w:hAnsi="Palatino Linotype"/>
                <w:sz w:val="18"/>
                <w:szCs w:val="18"/>
                <w:lang w:val="en-GB"/>
              </w:rPr>
              <w:t>CISAC hosted Publisher SFTP folder</w:t>
            </w:r>
          </w:p>
        </w:tc>
      </w:tr>
    </w:tbl>
    <w:p w14:paraId="20ACCEBE" w14:textId="77777777" w:rsidR="00D8767A" w:rsidRPr="00BF29D1" w:rsidRDefault="00D8767A" w:rsidP="00D8767A">
      <w:pPr>
        <w:pStyle w:val="NormalIndent"/>
        <w:rPr>
          <w:lang w:val="en-GB"/>
        </w:rPr>
      </w:pPr>
    </w:p>
    <w:p w14:paraId="56A556DE" w14:textId="77777777" w:rsidR="006A68ED" w:rsidRPr="00BF29D1" w:rsidRDefault="006A68ED" w:rsidP="00F91293">
      <w:pPr>
        <w:pStyle w:val="NormalIndent"/>
        <w:ind w:left="0"/>
        <w:rPr>
          <w:lang w:val="en-GB"/>
        </w:rPr>
      </w:pPr>
    </w:p>
    <w:p w14:paraId="08AC2D97" w14:textId="1BE5159E" w:rsidR="001167E3" w:rsidRDefault="004618BF" w:rsidP="001167E3">
      <w:pPr>
        <w:pStyle w:val="Heading2"/>
        <w:rPr>
          <w:lang w:val="en-GB"/>
        </w:rPr>
      </w:pPr>
      <w:bookmarkStart w:id="144" w:name="_Toc135998142"/>
      <w:r>
        <w:rPr>
          <w:lang w:val="en-GB"/>
        </w:rPr>
        <w:lastRenderedPageBreak/>
        <w:t>Embedded Process for Allocations</w:t>
      </w:r>
      <w:bookmarkEnd w:id="144"/>
    </w:p>
    <w:p w14:paraId="3E7B0399" w14:textId="6D016D7D" w:rsidR="001E5730" w:rsidRDefault="005D127C" w:rsidP="001E5730">
      <w:pPr>
        <w:pStyle w:val="NormalIndent"/>
        <w:rPr>
          <w:lang w:val="en-GB"/>
        </w:rPr>
      </w:pPr>
      <w:r>
        <w:rPr>
          <w:lang w:val="en-GB"/>
        </w:rPr>
        <w:t xml:space="preserve">Agencies can provide an embedded process </w:t>
      </w:r>
      <w:r w:rsidR="009804F4">
        <w:rPr>
          <w:lang w:val="en-GB"/>
        </w:rPr>
        <w:t xml:space="preserve">for allocations in two </w:t>
      </w:r>
      <w:r w:rsidR="009927BD">
        <w:rPr>
          <w:lang w:val="en-GB"/>
        </w:rPr>
        <w:t xml:space="preserve">different ways </w:t>
      </w:r>
      <w:r w:rsidR="00780857">
        <w:rPr>
          <w:lang w:val="en-GB"/>
        </w:rPr>
        <w:t>using this new combined solution:</w:t>
      </w:r>
    </w:p>
    <w:p w14:paraId="6AD256B5" w14:textId="517CFFF6" w:rsidR="00780857" w:rsidRDefault="00780857" w:rsidP="00780857">
      <w:pPr>
        <w:pStyle w:val="NormalIndent"/>
        <w:numPr>
          <w:ilvl w:val="0"/>
          <w:numId w:val="34"/>
        </w:numPr>
        <w:rPr>
          <w:lang w:val="en-GB"/>
        </w:rPr>
      </w:pPr>
      <w:r>
        <w:rPr>
          <w:lang w:val="en-GB"/>
        </w:rPr>
        <w:t xml:space="preserve">Agencies can integrate directly with the REST API for Agencies to </w:t>
      </w:r>
      <w:r w:rsidR="00960804">
        <w:rPr>
          <w:lang w:val="en-GB"/>
        </w:rPr>
        <w:t xml:space="preserve">allocate ISWCs for publishers </w:t>
      </w:r>
      <w:r w:rsidR="00474DD6">
        <w:rPr>
          <w:lang w:val="en-GB"/>
        </w:rPr>
        <w:t>or creators</w:t>
      </w:r>
    </w:p>
    <w:p w14:paraId="3FE2F377" w14:textId="53DD0418" w:rsidR="004870B6" w:rsidRDefault="001037F9" w:rsidP="00780857">
      <w:pPr>
        <w:pStyle w:val="NormalIndent"/>
        <w:numPr>
          <w:ilvl w:val="0"/>
          <w:numId w:val="34"/>
        </w:numPr>
        <w:rPr>
          <w:lang w:val="en-GB"/>
        </w:rPr>
      </w:pPr>
      <w:r>
        <w:rPr>
          <w:lang w:val="en-GB"/>
        </w:rPr>
        <w:t xml:space="preserve">Agencies can </w:t>
      </w:r>
      <w:r w:rsidR="00B866AB">
        <w:rPr>
          <w:lang w:val="en-GB"/>
        </w:rPr>
        <w:t xml:space="preserve">extract data from </w:t>
      </w:r>
      <w:r w:rsidR="005819A5">
        <w:rPr>
          <w:lang w:val="en-GB"/>
        </w:rPr>
        <w:t>publisher</w:t>
      </w:r>
      <w:r w:rsidR="00915FC2">
        <w:rPr>
          <w:lang w:val="en-GB"/>
        </w:rPr>
        <w:t>/creator</w:t>
      </w:r>
      <w:r w:rsidR="005819A5">
        <w:rPr>
          <w:lang w:val="en-GB"/>
        </w:rPr>
        <w:t xml:space="preserve"> </w:t>
      </w:r>
      <w:r w:rsidR="00204969">
        <w:rPr>
          <w:lang w:val="en-GB"/>
        </w:rPr>
        <w:t xml:space="preserve">data exchanges in existing formats </w:t>
      </w:r>
      <w:r w:rsidR="00B064CD">
        <w:rPr>
          <w:lang w:val="en-GB"/>
        </w:rPr>
        <w:t xml:space="preserve">into the new JSON format and then </w:t>
      </w:r>
      <w:r w:rsidR="004870B6">
        <w:rPr>
          <w:lang w:val="en-GB"/>
        </w:rPr>
        <w:t xml:space="preserve">submit these for allocation, processing the result. </w:t>
      </w:r>
    </w:p>
    <w:p w14:paraId="5DCB65BC" w14:textId="77A995C1" w:rsidR="001037F9" w:rsidRPr="00B84BA5" w:rsidRDefault="001037F9" w:rsidP="00025937">
      <w:pPr>
        <w:pStyle w:val="NormalIndent"/>
        <w:ind w:left="1080"/>
        <w:rPr>
          <w:lang w:val="en-GB"/>
        </w:rPr>
      </w:pPr>
      <w:r>
        <w:rPr>
          <w:lang w:val="en-GB"/>
        </w:rPr>
        <w:t xml:space="preserve"> </w:t>
      </w:r>
    </w:p>
    <w:p w14:paraId="14D569C5" w14:textId="77777777" w:rsidR="001167E3" w:rsidRPr="00BF29D1" w:rsidRDefault="001167E3" w:rsidP="00341330">
      <w:pPr>
        <w:pStyle w:val="NormalIndent"/>
        <w:rPr>
          <w:lang w:val="en-GB"/>
        </w:rPr>
      </w:pPr>
    </w:p>
    <w:p w14:paraId="526E75A1" w14:textId="7ADECCDD" w:rsidR="006433E3" w:rsidRPr="00BF29D1" w:rsidRDefault="00FE512C" w:rsidP="006433E3">
      <w:pPr>
        <w:pStyle w:val="Chapterheading"/>
        <w:numPr>
          <w:ilvl w:val="0"/>
          <w:numId w:val="1"/>
        </w:numPr>
        <w:rPr>
          <w:lang w:val="en-GB"/>
        </w:rPr>
      </w:pPr>
      <w:bookmarkStart w:id="145" w:name="_Toc135998143"/>
      <w:r>
        <w:rPr>
          <w:lang w:val="en-GB"/>
        </w:rPr>
        <w:lastRenderedPageBreak/>
        <w:t xml:space="preserve">JSON Format </w:t>
      </w:r>
      <w:r w:rsidR="003D1476" w:rsidRPr="00BF29D1">
        <w:rPr>
          <w:lang w:val="en-GB"/>
        </w:rPr>
        <w:t>Transactions</w:t>
      </w:r>
      <w:bookmarkEnd w:id="145"/>
      <w:r w:rsidR="003D1476" w:rsidRPr="00BF29D1">
        <w:rPr>
          <w:lang w:val="en-GB"/>
        </w:rPr>
        <w:t xml:space="preserve"> </w:t>
      </w:r>
    </w:p>
    <w:p w14:paraId="72A3709D" w14:textId="70F0EFAD" w:rsidR="006433E3" w:rsidRPr="00BF29D1" w:rsidRDefault="001A4BA3" w:rsidP="006433E3">
      <w:pPr>
        <w:pStyle w:val="NormalIndent"/>
        <w:rPr>
          <w:lang w:val="en-GB"/>
        </w:rPr>
      </w:pPr>
      <w:r w:rsidRPr="00BF29D1">
        <w:rPr>
          <w:lang w:val="en-GB"/>
        </w:rPr>
        <w:t xml:space="preserve">The following section shows the </w:t>
      </w:r>
      <w:r w:rsidR="0004223F" w:rsidRPr="00BF29D1">
        <w:rPr>
          <w:lang w:val="en-GB"/>
        </w:rPr>
        <w:t xml:space="preserve">expected format and </w:t>
      </w:r>
      <w:r w:rsidR="00F71DA3" w:rsidRPr="00BF29D1">
        <w:rPr>
          <w:lang w:val="en-GB"/>
        </w:rPr>
        <w:t xml:space="preserve">validation rules for </w:t>
      </w:r>
      <w:r w:rsidR="003D1476" w:rsidRPr="00BF29D1">
        <w:rPr>
          <w:lang w:val="en-GB"/>
        </w:rPr>
        <w:t>each transaction</w:t>
      </w:r>
      <w:r w:rsidR="008D21FF" w:rsidRPr="00BF29D1">
        <w:rPr>
          <w:lang w:val="en-GB"/>
        </w:rPr>
        <w:t xml:space="preserve">: </w:t>
      </w:r>
      <w:r w:rsidR="00E71974" w:rsidRPr="00BF29D1">
        <w:rPr>
          <w:lang w:val="en-GB"/>
        </w:rPr>
        <w:t xml:space="preserve"> </w:t>
      </w:r>
    </w:p>
    <w:p w14:paraId="032420B0" w14:textId="77777777" w:rsidR="006433E3" w:rsidRPr="00BF29D1" w:rsidRDefault="006433E3" w:rsidP="006433E3">
      <w:pPr>
        <w:pStyle w:val="NormalIndent"/>
        <w:rPr>
          <w:lang w:val="en-GB"/>
        </w:rPr>
      </w:pPr>
    </w:p>
    <w:p w14:paraId="48CA336C" w14:textId="43AAC7E6" w:rsidR="006433E3" w:rsidRPr="00BF29D1" w:rsidRDefault="009C553F" w:rsidP="00F71DA3">
      <w:pPr>
        <w:pStyle w:val="Heading2"/>
        <w:rPr>
          <w:lang w:val="en-GB"/>
        </w:rPr>
      </w:pPr>
      <w:bookmarkStart w:id="146" w:name="_Toc135998144"/>
      <w:proofErr w:type="spellStart"/>
      <w:r w:rsidRPr="00BF29D1">
        <w:rPr>
          <w:lang w:val="en-GB"/>
        </w:rPr>
        <w:t>Add</w:t>
      </w:r>
      <w:r w:rsidR="003157AC" w:rsidRPr="00BF29D1">
        <w:rPr>
          <w:lang w:val="en-GB"/>
        </w:rPr>
        <w:t>Submission</w:t>
      </w:r>
      <w:bookmarkEnd w:id="146"/>
      <w:proofErr w:type="spellEnd"/>
      <w:r w:rsidR="003157AC" w:rsidRPr="00BF29D1">
        <w:rPr>
          <w:lang w:val="en-GB"/>
        </w:rPr>
        <w:t xml:space="preserve"> </w:t>
      </w:r>
    </w:p>
    <w:tbl>
      <w:tblPr>
        <w:tblW w:w="874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20"/>
        <w:gridCol w:w="4383"/>
        <w:gridCol w:w="1559"/>
      </w:tblGrid>
      <w:tr w:rsidR="002A4FC2" w:rsidRPr="00BF29D1" w14:paraId="1C4263C2" w14:textId="77777777" w:rsidTr="2323F441">
        <w:trPr>
          <w:cantSplit/>
        </w:trPr>
        <w:tc>
          <w:tcPr>
            <w:tcW w:w="2082" w:type="dxa"/>
            <w:tcBorders>
              <w:bottom w:val="single" w:sz="6" w:space="0" w:color="000000" w:themeColor="text1"/>
            </w:tcBorders>
            <w:shd w:val="clear" w:color="auto" w:fill="FFFFFF" w:themeFill="background1"/>
          </w:tcPr>
          <w:p w14:paraId="27B5DC58" w14:textId="77777777" w:rsidR="002A4FC2" w:rsidRPr="00BF29D1" w:rsidRDefault="002A4FC2" w:rsidP="00371C8A">
            <w:pPr>
              <w:rPr>
                <w:lang w:val="en-GB"/>
              </w:rPr>
            </w:pPr>
            <w:r w:rsidRPr="00BF29D1">
              <w:rPr>
                <w:lang w:val="en-GB"/>
              </w:rPr>
              <w:t>Field</w:t>
            </w:r>
          </w:p>
        </w:tc>
        <w:tc>
          <w:tcPr>
            <w:tcW w:w="720" w:type="dxa"/>
            <w:shd w:val="clear" w:color="auto" w:fill="FFFFFF" w:themeFill="background1"/>
          </w:tcPr>
          <w:p w14:paraId="44EA940E" w14:textId="77777777" w:rsidR="002A4FC2" w:rsidRPr="00BF29D1" w:rsidRDefault="002A4FC2" w:rsidP="00371C8A">
            <w:pPr>
              <w:rPr>
                <w:lang w:val="en-GB"/>
              </w:rPr>
            </w:pPr>
            <w:proofErr w:type="spellStart"/>
            <w:r w:rsidRPr="00BF29D1">
              <w:rPr>
                <w:lang w:val="en-GB"/>
              </w:rPr>
              <w:t>Req</w:t>
            </w:r>
            <w:proofErr w:type="spellEnd"/>
          </w:p>
        </w:tc>
        <w:tc>
          <w:tcPr>
            <w:tcW w:w="4383" w:type="dxa"/>
            <w:shd w:val="clear" w:color="auto" w:fill="FFFFFF" w:themeFill="background1"/>
          </w:tcPr>
          <w:p w14:paraId="763EA6AA" w14:textId="77777777" w:rsidR="002A4FC2" w:rsidRPr="00BF29D1" w:rsidRDefault="002A4FC2" w:rsidP="00371C8A">
            <w:pPr>
              <w:rPr>
                <w:lang w:val="en-GB"/>
              </w:rPr>
            </w:pPr>
            <w:r w:rsidRPr="00BF29D1">
              <w:rPr>
                <w:lang w:val="en-GB"/>
              </w:rPr>
              <w:t>Field Description</w:t>
            </w:r>
          </w:p>
        </w:tc>
        <w:tc>
          <w:tcPr>
            <w:tcW w:w="1559" w:type="dxa"/>
            <w:shd w:val="clear" w:color="auto" w:fill="FFFFFF" w:themeFill="background1"/>
          </w:tcPr>
          <w:p w14:paraId="5C8CAFD5" w14:textId="30BEDBD5" w:rsidR="002A4FC2" w:rsidRPr="00BF29D1" w:rsidRDefault="002A4FC2" w:rsidP="00371C8A">
            <w:pPr>
              <w:rPr>
                <w:sz w:val="18"/>
                <w:szCs w:val="18"/>
                <w:lang w:val="en-GB"/>
              </w:rPr>
            </w:pPr>
            <w:r w:rsidRPr="00BF29D1">
              <w:rPr>
                <w:sz w:val="18"/>
                <w:szCs w:val="18"/>
                <w:lang w:val="en-GB"/>
              </w:rPr>
              <w:t>Field Rules Reference</w:t>
            </w:r>
          </w:p>
        </w:tc>
      </w:tr>
      <w:tr w:rsidR="002A4FC2" w:rsidRPr="00BF29D1" w14:paraId="4BCC131F" w14:textId="77777777" w:rsidTr="2323F441">
        <w:trPr>
          <w:cantSplit/>
        </w:trPr>
        <w:tc>
          <w:tcPr>
            <w:tcW w:w="2082" w:type="dxa"/>
            <w:shd w:val="clear" w:color="auto" w:fill="E6E6E6"/>
          </w:tcPr>
          <w:p w14:paraId="39F9DA1A" w14:textId="1BA1E16D" w:rsidR="002A4FC2" w:rsidRPr="00BF29D1" w:rsidRDefault="002A4FC2" w:rsidP="00BC2607">
            <w:pPr>
              <w:rPr>
                <w:iCs/>
                <w:sz w:val="18"/>
                <w:szCs w:val="18"/>
                <w:lang w:val="en-GB"/>
              </w:rPr>
            </w:pPr>
            <w:proofErr w:type="spellStart"/>
            <w:r w:rsidRPr="00BF29D1">
              <w:rPr>
                <w:iCs/>
                <w:sz w:val="18"/>
                <w:szCs w:val="18"/>
                <w:lang w:val="en-GB"/>
              </w:rPr>
              <w:t>submissionId</w:t>
            </w:r>
            <w:proofErr w:type="spellEnd"/>
          </w:p>
        </w:tc>
        <w:tc>
          <w:tcPr>
            <w:tcW w:w="720" w:type="dxa"/>
          </w:tcPr>
          <w:p w14:paraId="7B250070" w14:textId="6BFA48FA" w:rsidR="002A4FC2" w:rsidRPr="00BF29D1" w:rsidRDefault="002A4FC2" w:rsidP="00BC2607">
            <w:pPr>
              <w:rPr>
                <w:sz w:val="18"/>
                <w:szCs w:val="18"/>
                <w:lang w:val="en-GB"/>
              </w:rPr>
            </w:pPr>
            <w:r w:rsidRPr="00BF29D1">
              <w:rPr>
                <w:sz w:val="18"/>
                <w:szCs w:val="18"/>
                <w:lang w:val="en-GB"/>
              </w:rPr>
              <w:t>M</w:t>
            </w:r>
          </w:p>
        </w:tc>
        <w:tc>
          <w:tcPr>
            <w:tcW w:w="4383" w:type="dxa"/>
          </w:tcPr>
          <w:p w14:paraId="558EBD80" w14:textId="48D04884" w:rsidR="002A4FC2" w:rsidRPr="00BF29D1" w:rsidRDefault="002A4FC2" w:rsidP="00BC2607">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559" w:type="dxa"/>
          </w:tcPr>
          <w:p w14:paraId="49909C61" w14:textId="2BD0F9DF" w:rsidR="002A4FC2" w:rsidRPr="00BF29D1" w:rsidRDefault="002A4FC2" w:rsidP="00BC2607">
            <w:pPr>
              <w:rPr>
                <w:sz w:val="18"/>
                <w:szCs w:val="18"/>
                <w:lang w:val="en-GB"/>
              </w:rPr>
            </w:pPr>
          </w:p>
        </w:tc>
      </w:tr>
      <w:tr w:rsidR="002A4FC2" w:rsidRPr="00BF29D1" w14:paraId="7685F5F9" w14:textId="77777777" w:rsidTr="2323F441">
        <w:trPr>
          <w:cantSplit/>
        </w:trPr>
        <w:tc>
          <w:tcPr>
            <w:tcW w:w="2082" w:type="dxa"/>
            <w:shd w:val="clear" w:color="auto" w:fill="E7E6E6" w:themeFill="background2"/>
          </w:tcPr>
          <w:p w14:paraId="61033511" w14:textId="04663DD4" w:rsidR="002A4FC2" w:rsidRPr="00BF29D1" w:rsidRDefault="002A4FC2" w:rsidP="00BC2607">
            <w:pPr>
              <w:rPr>
                <w:iCs/>
                <w:sz w:val="18"/>
                <w:szCs w:val="18"/>
                <w:lang w:val="en-GB"/>
              </w:rPr>
            </w:pPr>
            <w:r w:rsidRPr="00BF29D1">
              <w:rPr>
                <w:iCs/>
                <w:sz w:val="18"/>
                <w:szCs w:val="18"/>
                <w:lang w:val="en-GB"/>
              </w:rPr>
              <w:t>workcode</w:t>
            </w:r>
          </w:p>
        </w:tc>
        <w:tc>
          <w:tcPr>
            <w:tcW w:w="720" w:type="dxa"/>
          </w:tcPr>
          <w:p w14:paraId="6F07B7E0" w14:textId="5CCF9435" w:rsidR="002A4FC2" w:rsidRPr="00BF29D1" w:rsidRDefault="002A4FC2" w:rsidP="00BC2607">
            <w:pPr>
              <w:rPr>
                <w:sz w:val="18"/>
                <w:szCs w:val="18"/>
                <w:lang w:val="en-GB"/>
              </w:rPr>
            </w:pPr>
            <w:r w:rsidRPr="00BF29D1">
              <w:rPr>
                <w:sz w:val="18"/>
                <w:szCs w:val="18"/>
                <w:lang w:val="en-GB"/>
              </w:rPr>
              <w:t>M</w:t>
            </w:r>
          </w:p>
        </w:tc>
        <w:tc>
          <w:tcPr>
            <w:tcW w:w="4383" w:type="dxa"/>
          </w:tcPr>
          <w:p w14:paraId="49D4DCEF" w14:textId="40C97FA3" w:rsidR="002A4FC2" w:rsidRPr="00BF29D1" w:rsidRDefault="002A4FC2" w:rsidP="00DD6267">
            <w:pPr>
              <w:rPr>
                <w:bCs/>
                <w:sz w:val="18"/>
                <w:szCs w:val="18"/>
                <w:lang w:val="en-GB"/>
              </w:rPr>
            </w:pPr>
            <w:r w:rsidRPr="00BF29D1">
              <w:rPr>
                <w:bCs/>
                <w:sz w:val="18"/>
                <w:szCs w:val="18"/>
                <w:lang w:val="en-GB"/>
              </w:rPr>
              <w:t xml:space="preserve">The </w:t>
            </w:r>
            <w:r w:rsidR="00F01A00">
              <w:rPr>
                <w:bCs/>
                <w:sz w:val="18"/>
                <w:szCs w:val="18"/>
                <w:lang w:val="en-GB"/>
              </w:rPr>
              <w:t xml:space="preserve">publisher’s </w:t>
            </w:r>
            <w:r w:rsidRPr="00BF29D1">
              <w:rPr>
                <w:bCs/>
                <w:sz w:val="18"/>
                <w:szCs w:val="18"/>
                <w:lang w:val="en-GB"/>
              </w:rPr>
              <w:t>identifier for the work.  Th</w:t>
            </w:r>
            <w:r w:rsidR="005A20ED">
              <w:rPr>
                <w:bCs/>
                <w:sz w:val="18"/>
                <w:szCs w:val="18"/>
                <w:lang w:val="en-GB"/>
              </w:rPr>
              <w:t xml:space="preserve">is information will be </w:t>
            </w:r>
            <w:r w:rsidR="00320628">
              <w:rPr>
                <w:bCs/>
                <w:sz w:val="18"/>
                <w:szCs w:val="18"/>
                <w:lang w:val="en-GB"/>
              </w:rPr>
              <w:t>saved</w:t>
            </w:r>
            <w:r w:rsidR="005A20ED">
              <w:rPr>
                <w:bCs/>
                <w:sz w:val="18"/>
                <w:szCs w:val="18"/>
                <w:lang w:val="en-GB"/>
              </w:rPr>
              <w:t xml:space="preserve"> against the ISWC returned </w:t>
            </w:r>
            <w:r w:rsidR="00320628">
              <w:rPr>
                <w:bCs/>
                <w:sz w:val="18"/>
                <w:szCs w:val="18"/>
                <w:lang w:val="en-GB"/>
              </w:rPr>
              <w:t xml:space="preserve">in the ISWC database </w:t>
            </w:r>
            <w:r w:rsidR="0092038C">
              <w:rPr>
                <w:bCs/>
                <w:sz w:val="18"/>
                <w:szCs w:val="18"/>
                <w:lang w:val="en-GB"/>
              </w:rPr>
              <w:t xml:space="preserve">and can be used by the society to cross validate </w:t>
            </w:r>
            <w:r w:rsidR="000A6C4B">
              <w:rPr>
                <w:bCs/>
                <w:sz w:val="18"/>
                <w:szCs w:val="18"/>
                <w:lang w:val="en-GB"/>
              </w:rPr>
              <w:t xml:space="preserve">ISWCs allocated by publishers </w:t>
            </w:r>
            <w:r w:rsidR="00320628">
              <w:rPr>
                <w:bCs/>
                <w:sz w:val="18"/>
                <w:szCs w:val="18"/>
                <w:lang w:val="en-GB"/>
              </w:rPr>
              <w:t xml:space="preserve">with their subsequent CWR submissions. </w:t>
            </w:r>
          </w:p>
        </w:tc>
        <w:tc>
          <w:tcPr>
            <w:tcW w:w="1559" w:type="dxa"/>
          </w:tcPr>
          <w:p w14:paraId="062C8F66" w14:textId="09EC69CE" w:rsidR="002A4FC2" w:rsidRPr="00BF29D1" w:rsidRDefault="002A4FC2" w:rsidP="00BC2607">
            <w:pPr>
              <w:rPr>
                <w:sz w:val="18"/>
                <w:szCs w:val="18"/>
                <w:lang w:val="en-GB"/>
              </w:rPr>
            </w:pPr>
          </w:p>
        </w:tc>
      </w:tr>
      <w:tr w:rsidR="002A4FC2" w:rsidRPr="00BF29D1" w14:paraId="33C5DB1F" w14:textId="77777777" w:rsidTr="2323F441">
        <w:trPr>
          <w:cantSplit/>
        </w:trPr>
        <w:tc>
          <w:tcPr>
            <w:tcW w:w="2082" w:type="dxa"/>
            <w:shd w:val="clear" w:color="auto" w:fill="E7E6E6" w:themeFill="background2"/>
          </w:tcPr>
          <w:p w14:paraId="37F08826" w14:textId="0F90CA0C" w:rsidR="002A4FC2" w:rsidRPr="00BF29D1" w:rsidRDefault="002A4FC2" w:rsidP="00BC2607">
            <w:pPr>
              <w:rPr>
                <w:bCs/>
                <w:iCs/>
                <w:sz w:val="18"/>
                <w:szCs w:val="18"/>
                <w:lang w:val="en-GB"/>
              </w:rPr>
            </w:pPr>
            <w:r w:rsidRPr="00BF29D1">
              <w:rPr>
                <w:bCs/>
                <w:iCs/>
                <w:sz w:val="18"/>
                <w:szCs w:val="18"/>
                <w:lang w:val="en-GB"/>
              </w:rPr>
              <w:t>disambiguation</w:t>
            </w:r>
          </w:p>
        </w:tc>
        <w:tc>
          <w:tcPr>
            <w:tcW w:w="720" w:type="dxa"/>
          </w:tcPr>
          <w:p w14:paraId="71D713EC" w14:textId="7721B455" w:rsidR="002A4FC2" w:rsidRPr="00BF29D1" w:rsidRDefault="002A4FC2" w:rsidP="00BC2607">
            <w:pPr>
              <w:rPr>
                <w:sz w:val="18"/>
                <w:szCs w:val="18"/>
                <w:lang w:val="en-GB"/>
              </w:rPr>
            </w:pPr>
            <w:r w:rsidRPr="00BF29D1">
              <w:rPr>
                <w:sz w:val="18"/>
                <w:szCs w:val="18"/>
                <w:lang w:val="en-GB"/>
              </w:rPr>
              <w:t>O</w:t>
            </w:r>
          </w:p>
        </w:tc>
        <w:tc>
          <w:tcPr>
            <w:tcW w:w="4383" w:type="dxa"/>
          </w:tcPr>
          <w:p w14:paraId="1154F4EE" w14:textId="065CC3FA" w:rsidR="002A4FC2" w:rsidRPr="00BF29D1" w:rsidRDefault="002A4FC2" w:rsidP="00BC2607">
            <w:pPr>
              <w:rPr>
                <w:bCs/>
                <w:sz w:val="18"/>
                <w:szCs w:val="18"/>
                <w:lang w:val="en-GB"/>
              </w:rPr>
            </w:pPr>
            <w:r w:rsidRPr="00BF29D1">
              <w:rPr>
                <w:bCs/>
                <w:sz w:val="18"/>
                <w:szCs w:val="18"/>
                <w:lang w:val="en-GB"/>
              </w:rPr>
              <w:t>Flag. Indicates if this submission should be disambiguated from other known ISWCs with similar metadata.</w:t>
            </w:r>
          </w:p>
          <w:p w14:paraId="7A32B0E6" w14:textId="4CF3B653" w:rsidR="002A4FC2" w:rsidRPr="00BF29D1" w:rsidRDefault="002A4FC2" w:rsidP="00BC2607">
            <w:pPr>
              <w:rPr>
                <w:bCs/>
                <w:sz w:val="18"/>
                <w:szCs w:val="18"/>
                <w:lang w:val="en-GB"/>
              </w:rPr>
            </w:pPr>
            <w:r w:rsidRPr="00BF29D1">
              <w:rPr>
                <w:bCs/>
                <w:sz w:val="18"/>
                <w:szCs w:val="18"/>
                <w:lang w:val="en-GB"/>
              </w:rPr>
              <w:t xml:space="preserve">If set to true, then a </w:t>
            </w:r>
            <w:proofErr w:type="spellStart"/>
            <w:r w:rsidRPr="00BF29D1">
              <w:rPr>
                <w:bCs/>
                <w:sz w:val="18"/>
                <w:szCs w:val="18"/>
                <w:lang w:val="en-GB"/>
              </w:rPr>
              <w:t>disambiguationReason</w:t>
            </w:r>
            <w:proofErr w:type="spellEnd"/>
            <w:r w:rsidRPr="00BF29D1">
              <w:rPr>
                <w:bCs/>
                <w:sz w:val="18"/>
                <w:szCs w:val="18"/>
                <w:lang w:val="en-GB"/>
              </w:rPr>
              <w:t xml:space="preserve"> must also be provided. </w:t>
            </w:r>
          </w:p>
        </w:tc>
        <w:tc>
          <w:tcPr>
            <w:tcW w:w="1559" w:type="dxa"/>
          </w:tcPr>
          <w:p w14:paraId="05B960DE" w14:textId="0EF2A89D" w:rsidR="002A4FC2" w:rsidRPr="00BF29D1" w:rsidRDefault="002A4FC2" w:rsidP="00BC2607">
            <w:pPr>
              <w:rPr>
                <w:sz w:val="18"/>
                <w:szCs w:val="18"/>
                <w:lang w:val="en-GB"/>
              </w:rPr>
            </w:pPr>
          </w:p>
        </w:tc>
      </w:tr>
      <w:tr w:rsidR="002A4FC2" w:rsidRPr="00BF29D1" w14:paraId="780D1913" w14:textId="77777777" w:rsidTr="2323F441">
        <w:trPr>
          <w:cantSplit/>
        </w:trPr>
        <w:tc>
          <w:tcPr>
            <w:tcW w:w="2082" w:type="dxa"/>
            <w:shd w:val="clear" w:color="auto" w:fill="E7E6E6" w:themeFill="background2"/>
          </w:tcPr>
          <w:p w14:paraId="48741020" w14:textId="1D395498" w:rsidR="002A4FC2" w:rsidRPr="00BF29D1" w:rsidRDefault="002A4FC2" w:rsidP="00BC2607">
            <w:pPr>
              <w:rPr>
                <w:bCs/>
                <w:iCs/>
                <w:sz w:val="18"/>
                <w:szCs w:val="18"/>
                <w:lang w:val="en-GB"/>
              </w:rPr>
            </w:pPr>
            <w:proofErr w:type="spellStart"/>
            <w:r w:rsidRPr="00BF29D1">
              <w:rPr>
                <w:bCs/>
                <w:iCs/>
                <w:sz w:val="18"/>
                <w:szCs w:val="18"/>
                <w:lang w:val="en-GB"/>
              </w:rPr>
              <w:t>disambiguationReason</w:t>
            </w:r>
            <w:proofErr w:type="spellEnd"/>
          </w:p>
        </w:tc>
        <w:tc>
          <w:tcPr>
            <w:tcW w:w="720" w:type="dxa"/>
          </w:tcPr>
          <w:p w14:paraId="6BF6FEE3" w14:textId="6902D3A1" w:rsidR="002A4FC2" w:rsidRPr="00BF29D1" w:rsidRDefault="002A4FC2" w:rsidP="00BC2607">
            <w:pPr>
              <w:rPr>
                <w:sz w:val="18"/>
                <w:szCs w:val="18"/>
                <w:lang w:val="en-GB"/>
              </w:rPr>
            </w:pPr>
            <w:r w:rsidRPr="00BF29D1">
              <w:rPr>
                <w:sz w:val="18"/>
                <w:szCs w:val="18"/>
                <w:lang w:val="en-GB"/>
              </w:rPr>
              <w:t>C</w:t>
            </w:r>
          </w:p>
        </w:tc>
        <w:tc>
          <w:tcPr>
            <w:tcW w:w="4383" w:type="dxa"/>
          </w:tcPr>
          <w:p w14:paraId="114FCD08" w14:textId="5C6891A8" w:rsidR="002A4FC2" w:rsidRPr="00BF29D1" w:rsidRDefault="002A4FC2" w:rsidP="00BC2607">
            <w:pPr>
              <w:rPr>
                <w:bCs/>
                <w:sz w:val="18"/>
                <w:szCs w:val="18"/>
                <w:lang w:val="en-GB"/>
              </w:rPr>
            </w:pPr>
            <w:r w:rsidRPr="00BF29D1">
              <w:rPr>
                <w:bCs/>
                <w:sz w:val="18"/>
                <w:szCs w:val="18"/>
                <w:lang w:val="en-GB"/>
              </w:rPr>
              <w:t xml:space="preserve">Reason for disambiguation.  Must be provided if the disambiguation flag is set to true. </w:t>
            </w:r>
          </w:p>
        </w:tc>
        <w:tc>
          <w:tcPr>
            <w:tcW w:w="1559" w:type="dxa"/>
          </w:tcPr>
          <w:p w14:paraId="3D797869" w14:textId="42657ABE" w:rsidR="002A4FC2" w:rsidRPr="00BF29D1" w:rsidRDefault="002A4FC2" w:rsidP="00BC2607">
            <w:pPr>
              <w:rPr>
                <w:sz w:val="18"/>
                <w:szCs w:val="18"/>
                <w:lang w:val="en-GB"/>
              </w:rPr>
            </w:pPr>
            <w:r>
              <w:rPr>
                <w:sz w:val="18"/>
                <w:szCs w:val="18"/>
                <w:lang w:val="en-GB"/>
              </w:rPr>
              <w:t>18</w:t>
            </w:r>
          </w:p>
        </w:tc>
      </w:tr>
      <w:tr w:rsidR="002A4FC2" w:rsidRPr="00BF29D1" w14:paraId="32FFFF0D" w14:textId="77777777" w:rsidTr="2323F441">
        <w:trPr>
          <w:cantSplit/>
        </w:trPr>
        <w:tc>
          <w:tcPr>
            <w:tcW w:w="2082" w:type="dxa"/>
            <w:shd w:val="clear" w:color="auto" w:fill="E7E6E6" w:themeFill="background2"/>
          </w:tcPr>
          <w:p w14:paraId="2987F24D" w14:textId="1E223140" w:rsidR="002A4FC2" w:rsidRPr="00BF29D1" w:rsidRDefault="002A4FC2" w:rsidP="00BC2607">
            <w:pPr>
              <w:rPr>
                <w:bCs/>
                <w:iCs/>
                <w:sz w:val="18"/>
                <w:szCs w:val="18"/>
                <w:lang w:val="en-GB"/>
              </w:rPr>
            </w:pPr>
            <w:proofErr w:type="spellStart"/>
            <w:r w:rsidRPr="00BF29D1">
              <w:rPr>
                <w:bCs/>
                <w:iCs/>
                <w:sz w:val="18"/>
                <w:szCs w:val="18"/>
                <w:lang w:val="en-GB"/>
              </w:rPr>
              <w:t>disambiguateFrom</w:t>
            </w:r>
            <w:proofErr w:type="spellEnd"/>
          </w:p>
        </w:tc>
        <w:tc>
          <w:tcPr>
            <w:tcW w:w="720" w:type="dxa"/>
          </w:tcPr>
          <w:p w14:paraId="3168B222" w14:textId="59353933" w:rsidR="002A4FC2" w:rsidRPr="00BF29D1" w:rsidRDefault="002A4FC2" w:rsidP="00BC2607">
            <w:pPr>
              <w:rPr>
                <w:sz w:val="18"/>
                <w:szCs w:val="18"/>
                <w:lang w:val="en-GB"/>
              </w:rPr>
            </w:pPr>
            <w:r w:rsidRPr="00BF29D1">
              <w:rPr>
                <w:sz w:val="18"/>
                <w:szCs w:val="18"/>
                <w:lang w:val="en-GB"/>
              </w:rPr>
              <w:t>C</w:t>
            </w:r>
          </w:p>
        </w:tc>
        <w:tc>
          <w:tcPr>
            <w:tcW w:w="4383" w:type="dxa"/>
          </w:tcPr>
          <w:p w14:paraId="19DBC831" w14:textId="33105B02" w:rsidR="002A4FC2" w:rsidRPr="00BF29D1" w:rsidRDefault="002A4FC2" w:rsidP="00BC2607">
            <w:pPr>
              <w:rPr>
                <w:bCs/>
                <w:sz w:val="18"/>
                <w:szCs w:val="18"/>
                <w:lang w:val="en-GB"/>
              </w:rPr>
            </w:pPr>
            <w:r w:rsidRPr="00BF29D1">
              <w:rPr>
                <w:bCs/>
                <w:sz w:val="18"/>
                <w:szCs w:val="18"/>
                <w:lang w:val="en-GB"/>
              </w:rPr>
              <w:t xml:space="preserve">Array of ISWCs.  Must be provided if the disambiguation flag is set to true. </w:t>
            </w:r>
          </w:p>
        </w:tc>
        <w:tc>
          <w:tcPr>
            <w:tcW w:w="1559" w:type="dxa"/>
          </w:tcPr>
          <w:p w14:paraId="1F9BB1C8" w14:textId="2C9D3529" w:rsidR="002A4FC2" w:rsidRPr="00BF29D1" w:rsidRDefault="002A4FC2" w:rsidP="00BC2607">
            <w:pPr>
              <w:rPr>
                <w:sz w:val="18"/>
                <w:szCs w:val="18"/>
                <w:lang w:val="en-GB"/>
              </w:rPr>
            </w:pPr>
            <w:r>
              <w:rPr>
                <w:sz w:val="18"/>
                <w:szCs w:val="18"/>
                <w:lang w:val="en-GB"/>
              </w:rPr>
              <w:t>18</w:t>
            </w:r>
          </w:p>
        </w:tc>
      </w:tr>
      <w:tr w:rsidR="002A4FC2" w:rsidRPr="00BF29D1" w14:paraId="1778C041" w14:textId="77777777" w:rsidTr="2323F441">
        <w:trPr>
          <w:cantSplit/>
        </w:trPr>
        <w:tc>
          <w:tcPr>
            <w:tcW w:w="2082" w:type="dxa"/>
            <w:shd w:val="clear" w:color="auto" w:fill="E7E6E6" w:themeFill="background2"/>
          </w:tcPr>
          <w:p w14:paraId="21E874CF" w14:textId="33019339" w:rsidR="002A4FC2" w:rsidRPr="00BF29D1" w:rsidRDefault="002A4FC2" w:rsidP="00BC2607">
            <w:pPr>
              <w:rPr>
                <w:bCs/>
                <w:iCs/>
                <w:sz w:val="18"/>
                <w:szCs w:val="18"/>
                <w:lang w:val="en-GB"/>
              </w:rPr>
            </w:pPr>
            <w:proofErr w:type="spellStart"/>
            <w:r w:rsidRPr="00BF29D1">
              <w:rPr>
                <w:bCs/>
                <w:iCs/>
                <w:sz w:val="18"/>
                <w:szCs w:val="18"/>
                <w:lang w:val="en-GB"/>
              </w:rPr>
              <w:t>bvltr</w:t>
            </w:r>
            <w:proofErr w:type="spellEnd"/>
          </w:p>
        </w:tc>
        <w:tc>
          <w:tcPr>
            <w:tcW w:w="720" w:type="dxa"/>
          </w:tcPr>
          <w:p w14:paraId="1195B2A9" w14:textId="60EFA26D" w:rsidR="002A4FC2" w:rsidRPr="00BF29D1" w:rsidRDefault="002A4FC2" w:rsidP="00BC2607">
            <w:pPr>
              <w:rPr>
                <w:sz w:val="18"/>
                <w:szCs w:val="18"/>
                <w:lang w:val="en-GB"/>
              </w:rPr>
            </w:pPr>
            <w:r w:rsidRPr="00BF29D1">
              <w:rPr>
                <w:sz w:val="18"/>
                <w:szCs w:val="18"/>
                <w:lang w:val="en-GB"/>
              </w:rPr>
              <w:t>O</w:t>
            </w:r>
          </w:p>
        </w:tc>
        <w:tc>
          <w:tcPr>
            <w:tcW w:w="4383" w:type="dxa"/>
          </w:tcPr>
          <w:p w14:paraId="20B13A0F" w14:textId="63217BD2" w:rsidR="002A4FC2" w:rsidRPr="00BF29D1" w:rsidRDefault="002A4FC2" w:rsidP="00BC2607">
            <w:pPr>
              <w:rPr>
                <w:sz w:val="18"/>
                <w:szCs w:val="18"/>
                <w:lang w:val="en-GB"/>
              </w:rPr>
            </w:pPr>
            <w:r w:rsidRPr="00BF29D1">
              <w:rPr>
                <w:sz w:val="18"/>
                <w:szCs w:val="18"/>
                <w:lang w:val="en-GB"/>
              </w:rPr>
              <w:t>May be provided if the disambiguation flag is set to True</w:t>
            </w:r>
          </w:p>
          <w:p w14:paraId="4158E434" w14:textId="749C0679" w:rsidR="002A4FC2" w:rsidRPr="00BF29D1" w:rsidRDefault="002A4FC2" w:rsidP="00BC2607">
            <w:pPr>
              <w:rPr>
                <w:sz w:val="18"/>
                <w:szCs w:val="18"/>
                <w:lang w:val="en-GB"/>
              </w:rPr>
            </w:pPr>
            <w:r w:rsidRPr="00BF29D1">
              <w:rPr>
                <w:sz w:val="18"/>
                <w:szCs w:val="18"/>
                <w:lang w:val="en-GB"/>
              </w:rPr>
              <w:t xml:space="preserve">Background, Logo, Theme, Visual or Rolled Up Cue.  </w:t>
            </w:r>
          </w:p>
        </w:tc>
        <w:tc>
          <w:tcPr>
            <w:tcW w:w="1559" w:type="dxa"/>
          </w:tcPr>
          <w:p w14:paraId="0F38F76D" w14:textId="7D03C5E9" w:rsidR="002A4FC2" w:rsidRPr="00BF29D1" w:rsidRDefault="002A4FC2" w:rsidP="00BC2607">
            <w:pPr>
              <w:rPr>
                <w:sz w:val="18"/>
                <w:szCs w:val="18"/>
                <w:lang w:val="en-GB"/>
              </w:rPr>
            </w:pPr>
            <w:r w:rsidRPr="00BF29D1">
              <w:rPr>
                <w:sz w:val="18"/>
                <w:szCs w:val="18"/>
                <w:lang w:val="en-GB"/>
              </w:rPr>
              <w:t>17</w:t>
            </w:r>
          </w:p>
        </w:tc>
      </w:tr>
      <w:tr w:rsidR="002A4FC2" w:rsidRPr="00BF29D1" w14:paraId="18C2BFFC" w14:textId="77777777" w:rsidTr="2323F441">
        <w:trPr>
          <w:cantSplit/>
        </w:trPr>
        <w:tc>
          <w:tcPr>
            <w:tcW w:w="2082" w:type="dxa"/>
            <w:shd w:val="clear" w:color="auto" w:fill="E7E6E6" w:themeFill="background2"/>
          </w:tcPr>
          <w:p w14:paraId="06446A83" w14:textId="12579CCB" w:rsidR="002A4FC2" w:rsidRPr="00BF29D1" w:rsidRDefault="002A4FC2" w:rsidP="00BC2607">
            <w:pPr>
              <w:rPr>
                <w:bCs/>
                <w:iCs/>
                <w:sz w:val="18"/>
                <w:szCs w:val="18"/>
                <w:lang w:val="en-GB"/>
              </w:rPr>
            </w:pPr>
            <w:r w:rsidRPr="00BF29D1">
              <w:rPr>
                <w:bCs/>
                <w:iCs/>
                <w:sz w:val="18"/>
                <w:szCs w:val="18"/>
                <w:lang w:val="en-GB"/>
              </w:rPr>
              <w:t>performers</w:t>
            </w:r>
          </w:p>
        </w:tc>
        <w:tc>
          <w:tcPr>
            <w:tcW w:w="720" w:type="dxa"/>
          </w:tcPr>
          <w:p w14:paraId="3032FA3C" w14:textId="786F8AE8" w:rsidR="002A4FC2" w:rsidRPr="00BF29D1" w:rsidRDefault="002A4FC2" w:rsidP="00BC2607">
            <w:pPr>
              <w:rPr>
                <w:sz w:val="18"/>
                <w:szCs w:val="18"/>
                <w:lang w:val="en-GB"/>
              </w:rPr>
            </w:pPr>
            <w:r w:rsidRPr="00BF29D1">
              <w:rPr>
                <w:sz w:val="18"/>
                <w:szCs w:val="18"/>
                <w:lang w:val="en-GB"/>
              </w:rPr>
              <w:t>C</w:t>
            </w:r>
          </w:p>
        </w:tc>
        <w:tc>
          <w:tcPr>
            <w:tcW w:w="4383" w:type="dxa"/>
          </w:tcPr>
          <w:p w14:paraId="11BDC024" w14:textId="47D9A74E" w:rsidR="002A4FC2" w:rsidRPr="00BF29D1" w:rsidRDefault="002A4FC2" w:rsidP="00BC2607">
            <w:pPr>
              <w:rPr>
                <w:bCs/>
                <w:sz w:val="18"/>
                <w:szCs w:val="18"/>
                <w:lang w:val="en-GB"/>
              </w:rPr>
            </w:pPr>
            <w:r w:rsidRPr="00BF29D1">
              <w:rPr>
                <w:bCs/>
                <w:sz w:val="18"/>
                <w:szCs w:val="18"/>
                <w:lang w:val="en-GB"/>
              </w:rPr>
              <w:t xml:space="preserve">May be provided if the disambiguation flag is set to True. </w:t>
            </w:r>
          </w:p>
          <w:p w14:paraId="2EB692EF" w14:textId="1CB61E86" w:rsidR="002A4FC2" w:rsidRPr="00BF29D1" w:rsidRDefault="002A4FC2" w:rsidP="00BC2607">
            <w:pPr>
              <w:rPr>
                <w:bCs/>
                <w:sz w:val="18"/>
                <w:szCs w:val="18"/>
                <w:lang w:val="en-GB"/>
              </w:rPr>
            </w:pPr>
            <w:r w:rsidRPr="00BF29D1">
              <w:rPr>
                <w:bCs/>
                <w:sz w:val="18"/>
                <w:szCs w:val="18"/>
                <w:lang w:val="en-GB"/>
              </w:rPr>
              <w:t xml:space="preserve">Known list of performer last name and first name pairs. Used to provide more detail for submissions with the disambiguation flag set to true. </w:t>
            </w:r>
          </w:p>
        </w:tc>
        <w:tc>
          <w:tcPr>
            <w:tcW w:w="1559" w:type="dxa"/>
          </w:tcPr>
          <w:p w14:paraId="2D2FAB13" w14:textId="21FD6DA6" w:rsidR="002A4FC2" w:rsidRPr="00BF29D1" w:rsidRDefault="002A4FC2" w:rsidP="00BC2607">
            <w:pPr>
              <w:rPr>
                <w:sz w:val="18"/>
                <w:szCs w:val="18"/>
                <w:lang w:val="en-GB"/>
              </w:rPr>
            </w:pPr>
            <w:r w:rsidRPr="00BF29D1">
              <w:rPr>
                <w:sz w:val="18"/>
                <w:szCs w:val="18"/>
                <w:lang w:val="en-GB"/>
              </w:rPr>
              <w:t>17</w:t>
            </w:r>
          </w:p>
        </w:tc>
      </w:tr>
      <w:tr w:rsidR="002A4FC2" w:rsidRPr="00BF29D1" w14:paraId="70CAD03D" w14:textId="77777777" w:rsidTr="2323F441">
        <w:trPr>
          <w:cantSplit/>
        </w:trPr>
        <w:tc>
          <w:tcPr>
            <w:tcW w:w="2082" w:type="dxa"/>
            <w:shd w:val="clear" w:color="auto" w:fill="E7E6E6" w:themeFill="background2"/>
          </w:tcPr>
          <w:p w14:paraId="20F79A27" w14:textId="1403C256" w:rsidR="002A4FC2" w:rsidRPr="00BF29D1" w:rsidRDefault="002A4FC2" w:rsidP="00BC2607">
            <w:pPr>
              <w:rPr>
                <w:bCs/>
                <w:iCs/>
                <w:sz w:val="18"/>
                <w:szCs w:val="18"/>
                <w:lang w:val="en-GB"/>
              </w:rPr>
            </w:pPr>
            <w:r w:rsidRPr="00BF29D1">
              <w:rPr>
                <w:bCs/>
                <w:iCs/>
                <w:sz w:val="18"/>
                <w:szCs w:val="18"/>
                <w:lang w:val="en-GB"/>
              </w:rPr>
              <w:lastRenderedPageBreak/>
              <w:t>instrumentation</w:t>
            </w:r>
          </w:p>
        </w:tc>
        <w:tc>
          <w:tcPr>
            <w:tcW w:w="720" w:type="dxa"/>
          </w:tcPr>
          <w:p w14:paraId="488F3E3D" w14:textId="6A30E5BB" w:rsidR="002A4FC2" w:rsidRPr="00BF29D1" w:rsidRDefault="002A4FC2" w:rsidP="00BC2607">
            <w:pPr>
              <w:rPr>
                <w:sz w:val="18"/>
                <w:szCs w:val="18"/>
                <w:lang w:val="en-GB"/>
              </w:rPr>
            </w:pPr>
            <w:r w:rsidRPr="00BF29D1">
              <w:rPr>
                <w:sz w:val="18"/>
                <w:szCs w:val="18"/>
                <w:lang w:val="en-GB"/>
              </w:rPr>
              <w:t>C</w:t>
            </w:r>
          </w:p>
        </w:tc>
        <w:tc>
          <w:tcPr>
            <w:tcW w:w="4383" w:type="dxa"/>
          </w:tcPr>
          <w:p w14:paraId="51EC08FB" w14:textId="77777777" w:rsidR="002A4FC2" w:rsidRPr="00BF29D1" w:rsidRDefault="002A4FC2" w:rsidP="004F7CF2">
            <w:pPr>
              <w:rPr>
                <w:bCs/>
                <w:sz w:val="18"/>
                <w:szCs w:val="18"/>
                <w:lang w:val="en-GB"/>
              </w:rPr>
            </w:pPr>
            <w:r w:rsidRPr="00BF29D1">
              <w:rPr>
                <w:bCs/>
                <w:sz w:val="18"/>
                <w:szCs w:val="18"/>
                <w:lang w:val="en-GB"/>
              </w:rPr>
              <w:t xml:space="preserve">May be provided if the disambiguation flag is set to True. </w:t>
            </w:r>
          </w:p>
          <w:p w14:paraId="3FE511E3" w14:textId="1BC8F6C3" w:rsidR="002A4FC2" w:rsidRPr="00BF29D1" w:rsidRDefault="00B550F8" w:rsidP="00BC2607">
            <w:pPr>
              <w:rPr>
                <w:bCs/>
                <w:sz w:val="18"/>
                <w:szCs w:val="18"/>
                <w:lang w:val="en-GB"/>
              </w:rPr>
            </w:pPr>
            <w:r>
              <w:rPr>
                <w:bCs/>
                <w:sz w:val="18"/>
                <w:szCs w:val="18"/>
                <w:lang w:val="en-GB"/>
              </w:rPr>
              <w:t xml:space="preserve">Array of </w:t>
            </w:r>
            <w:r w:rsidR="00FD2DBE">
              <w:rPr>
                <w:bCs/>
                <w:sz w:val="18"/>
                <w:szCs w:val="18"/>
                <w:lang w:val="en-GB"/>
              </w:rPr>
              <w:t>three-digit</w:t>
            </w:r>
            <w:r>
              <w:rPr>
                <w:bCs/>
                <w:sz w:val="18"/>
                <w:szCs w:val="18"/>
                <w:lang w:val="en-GB"/>
              </w:rPr>
              <w:t xml:space="preserve"> </w:t>
            </w:r>
            <w:r w:rsidR="00FC2162">
              <w:rPr>
                <w:bCs/>
                <w:sz w:val="18"/>
                <w:szCs w:val="18"/>
                <w:lang w:val="en-GB"/>
              </w:rPr>
              <w:t>Instrument</w:t>
            </w:r>
            <w:r w:rsidR="005973AB">
              <w:rPr>
                <w:bCs/>
                <w:sz w:val="18"/>
                <w:szCs w:val="18"/>
                <w:lang w:val="en-GB"/>
              </w:rPr>
              <w:t xml:space="preserve"> Codes</w:t>
            </w:r>
            <w:r w:rsidR="00FC2162">
              <w:rPr>
                <w:bCs/>
                <w:sz w:val="18"/>
                <w:szCs w:val="18"/>
                <w:lang w:val="en-GB"/>
              </w:rPr>
              <w:t xml:space="preserve"> </w:t>
            </w:r>
            <w:r w:rsidR="00FD2DBE">
              <w:rPr>
                <w:bCs/>
                <w:sz w:val="18"/>
                <w:szCs w:val="18"/>
                <w:lang w:val="en-GB"/>
              </w:rPr>
              <w:t>and/</w:t>
            </w:r>
            <w:r w:rsidR="00F46F59">
              <w:rPr>
                <w:bCs/>
                <w:sz w:val="18"/>
                <w:szCs w:val="18"/>
                <w:lang w:val="en-GB"/>
              </w:rPr>
              <w:t xml:space="preserve">or </w:t>
            </w:r>
            <w:r w:rsidR="005078B2">
              <w:rPr>
                <w:bCs/>
                <w:sz w:val="18"/>
                <w:szCs w:val="18"/>
                <w:lang w:val="en-GB"/>
              </w:rPr>
              <w:t xml:space="preserve">Standard </w:t>
            </w:r>
            <w:r w:rsidR="00F46F59">
              <w:rPr>
                <w:bCs/>
                <w:sz w:val="18"/>
                <w:szCs w:val="18"/>
                <w:lang w:val="en-GB"/>
              </w:rPr>
              <w:t>Instrumentation</w:t>
            </w:r>
            <w:r w:rsidR="00C15546">
              <w:rPr>
                <w:bCs/>
                <w:sz w:val="18"/>
                <w:szCs w:val="18"/>
                <w:lang w:val="en-GB"/>
              </w:rPr>
              <w:t xml:space="preserve"> </w:t>
            </w:r>
            <w:r w:rsidR="005973AB">
              <w:rPr>
                <w:bCs/>
                <w:sz w:val="18"/>
                <w:szCs w:val="18"/>
                <w:lang w:val="en-GB"/>
              </w:rPr>
              <w:t>Types</w:t>
            </w:r>
            <w:r w:rsidR="00FF6F1F">
              <w:rPr>
                <w:bCs/>
                <w:sz w:val="18"/>
                <w:szCs w:val="18"/>
                <w:lang w:val="en-GB"/>
              </w:rPr>
              <w:t xml:space="preserve"> as per standard CWR lookup tables</w:t>
            </w:r>
            <w:r w:rsidR="00C15546">
              <w:rPr>
                <w:bCs/>
                <w:sz w:val="18"/>
                <w:szCs w:val="18"/>
                <w:lang w:val="en-GB"/>
              </w:rPr>
              <w:t>.</w:t>
            </w:r>
            <w:r w:rsidR="00F46F59">
              <w:rPr>
                <w:bCs/>
                <w:sz w:val="18"/>
                <w:szCs w:val="18"/>
                <w:lang w:val="en-GB"/>
              </w:rPr>
              <w:t xml:space="preserve"> </w:t>
            </w:r>
          </w:p>
          <w:p w14:paraId="3A539383" w14:textId="1FDA8CD5" w:rsidR="002A4FC2" w:rsidRPr="00BF29D1" w:rsidRDefault="002A4FC2" w:rsidP="00BC2607">
            <w:pPr>
              <w:rPr>
                <w:bCs/>
                <w:sz w:val="18"/>
                <w:szCs w:val="18"/>
                <w:lang w:val="en-GB"/>
              </w:rPr>
            </w:pPr>
            <w:r w:rsidRPr="00BF29D1">
              <w:rPr>
                <w:bCs/>
                <w:sz w:val="18"/>
                <w:szCs w:val="18"/>
                <w:lang w:val="en-GB"/>
              </w:rPr>
              <w:t>.</w:t>
            </w:r>
          </w:p>
        </w:tc>
        <w:tc>
          <w:tcPr>
            <w:tcW w:w="1559" w:type="dxa"/>
          </w:tcPr>
          <w:p w14:paraId="334ECAE7" w14:textId="29951521" w:rsidR="002A4FC2" w:rsidRPr="00BF29D1" w:rsidRDefault="002A4FC2" w:rsidP="00BC2607">
            <w:pPr>
              <w:rPr>
                <w:sz w:val="18"/>
                <w:szCs w:val="18"/>
                <w:lang w:val="en-GB"/>
              </w:rPr>
            </w:pPr>
            <w:r w:rsidRPr="00BF29D1">
              <w:rPr>
                <w:sz w:val="18"/>
                <w:szCs w:val="18"/>
                <w:lang w:val="en-GB"/>
              </w:rPr>
              <w:t>17</w:t>
            </w:r>
          </w:p>
        </w:tc>
      </w:tr>
      <w:tr w:rsidR="00213247" w:rsidRPr="00BF29D1" w14:paraId="79742664" w14:textId="77777777" w:rsidTr="2323F441">
        <w:trPr>
          <w:cantSplit/>
        </w:trPr>
        <w:tc>
          <w:tcPr>
            <w:tcW w:w="2082" w:type="dxa"/>
            <w:shd w:val="clear" w:color="auto" w:fill="E7E6E6" w:themeFill="background2"/>
          </w:tcPr>
          <w:p w14:paraId="749243F1" w14:textId="5570492C" w:rsidR="00213247" w:rsidRPr="00BF29D1" w:rsidRDefault="00213247" w:rsidP="00213247">
            <w:pPr>
              <w:rPr>
                <w:bCs/>
                <w:iCs/>
                <w:sz w:val="18"/>
                <w:szCs w:val="18"/>
                <w:lang w:val="en-GB"/>
              </w:rPr>
            </w:pPr>
            <w:proofErr w:type="spellStart"/>
            <w:r w:rsidRPr="00BF29D1">
              <w:rPr>
                <w:bCs/>
                <w:iCs/>
                <w:sz w:val="18"/>
                <w:szCs w:val="18"/>
                <w:lang w:val="en-GB"/>
              </w:rPr>
              <w:t>derivedWorkType</w:t>
            </w:r>
            <w:proofErr w:type="spellEnd"/>
          </w:p>
        </w:tc>
        <w:tc>
          <w:tcPr>
            <w:tcW w:w="720" w:type="dxa"/>
          </w:tcPr>
          <w:p w14:paraId="2A4565B2" w14:textId="4FB3F2DA" w:rsidR="00213247" w:rsidRPr="00BF29D1" w:rsidRDefault="00213247" w:rsidP="00213247">
            <w:pPr>
              <w:rPr>
                <w:sz w:val="18"/>
                <w:szCs w:val="18"/>
                <w:lang w:val="en-GB"/>
              </w:rPr>
            </w:pPr>
            <w:r w:rsidRPr="00BF29D1">
              <w:rPr>
                <w:sz w:val="18"/>
                <w:szCs w:val="18"/>
                <w:lang w:val="en-GB"/>
              </w:rPr>
              <w:t>O</w:t>
            </w:r>
          </w:p>
        </w:tc>
        <w:tc>
          <w:tcPr>
            <w:tcW w:w="4383" w:type="dxa"/>
          </w:tcPr>
          <w:p w14:paraId="11491430" w14:textId="77777777" w:rsidR="006B4089" w:rsidRDefault="00213247" w:rsidP="00213247">
            <w:pPr>
              <w:rPr>
                <w:bCs/>
                <w:sz w:val="18"/>
                <w:szCs w:val="18"/>
                <w:lang w:val="en-GB"/>
              </w:rPr>
            </w:pPr>
            <w:r w:rsidRPr="00F27B8E">
              <w:rPr>
                <w:bCs/>
                <w:sz w:val="18"/>
                <w:szCs w:val="18"/>
                <w:lang w:val="en-GB"/>
              </w:rPr>
              <w:t>Derived Work Type</w:t>
            </w:r>
            <w:r>
              <w:rPr>
                <w:bCs/>
                <w:sz w:val="18"/>
                <w:szCs w:val="18"/>
                <w:lang w:val="en-GB"/>
              </w:rPr>
              <w:t xml:space="preserve">. One of </w:t>
            </w:r>
            <w:proofErr w:type="spellStart"/>
            <w:r w:rsidR="006B4089">
              <w:rPr>
                <w:bCs/>
                <w:sz w:val="18"/>
                <w:szCs w:val="18"/>
                <w:lang w:val="en-GB"/>
              </w:rPr>
              <w:t>Modified</w:t>
            </w:r>
            <w:r w:rsidRPr="001B5B94">
              <w:rPr>
                <w:bCs/>
                <w:sz w:val="18"/>
                <w:szCs w:val="18"/>
                <w:lang w:val="en-GB"/>
              </w:rPr>
              <w:t>Version</w:t>
            </w:r>
            <w:proofErr w:type="spellEnd"/>
            <w:r w:rsidRPr="001B5B94">
              <w:rPr>
                <w:bCs/>
                <w:sz w:val="18"/>
                <w:szCs w:val="18"/>
                <w:lang w:val="en-GB"/>
              </w:rPr>
              <w:t>,</w:t>
            </w:r>
            <w:r>
              <w:rPr>
                <w:bCs/>
                <w:sz w:val="18"/>
                <w:szCs w:val="18"/>
                <w:lang w:val="en-GB"/>
              </w:rPr>
              <w:t xml:space="preserve"> </w:t>
            </w:r>
            <w:r w:rsidRPr="001B5B94">
              <w:rPr>
                <w:bCs/>
                <w:sz w:val="18"/>
                <w:szCs w:val="18"/>
                <w:lang w:val="en-GB"/>
              </w:rPr>
              <w:t>Excerpt</w:t>
            </w:r>
            <w:r>
              <w:rPr>
                <w:bCs/>
                <w:sz w:val="18"/>
                <w:szCs w:val="18"/>
                <w:lang w:val="en-GB"/>
              </w:rPr>
              <w:t xml:space="preserve"> or </w:t>
            </w:r>
            <w:r w:rsidRPr="001B5B94">
              <w:rPr>
                <w:bCs/>
                <w:sz w:val="18"/>
                <w:szCs w:val="18"/>
                <w:lang w:val="en-GB"/>
              </w:rPr>
              <w:t>Composite</w:t>
            </w:r>
            <w:r>
              <w:rPr>
                <w:bCs/>
                <w:sz w:val="18"/>
                <w:szCs w:val="18"/>
                <w:lang w:val="en-GB"/>
              </w:rPr>
              <w:t>.    I</w:t>
            </w:r>
            <w:r w:rsidRPr="00F27B8E">
              <w:rPr>
                <w:bCs/>
                <w:sz w:val="18"/>
                <w:szCs w:val="18"/>
                <w:lang w:val="en-GB"/>
              </w:rPr>
              <w:t>f not provided, then this isn't a derived work</w:t>
            </w:r>
          </w:p>
          <w:p w14:paraId="569D33BB" w14:textId="77777777" w:rsidR="006B4089" w:rsidRDefault="006B4089" w:rsidP="00213247">
            <w:pPr>
              <w:rPr>
                <w:bCs/>
                <w:sz w:val="18"/>
                <w:szCs w:val="18"/>
                <w:lang w:val="en-GB"/>
              </w:rPr>
            </w:pPr>
          </w:p>
          <w:p w14:paraId="435B1BEE" w14:textId="5385B49D" w:rsidR="00213247" w:rsidRPr="00BF29D1" w:rsidRDefault="0075329B" w:rsidP="00213247">
            <w:pPr>
              <w:rPr>
                <w:bCs/>
                <w:sz w:val="18"/>
                <w:szCs w:val="18"/>
                <w:lang w:val="en-GB"/>
              </w:rPr>
            </w:pPr>
            <w:r>
              <w:rPr>
                <w:bCs/>
                <w:sz w:val="18"/>
                <w:szCs w:val="18"/>
                <w:lang w:val="en-GB"/>
              </w:rPr>
              <w:t>S</w:t>
            </w:r>
            <w:r w:rsidR="00473709">
              <w:rPr>
                <w:bCs/>
                <w:sz w:val="18"/>
                <w:szCs w:val="18"/>
                <w:lang w:val="en-GB"/>
              </w:rPr>
              <w:t xml:space="preserve">ubmission </w:t>
            </w:r>
            <w:r w:rsidR="00E0740D">
              <w:rPr>
                <w:bCs/>
                <w:sz w:val="18"/>
                <w:szCs w:val="18"/>
                <w:lang w:val="en-GB"/>
              </w:rPr>
              <w:t>containing</w:t>
            </w:r>
            <w:r w:rsidR="00702629">
              <w:rPr>
                <w:bCs/>
                <w:sz w:val="18"/>
                <w:szCs w:val="18"/>
                <w:lang w:val="en-GB"/>
              </w:rPr>
              <w:t xml:space="preserve"> a </w:t>
            </w:r>
            <w:proofErr w:type="spellStart"/>
            <w:r w:rsidR="00702629">
              <w:rPr>
                <w:bCs/>
                <w:sz w:val="18"/>
                <w:szCs w:val="18"/>
                <w:lang w:val="en-GB"/>
              </w:rPr>
              <w:t>derivedWorkType</w:t>
            </w:r>
            <w:proofErr w:type="spellEnd"/>
            <w:r w:rsidR="00702629">
              <w:rPr>
                <w:bCs/>
                <w:sz w:val="18"/>
                <w:szCs w:val="18"/>
                <w:lang w:val="en-GB"/>
              </w:rPr>
              <w:t xml:space="preserve"> value </w:t>
            </w:r>
            <w:r w:rsidR="0003112A">
              <w:rPr>
                <w:bCs/>
                <w:sz w:val="18"/>
                <w:szCs w:val="18"/>
                <w:lang w:val="en-GB"/>
              </w:rPr>
              <w:t>won’t</w:t>
            </w:r>
            <w:r w:rsidR="00702629">
              <w:rPr>
                <w:bCs/>
                <w:sz w:val="18"/>
                <w:szCs w:val="18"/>
                <w:lang w:val="en-GB"/>
              </w:rPr>
              <w:t xml:space="preserve"> be matched against </w:t>
            </w:r>
            <w:r w:rsidR="0003112A">
              <w:rPr>
                <w:bCs/>
                <w:sz w:val="18"/>
                <w:szCs w:val="18"/>
                <w:lang w:val="en-GB"/>
              </w:rPr>
              <w:t>existing ISWCs</w:t>
            </w:r>
            <w:r w:rsidR="00080BB0">
              <w:rPr>
                <w:bCs/>
                <w:sz w:val="18"/>
                <w:szCs w:val="18"/>
                <w:lang w:val="en-GB"/>
              </w:rPr>
              <w:t xml:space="preserve"> with the same </w:t>
            </w:r>
            <w:proofErr w:type="gramStart"/>
            <w:r w:rsidR="00080BB0">
              <w:rPr>
                <w:bCs/>
                <w:sz w:val="18"/>
                <w:szCs w:val="18"/>
                <w:lang w:val="en-GB"/>
              </w:rPr>
              <w:t>metadata</w:t>
            </w:r>
            <w:proofErr w:type="gramEnd"/>
            <w:r w:rsidR="00080BB0">
              <w:rPr>
                <w:bCs/>
                <w:sz w:val="18"/>
                <w:szCs w:val="18"/>
                <w:lang w:val="en-GB"/>
              </w:rPr>
              <w:t xml:space="preserve"> but which don’t have the same </w:t>
            </w:r>
            <w:proofErr w:type="spellStart"/>
            <w:r w:rsidR="00080BB0">
              <w:rPr>
                <w:bCs/>
                <w:sz w:val="18"/>
                <w:szCs w:val="18"/>
                <w:lang w:val="en-GB"/>
              </w:rPr>
              <w:t>derivedWorkType</w:t>
            </w:r>
            <w:proofErr w:type="spellEnd"/>
            <w:r w:rsidR="00823314">
              <w:rPr>
                <w:bCs/>
                <w:sz w:val="18"/>
                <w:szCs w:val="18"/>
                <w:lang w:val="en-GB"/>
              </w:rPr>
              <w:t xml:space="preserve">.  Multiple submissions with the same metadata </w:t>
            </w:r>
            <w:r w:rsidR="00E10338">
              <w:rPr>
                <w:bCs/>
                <w:sz w:val="18"/>
                <w:szCs w:val="18"/>
                <w:lang w:val="en-GB"/>
              </w:rPr>
              <w:t xml:space="preserve">(title and creators) </w:t>
            </w:r>
            <w:r w:rsidR="00823314">
              <w:rPr>
                <w:bCs/>
                <w:sz w:val="18"/>
                <w:szCs w:val="18"/>
                <w:lang w:val="en-GB"/>
              </w:rPr>
              <w:t xml:space="preserve">and </w:t>
            </w:r>
            <w:r w:rsidR="006A7AFE">
              <w:rPr>
                <w:bCs/>
                <w:sz w:val="18"/>
                <w:szCs w:val="18"/>
                <w:lang w:val="en-GB"/>
              </w:rPr>
              <w:t xml:space="preserve">the </w:t>
            </w:r>
            <w:r w:rsidR="00823314">
              <w:rPr>
                <w:bCs/>
                <w:sz w:val="18"/>
                <w:szCs w:val="18"/>
                <w:lang w:val="en-GB"/>
              </w:rPr>
              <w:t xml:space="preserve">same </w:t>
            </w:r>
            <w:proofErr w:type="spellStart"/>
            <w:r w:rsidR="00823314">
              <w:rPr>
                <w:bCs/>
                <w:sz w:val="18"/>
                <w:szCs w:val="18"/>
                <w:lang w:val="en-GB"/>
              </w:rPr>
              <w:t>derivedWorkType</w:t>
            </w:r>
            <w:proofErr w:type="spellEnd"/>
            <w:r w:rsidR="00823314">
              <w:rPr>
                <w:bCs/>
                <w:sz w:val="18"/>
                <w:szCs w:val="18"/>
                <w:lang w:val="en-GB"/>
              </w:rPr>
              <w:t xml:space="preserve"> values can be </w:t>
            </w:r>
            <w:r w:rsidR="00107CFF">
              <w:rPr>
                <w:bCs/>
                <w:sz w:val="18"/>
                <w:szCs w:val="18"/>
                <w:lang w:val="en-GB"/>
              </w:rPr>
              <w:t>disambiguated from each other using the dis</w:t>
            </w:r>
            <w:r w:rsidR="00835A8A">
              <w:rPr>
                <w:bCs/>
                <w:sz w:val="18"/>
                <w:szCs w:val="18"/>
                <w:lang w:val="en-GB"/>
              </w:rPr>
              <w:t>ambiguation flag above</w:t>
            </w:r>
            <w:r w:rsidR="003B6C84">
              <w:rPr>
                <w:bCs/>
                <w:sz w:val="18"/>
                <w:szCs w:val="18"/>
                <w:lang w:val="en-GB"/>
              </w:rPr>
              <w:t>,</w:t>
            </w:r>
            <w:r w:rsidR="00835A8A">
              <w:rPr>
                <w:bCs/>
                <w:sz w:val="18"/>
                <w:szCs w:val="18"/>
                <w:lang w:val="en-GB"/>
              </w:rPr>
              <w:t xml:space="preserve"> if each submission re</w:t>
            </w:r>
            <w:r w:rsidR="003B6C84">
              <w:rPr>
                <w:bCs/>
                <w:sz w:val="18"/>
                <w:szCs w:val="18"/>
                <w:lang w:val="en-GB"/>
              </w:rPr>
              <w:t>presents a unique work</w:t>
            </w:r>
            <w:r w:rsidR="007B168B">
              <w:rPr>
                <w:bCs/>
                <w:sz w:val="18"/>
                <w:szCs w:val="18"/>
                <w:lang w:val="en-GB"/>
              </w:rPr>
              <w:t xml:space="preserve">.  E.G. </w:t>
            </w:r>
            <w:r w:rsidR="003017E3">
              <w:rPr>
                <w:bCs/>
                <w:sz w:val="18"/>
                <w:szCs w:val="18"/>
                <w:lang w:val="en-GB"/>
              </w:rPr>
              <w:t xml:space="preserve">Multiple “Different Arrangements” of the same work. </w:t>
            </w:r>
            <w:r w:rsidR="0003112A">
              <w:rPr>
                <w:bCs/>
                <w:sz w:val="18"/>
                <w:szCs w:val="18"/>
                <w:lang w:val="en-GB"/>
              </w:rPr>
              <w:t xml:space="preserve"> </w:t>
            </w:r>
            <w:r w:rsidR="00E0740D">
              <w:rPr>
                <w:bCs/>
                <w:sz w:val="18"/>
                <w:szCs w:val="18"/>
                <w:lang w:val="en-GB"/>
              </w:rPr>
              <w:t xml:space="preserve">  </w:t>
            </w:r>
          </w:p>
        </w:tc>
        <w:tc>
          <w:tcPr>
            <w:tcW w:w="1559" w:type="dxa"/>
          </w:tcPr>
          <w:p w14:paraId="194B5121" w14:textId="77777777" w:rsidR="00213247" w:rsidRPr="00BF29D1" w:rsidRDefault="00213247" w:rsidP="00213247">
            <w:pPr>
              <w:rPr>
                <w:sz w:val="18"/>
                <w:szCs w:val="18"/>
                <w:lang w:val="en-GB"/>
              </w:rPr>
            </w:pPr>
          </w:p>
        </w:tc>
      </w:tr>
      <w:tr w:rsidR="00213247" w:rsidRPr="00BF29D1" w14:paraId="19E221E9" w14:textId="77777777" w:rsidTr="2323F441">
        <w:trPr>
          <w:cantSplit/>
        </w:trPr>
        <w:tc>
          <w:tcPr>
            <w:tcW w:w="2082" w:type="dxa"/>
            <w:shd w:val="clear" w:color="auto" w:fill="E7E6E6" w:themeFill="background2"/>
          </w:tcPr>
          <w:p w14:paraId="0F36379F" w14:textId="57F83AFD" w:rsidR="00213247" w:rsidRPr="00BF29D1" w:rsidRDefault="00213247" w:rsidP="00213247">
            <w:pPr>
              <w:rPr>
                <w:bCs/>
                <w:iCs/>
                <w:sz w:val="18"/>
                <w:szCs w:val="18"/>
                <w:lang w:val="en-GB"/>
              </w:rPr>
            </w:pPr>
            <w:proofErr w:type="spellStart"/>
            <w:r w:rsidRPr="00BF29D1">
              <w:rPr>
                <w:bCs/>
                <w:iCs/>
                <w:sz w:val="18"/>
                <w:szCs w:val="18"/>
                <w:lang w:val="en-GB"/>
              </w:rPr>
              <w:t>derivedFromIswcs</w:t>
            </w:r>
            <w:proofErr w:type="spellEnd"/>
          </w:p>
        </w:tc>
        <w:tc>
          <w:tcPr>
            <w:tcW w:w="720" w:type="dxa"/>
          </w:tcPr>
          <w:p w14:paraId="2E009B0A" w14:textId="68FBE27C" w:rsidR="00213247" w:rsidRPr="00BF29D1" w:rsidRDefault="00213247" w:rsidP="00213247">
            <w:pPr>
              <w:rPr>
                <w:sz w:val="18"/>
                <w:szCs w:val="18"/>
                <w:lang w:val="en-GB"/>
              </w:rPr>
            </w:pPr>
            <w:r w:rsidRPr="00BF29D1">
              <w:rPr>
                <w:sz w:val="18"/>
                <w:szCs w:val="18"/>
                <w:lang w:val="en-GB"/>
              </w:rPr>
              <w:t>C</w:t>
            </w:r>
          </w:p>
        </w:tc>
        <w:tc>
          <w:tcPr>
            <w:tcW w:w="4383" w:type="dxa"/>
          </w:tcPr>
          <w:p w14:paraId="222CA270" w14:textId="77777777" w:rsidR="00213247" w:rsidRDefault="00213247" w:rsidP="00213247">
            <w:pPr>
              <w:rPr>
                <w:bCs/>
                <w:sz w:val="18"/>
                <w:szCs w:val="18"/>
                <w:lang w:val="en-GB"/>
              </w:rPr>
            </w:pPr>
            <w:r>
              <w:rPr>
                <w:bCs/>
                <w:sz w:val="18"/>
                <w:szCs w:val="18"/>
                <w:lang w:val="en-GB"/>
              </w:rPr>
              <w:t xml:space="preserve">Must be provided if </w:t>
            </w:r>
            <w:proofErr w:type="spellStart"/>
            <w:r>
              <w:rPr>
                <w:bCs/>
                <w:sz w:val="18"/>
                <w:szCs w:val="18"/>
                <w:lang w:val="en-GB"/>
              </w:rPr>
              <w:t>derivedWorkType</w:t>
            </w:r>
            <w:proofErr w:type="spellEnd"/>
            <w:r>
              <w:rPr>
                <w:bCs/>
                <w:sz w:val="18"/>
                <w:szCs w:val="18"/>
                <w:lang w:val="en-GB"/>
              </w:rPr>
              <w:t xml:space="preserve"> is set. </w:t>
            </w:r>
          </w:p>
          <w:p w14:paraId="2560720A" w14:textId="77777777" w:rsidR="00213247" w:rsidRDefault="00213247" w:rsidP="00213247">
            <w:pPr>
              <w:rPr>
                <w:bCs/>
                <w:sz w:val="18"/>
                <w:szCs w:val="18"/>
                <w:lang w:val="en-GB"/>
              </w:rPr>
            </w:pPr>
            <w:r>
              <w:rPr>
                <w:bCs/>
                <w:sz w:val="18"/>
                <w:szCs w:val="18"/>
                <w:lang w:val="en-GB"/>
              </w:rPr>
              <w:t xml:space="preserve">Array of </w:t>
            </w:r>
            <w:proofErr w:type="spellStart"/>
            <w:r>
              <w:rPr>
                <w:bCs/>
                <w:sz w:val="18"/>
                <w:szCs w:val="18"/>
                <w:lang w:val="en-GB"/>
              </w:rPr>
              <w:t>iswc’s</w:t>
            </w:r>
            <w:proofErr w:type="spellEnd"/>
            <w:r>
              <w:rPr>
                <w:bCs/>
                <w:sz w:val="18"/>
                <w:szCs w:val="18"/>
                <w:lang w:val="en-GB"/>
              </w:rPr>
              <w:t xml:space="preserve"> or titles of the original work that this submission is derived from</w:t>
            </w:r>
            <w:proofErr w:type="gramStart"/>
            <w:r>
              <w:rPr>
                <w:bCs/>
                <w:sz w:val="18"/>
                <w:szCs w:val="18"/>
                <w:lang w:val="en-GB"/>
              </w:rPr>
              <w:t>. .</w:t>
            </w:r>
            <w:proofErr w:type="gramEnd"/>
            <w:r>
              <w:rPr>
                <w:bCs/>
                <w:sz w:val="18"/>
                <w:szCs w:val="18"/>
                <w:lang w:val="en-GB"/>
              </w:rPr>
              <w:t xml:space="preserve">  E.G. If a derived work is derived from two different works where one’s ISWC is </w:t>
            </w:r>
            <w:proofErr w:type="gramStart"/>
            <w:r>
              <w:rPr>
                <w:bCs/>
                <w:sz w:val="18"/>
                <w:szCs w:val="18"/>
                <w:lang w:val="en-GB"/>
              </w:rPr>
              <w:t>known</w:t>
            </w:r>
            <w:proofErr w:type="gramEnd"/>
            <w:r>
              <w:rPr>
                <w:bCs/>
                <w:sz w:val="18"/>
                <w:szCs w:val="18"/>
                <w:lang w:val="en-GB"/>
              </w:rPr>
              <w:t xml:space="preserve"> and the other isn’t then this field value would look as follows:</w:t>
            </w:r>
          </w:p>
          <w:p w14:paraId="6848A506" w14:textId="0003AAD3" w:rsidR="00213247" w:rsidRPr="00BF29D1" w:rsidRDefault="00213247" w:rsidP="00213247">
            <w:pPr>
              <w:rPr>
                <w:bCs/>
                <w:sz w:val="18"/>
                <w:szCs w:val="18"/>
                <w:lang w:val="en-GB"/>
              </w:rPr>
            </w:pPr>
            <w:r w:rsidRPr="00C74E82">
              <w:rPr>
                <w:bCs/>
                <w:sz w:val="18"/>
                <w:szCs w:val="18"/>
                <w:lang w:val="en-GB"/>
              </w:rPr>
              <w:t>"</w:t>
            </w:r>
            <w:proofErr w:type="spellStart"/>
            <w:r w:rsidRPr="00C74E82">
              <w:rPr>
                <w:bCs/>
                <w:sz w:val="18"/>
                <w:szCs w:val="18"/>
                <w:lang w:val="en-GB"/>
              </w:rPr>
              <w:t>derivedFromIswcs</w:t>
            </w:r>
            <w:proofErr w:type="spellEnd"/>
            <w:r w:rsidRPr="00C74E82">
              <w:rPr>
                <w:bCs/>
                <w:sz w:val="18"/>
                <w:szCs w:val="18"/>
                <w:lang w:val="en-GB"/>
              </w:rPr>
              <w:t>": [{"</w:t>
            </w:r>
            <w:proofErr w:type="spellStart"/>
            <w:r w:rsidRPr="00C74E82">
              <w:rPr>
                <w:bCs/>
                <w:sz w:val="18"/>
                <w:szCs w:val="18"/>
                <w:lang w:val="en-GB"/>
              </w:rPr>
              <w:t>iswc</w:t>
            </w:r>
            <w:proofErr w:type="spellEnd"/>
            <w:r w:rsidRPr="00C74E82">
              <w:rPr>
                <w:bCs/>
                <w:sz w:val="18"/>
                <w:szCs w:val="18"/>
                <w:lang w:val="en-GB"/>
              </w:rPr>
              <w:t>": "T1231231234"</w:t>
            </w:r>
            <w:proofErr w:type="gramStart"/>
            <w:r w:rsidRPr="00C74E82">
              <w:rPr>
                <w:bCs/>
                <w:sz w:val="18"/>
                <w:szCs w:val="18"/>
                <w:lang w:val="en-GB"/>
              </w:rPr>
              <w:t>},{</w:t>
            </w:r>
            <w:proofErr w:type="gramEnd"/>
            <w:r w:rsidRPr="00C74E82">
              <w:rPr>
                <w:bCs/>
                <w:sz w:val="18"/>
                <w:szCs w:val="18"/>
                <w:lang w:val="en-GB"/>
              </w:rPr>
              <w:t>"title": "Another title"}],</w:t>
            </w:r>
          </w:p>
        </w:tc>
        <w:tc>
          <w:tcPr>
            <w:tcW w:w="1559" w:type="dxa"/>
          </w:tcPr>
          <w:p w14:paraId="45EFC194" w14:textId="529E9014" w:rsidR="00213247" w:rsidRPr="00BF29D1" w:rsidRDefault="00213247" w:rsidP="00213247">
            <w:pPr>
              <w:rPr>
                <w:sz w:val="18"/>
                <w:szCs w:val="18"/>
                <w:lang w:val="en-GB"/>
              </w:rPr>
            </w:pPr>
            <w:r>
              <w:rPr>
                <w:sz w:val="18"/>
                <w:szCs w:val="18"/>
                <w:lang w:val="en-GB"/>
              </w:rPr>
              <w:t>19</w:t>
            </w:r>
          </w:p>
        </w:tc>
      </w:tr>
      <w:tr w:rsidR="002A4FC2" w:rsidRPr="00BF29D1" w14:paraId="38FB8E16" w14:textId="77777777" w:rsidTr="2323F441">
        <w:trPr>
          <w:cantSplit/>
        </w:trPr>
        <w:tc>
          <w:tcPr>
            <w:tcW w:w="2082" w:type="dxa"/>
            <w:shd w:val="clear" w:color="auto" w:fill="E7E6E6" w:themeFill="background2"/>
          </w:tcPr>
          <w:p w14:paraId="38B93CDF" w14:textId="68EED0F4" w:rsidR="002A4FC2" w:rsidRPr="00BF29D1" w:rsidRDefault="002A4FC2" w:rsidP="00BC2607">
            <w:pPr>
              <w:rPr>
                <w:bCs/>
                <w:iCs/>
                <w:sz w:val="18"/>
                <w:szCs w:val="18"/>
                <w:lang w:val="en-GB"/>
              </w:rPr>
            </w:pPr>
            <w:proofErr w:type="spellStart"/>
            <w:r w:rsidRPr="00BF29D1">
              <w:rPr>
                <w:bCs/>
                <w:iCs/>
                <w:sz w:val="18"/>
                <w:szCs w:val="18"/>
                <w:lang w:val="en-GB"/>
              </w:rPr>
              <w:t>originalTitle</w:t>
            </w:r>
            <w:proofErr w:type="spellEnd"/>
          </w:p>
        </w:tc>
        <w:tc>
          <w:tcPr>
            <w:tcW w:w="720" w:type="dxa"/>
          </w:tcPr>
          <w:p w14:paraId="68ADA2E8" w14:textId="4704EEDF" w:rsidR="002A4FC2" w:rsidRPr="00BF29D1" w:rsidRDefault="002A4FC2" w:rsidP="00BC2607">
            <w:pPr>
              <w:rPr>
                <w:sz w:val="18"/>
                <w:szCs w:val="18"/>
                <w:lang w:val="en-GB"/>
              </w:rPr>
            </w:pPr>
            <w:r w:rsidRPr="00BF29D1">
              <w:rPr>
                <w:sz w:val="18"/>
                <w:szCs w:val="18"/>
                <w:lang w:val="en-GB"/>
              </w:rPr>
              <w:t>M</w:t>
            </w:r>
          </w:p>
        </w:tc>
        <w:tc>
          <w:tcPr>
            <w:tcW w:w="4383" w:type="dxa"/>
          </w:tcPr>
          <w:p w14:paraId="684F939E" w14:textId="524F5C02" w:rsidR="002A4FC2" w:rsidRPr="00BF29D1" w:rsidRDefault="5EC21770" w:rsidP="2323F441">
            <w:pPr>
              <w:rPr>
                <w:sz w:val="18"/>
                <w:szCs w:val="18"/>
                <w:lang w:val="en-GB"/>
              </w:rPr>
            </w:pPr>
            <w:r w:rsidRPr="2323F441">
              <w:rPr>
                <w:sz w:val="18"/>
                <w:szCs w:val="18"/>
                <w:lang w:val="en-GB"/>
              </w:rPr>
              <w:t>Original Work Title</w:t>
            </w:r>
            <w:r w:rsidR="2C745803" w:rsidRPr="2323F441">
              <w:rPr>
                <w:sz w:val="18"/>
                <w:szCs w:val="18"/>
                <w:lang w:val="en-GB"/>
              </w:rPr>
              <w:t>.</w:t>
            </w:r>
          </w:p>
        </w:tc>
        <w:tc>
          <w:tcPr>
            <w:tcW w:w="1559" w:type="dxa"/>
          </w:tcPr>
          <w:p w14:paraId="4FDEFF78" w14:textId="60C3770B" w:rsidR="002A4FC2" w:rsidRPr="00BF29D1" w:rsidRDefault="002A4FC2" w:rsidP="00BC2607">
            <w:pPr>
              <w:rPr>
                <w:sz w:val="18"/>
                <w:szCs w:val="18"/>
                <w:lang w:val="en-GB"/>
              </w:rPr>
            </w:pPr>
            <w:r w:rsidRPr="00BF29D1">
              <w:rPr>
                <w:sz w:val="18"/>
                <w:szCs w:val="18"/>
                <w:lang w:val="en-GB"/>
              </w:rPr>
              <w:t>16</w:t>
            </w:r>
          </w:p>
        </w:tc>
      </w:tr>
      <w:tr w:rsidR="002A4FC2" w:rsidRPr="00BF29D1" w14:paraId="1936E21D" w14:textId="77777777" w:rsidTr="2323F441">
        <w:trPr>
          <w:cantSplit/>
        </w:trPr>
        <w:tc>
          <w:tcPr>
            <w:tcW w:w="2082" w:type="dxa"/>
            <w:shd w:val="clear" w:color="auto" w:fill="E7E6E6" w:themeFill="background2"/>
          </w:tcPr>
          <w:p w14:paraId="70AF2C2C" w14:textId="6676DB23" w:rsidR="002A4FC2" w:rsidRPr="00BF29D1" w:rsidRDefault="002A4FC2" w:rsidP="00BC2607">
            <w:pPr>
              <w:rPr>
                <w:bCs/>
                <w:iCs/>
                <w:sz w:val="18"/>
                <w:szCs w:val="18"/>
                <w:lang w:val="en-GB"/>
              </w:rPr>
            </w:pPr>
            <w:proofErr w:type="spellStart"/>
            <w:r w:rsidRPr="00BF29D1">
              <w:rPr>
                <w:bCs/>
                <w:iCs/>
                <w:sz w:val="18"/>
                <w:szCs w:val="18"/>
                <w:lang w:val="en-GB"/>
              </w:rPr>
              <w:t>otherTitles</w:t>
            </w:r>
            <w:proofErr w:type="spellEnd"/>
          </w:p>
        </w:tc>
        <w:tc>
          <w:tcPr>
            <w:tcW w:w="720" w:type="dxa"/>
          </w:tcPr>
          <w:p w14:paraId="7B350244" w14:textId="556E2CED" w:rsidR="002A4FC2" w:rsidRPr="00BF29D1" w:rsidRDefault="0078187E" w:rsidP="00BC2607">
            <w:pPr>
              <w:rPr>
                <w:sz w:val="18"/>
                <w:szCs w:val="18"/>
                <w:lang w:val="en-GB"/>
              </w:rPr>
            </w:pPr>
            <w:r>
              <w:rPr>
                <w:sz w:val="18"/>
                <w:szCs w:val="18"/>
                <w:lang w:val="en-GB"/>
              </w:rPr>
              <w:t>O</w:t>
            </w:r>
          </w:p>
        </w:tc>
        <w:tc>
          <w:tcPr>
            <w:tcW w:w="4383" w:type="dxa"/>
          </w:tcPr>
          <w:p w14:paraId="3BA4EE47" w14:textId="7842583F" w:rsidR="002A4FC2" w:rsidRPr="00BF29D1" w:rsidRDefault="2C745803" w:rsidP="2323F441">
            <w:pPr>
              <w:rPr>
                <w:sz w:val="18"/>
                <w:szCs w:val="18"/>
                <w:lang w:val="en-GB"/>
              </w:rPr>
            </w:pPr>
            <w:r w:rsidRPr="2323F441">
              <w:rPr>
                <w:sz w:val="18"/>
                <w:szCs w:val="18"/>
                <w:lang w:val="en-GB"/>
              </w:rPr>
              <w:t>Other titles associated with musical composition (aka alternative titles)</w:t>
            </w:r>
            <w:r w:rsidR="235055BB" w:rsidRPr="2323F441">
              <w:rPr>
                <w:sz w:val="18"/>
                <w:szCs w:val="18"/>
                <w:lang w:val="en-GB"/>
              </w:rPr>
              <w:t>.</w:t>
            </w:r>
            <w:r w:rsidR="3B9D7EF4" w:rsidRPr="2323F441">
              <w:rPr>
                <w:sz w:val="18"/>
                <w:szCs w:val="18"/>
                <w:lang w:val="en-GB"/>
              </w:rPr>
              <w:t xml:space="preserve">  Title must include a title type and optionally, many include a language code (ISO 639-1)</w:t>
            </w:r>
            <w:r w:rsidR="31BEB91B" w:rsidRPr="2323F441">
              <w:rPr>
                <w:sz w:val="18"/>
                <w:szCs w:val="18"/>
                <w:lang w:val="en-GB"/>
              </w:rPr>
              <w:t>.</w:t>
            </w:r>
          </w:p>
        </w:tc>
        <w:tc>
          <w:tcPr>
            <w:tcW w:w="1559" w:type="dxa"/>
          </w:tcPr>
          <w:p w14:paraId="4155F222" w14:textId="77777777" w:rsidR="002A4FC2" w:rsidRPr="00BF29D1" w:rsidRDefault="002A4FC2" w:rsidP="00BC2607">
            <w:pPr>
              <w:rPr>
                <w:sz w:val="18"/>
                <w:szCs w:val="18"/>
                <w:lang w:val="en-GB"/>
              </w:rPr>
            </w:pPr>
          </w:p>
        </w:tc>
      </w:tr>
      <w:tr w:rsidR="002A4FC2" w:rsidRPr="00BF29D1" w14:paraId="14DA408C" w14:textId="77777777" w:rsidTr="2323F441">
        <w:trPr>
          <w:cantSplit/>
        </w:trPr>
        <w:tc>
          <w:tcPr>
            <w:tcW w:w="2082" w:type="dxa"/>
            <w:shd w:val="clear" w:color="auto" w:fill="E7E6E6" w:themeFill="background2"/>
          </w:tcPr>
          <w:p w14:paraId="21F864FA" w14:textId="1BF9FFDB" w:rsidR="002A4FC2" w:rsidRPr="00BF29D1" w:rsidRDefault="002A4FC2" w:rsidP="00BC2607">
            <w:pPr>
              <w:rPr>
                <w:bCs/>
                <w:iCs/>
                <w:sz w:val="18"/>
                <w:szCs w:val="18"/>
                <w:lang w:val="en-GB"/>
              </w:rPr>
            </w:pPr>
            <w:proofErr w:type="spellStart"/>
            <w:r w:rsidRPr="00BF29D1">
              <w:rPr>
                <w:bCs/>
                <w:iCs/>
                <w:sz w:val="18"/>
                <w:szCs w:val="18"/>
                <w:lang w:val="en-GB"/>
              </w:rPr>
              <w:t>interestedParties</w:t>
            </w:r>
            <w:proofErr w:type="spellEnd"/>
          </w:p>
        </w:tc>
        <w:tc>
          <w:tcPr>
            <w:tcW w:w="720" w:type="dxa"/>
          </w:tcPr>
          <w:p w14:paraId="1AA6E16B" w14:textId="234CC7F7" w:rsidR="002A4FC2" w:rsidRPr="00BF29D1" w:rsidRDefault="002A4FC2" w:rsidP="00BC2607">
            <w:pPr>
              <w:rPr>
                <w:sz w:val="18"/>
                <w:szCs w:val="18"/>
                <w:lang w:val="en-GB"/>
              </w:rPr>
            </w:pPr>
            <w:r w:rsidRPr="00BF29D1">
              <w:rPr>
                <w:sz w:val="18"/>
                <w:szCs w:val="18"/>
                <w:lang w:val="en-GB"/>
              </w:rPr>
              <w:t>M</w:t>
            </w:r>
          </w:p>
        </w:tc>
        <w:tc>
          <w:tcPr>
            <w:tcW w:w="4383" w:type="dxa"/>
          </w:tcPr>
          <w:p w14:paraId="0F228CAE" w14:textId="2B127852" w:rsidR="002A4FC2" w:rsidRPr="00BF29D1" w:rsidRDefault="000260B1" w:rsidP="00BC2607">
            <w:pPr>
              <w:rPr>
                <w:bCs/>
                <w:sz w:val="18"/>
                <w:szCs w:val="18"/>
                <w:lang w:val="en-GB"/>
              </w:rPr>
            </w:pPr>
            <w:r w:rsidRPr="000260B1">
              <w:rPr>
                <w:bCs/>
                <w:sz w:val="18"/>
                <w:szCs w:val="18"/>
                <w:lang w:val="en-GB"/>
              </w:rPr>
              <w:t xml:space="preserve">Interested party associated with musical composition, such </w:t>
            </w:r>
            <w:r w:rsidR="00C50C55" w:rsidRPr="000260B1">
              <w:rPr>
                <w:bCs/>
                <w:sz w:val="18"/>
                <w:szCs w:val="18"/>
                <w:lang w:val="en-GB"/>
              </w:rPr>
              <w:t>as: composers</w:t>
            </w:r>
            <w:r w:rsidRPr="000260B1">
              <w:rPr>
                <w:bCs/>
                <w:sz w:val="18"/>
                <w:szCs w:val="18"/>
                <w:lang w:val="en-GB"/>
              </w:rPr>
              <w:t xml:space="preserve">, lyricist, </w:t>
            </w:r>
            <w:r w:rsidR="000E21B7" w:rsidRPr="000260B1">
              <w:rPr>
                <w:bCs/>
                <w:sz w:val="18"/>
                <w:szCs w:val="18"/>
                <w:lang w:val="en-GB"/>
              </w:rPr>
              <w:t>translator,</w:t>
            </w:r>
            <w:r w:rsidR="001417A8">
              <w:rPr>
                <w:bCs/>
                <w:sz w:val="18"/>
                <w:szCs w:val="18"/>
                <w:lang w:val="en-GB"/>
              </w:rPr>
              <w:t xml:space="preserve"> and </w:t>
            </w:r>
            <w:r w:rsidRPr="000260B1">
              <w:rPr>
                <w:bCs/>
                <w:sz w:val="18"/>
                <w:szCs w:val="18"/>
                <w:lang w:val="en-GB"/>
              </w:rPr>
              <w:t xml:space="preserve">original </w:t>
            </w:r>
            <w:r w:rsidR="001417A8">
              <w:rPr>
                <w:bCs/>
                <w:sz w:val="18"/>
                <w:szCs w:val="18"/>
                <w:lang w:val="en-GB"/>
              </w:rPr>
              <w:t>publishers.</w:t>
            </w:r>
            <w:r w:rsidR="004E04D0">
              <w:rPr>
                <w:bCs/>
                <w:sz w:val="18"/>
                <w:szCs w:val="18"/>
                <w:lang w:val="en-GB"/>
              </w:rPr>
              <w:t xml:space="preserve">  Interested</w:t>
            </w:r>
            <w:r w:rsidR="00CB1156">
              <w:rPr>
                <w:bCs/>
                <w:sz w:val="18"/>
                <w:szCs w:val="18"/>
                <w:lang w:val="en-GB"/>
              </w:rPr>
              <w:t xml:space="preserve"> Party includes a mandatory </w:t>
            </w:r>
            <w:proofErr w:type="spellStart"/>
            <w:r w:rsidR="00CB1156">
              <w:rPr>
                <w:bCs/>
                <w:sz w:val="18"/>
                <w:szCs w:val="18"/>
                <w:lang w:val="en-GB"/>
              </w:rPr>
              <w:t>nameNumber</w:t>
            </w:r>
            <w:proofErr w:type="spellEnd"/>
            <w:r w:rsidR="00CB1156">
              <w:rPr>
                <w:bCs/>
                <w:sz w:val="18"/>
                <w:szCs w:val="18"/>
                <w:lang w:val="en-GB"/>
              </w:rPr>
              <w:t xml:space="preserve"> and role</w:t>
            </w:r>
            <w:r w:rsidR="00B50075">
              <w:rPr>
                <w:bCs/>
                <w:sz w:val="18"/>
                <w:szCs w:val="18"/>
                <w:lang w:val="en-GB"/>
              </w:rPr>
              <w:t xml:space="preserve"> fields</w:t>
            </w:r>
            <w:r w:rsidR="006A3382">
              <w:rPr>
                <w:bCs/>
                <w:sz w:val="18"/>
                <w:szCs w:val="18"/>
                <w:lang w:val="en-GB"/>
              </w:rPr>
              <w:t xml:space="preserve">.  In </w:t>
            </w:r>
            <w:r w:rsidR="007F47DA">
              <w:rPr>
                <w:bCs/>
                <w:sz w:val="18"/>
                <w:szCs w:val="18"/>
                <w:lang w:val="en-GB"/>
              </w:rPr>
              <w:t>addition,</w:t>
            </w:r>
            <w:r w:rsidR="006A3382">
              <w:rPr>
                <w:bCs/>
                <w:sz w:val="18"/>
                <w:szCs w:val="18"/>
                <w:lang w:val="en-GB"/>
              </w:rPr>
              <w:t xml:space="preserve"> it includes </w:t>
            </w:r>
            <w:r w:rsidR="00781014">
              <w:rPr>
                <w:bCs/>
                <w:sz w:val="18"/>
                <w:szCs w:val="18"/>
                <w:lang w:val="en-GB"/>
              </w:rPr>
              <w:t xml:space="preserve">optional name and </w:t>
            </w:r>
            <w:proofErr w:type="spellStart"/>
            <w:r w:rsidR="00781014">
              <w:rPr>
                <w:bCs/>
                <w:sz w:val="18"/>
                <w:szCs w:val="18"/>
                <w:lang w:val="en-GB"/>
              </w:rPr>
              <w:t>baseNumber</w:t>
            </w:r>
            <w:proofErr w:type="spellEnd"/>
            <w:r w:rsidR="00B50075">
              <w:rPr>
                <w:bCs/>
                <w:sz w:val="18"/>
                <w:szCs w:val="18"/>
                <w:lang w:val="en-GB"/>
              </w:rPr>
              <w:t xml:space="preserve"> fields</w:t>
            </w:r>
            <w:r w:rsidR="00781014">
              <w:rPr>
                <w:bCs/>
                <w:sz w:val="18"/>
                <w:szCs w:val="18"/>
                <w:lang w:val="en-GB"/>
              </w:rPr>
              <w:t xml:space="preserve">. </w:t>
            </w:r>
          </w:p>
        </w:tc>
        <w:tc>
          <w:tcPr>
            <w:tcW w:w="1559" w:type="dxa"/>
          </w:tcPr>
          <w:p w14:paraId="3B7BBBA3" w14:textId="30DC92A2" w:rsidR="002A4FC2" w:rsidRPr="00BF29D1" w:rsidRDefault="002A4FC2" w:rsidP="00BC2607">
            <w:pPr>
              <w:rPr>
                <w:sz w:val="18"/>
                <w:szCs w:val="18"/>
                <w:lang w:val="en-GB"/>
              </w:rPr>
            </w:pPr>
            <w:r w:rsidRPr="00BF29D1">
              <w:rPr>
                <w:sz w:val="18"/>
                <w:szCs w:val="18"/>
                <w:lang w:val="en-GB"/>
              </w:rPr>
              <w:t>11,</w:t>
            </w:r>
            <w:r w:rsidR="00576974">
              <w:rPr>
                <w:sz w:val="18"/>
                <w:szCs w:val="18"/>
                <w:lang w:val="en-GB"/>
              </w:rPr>
              <w:t>12,</w:t>
            </w:r>
            <w:r w:rsidRPr="00BF29D1">
              <w:rPr>
                <w:sz w:val="18"/>
                <w:szCs w:val="18"/>
                <w:lang w:val="en-GB"/>
              </w:rPr>
              <w:t>16</w:t>
            </w:r>
          </w:p>
        </w:tc>
      </w:tr>
      <w:tr w:rsidR="00253FEC" w:rsidRPr="00BF29D1" w14:paraId="67D8B731" w14:textId="77777777" w:rsidTr="2323F441">
        <w:trPr>
          <w:cantSplit/>
        </w:trPr>
        <w:tc>
          <w:tcPr>
            <w:tcW w:w="2082" w:type="dxa"/>
            <w:shd w:val="clear" w:color="auto" w:fill="E7E6E6" w:themeFill="background2"/>
          </w:tcPr>
          <w:p w14:paraId="501DA1D4" w14:textId="53EF9EF3" w:rsidR="00253FEC" w:rsidRPr="00BF29D1" w:rsidRDefault="00253FEC" w:rsidP="00BC2607">
            <w:pPr>
              <w:rPr>
                <w:bCs/>
                <w:iCs/>
                <w:sz w:val="18"/>
                <w:szCs w:val="18"/>
                <w:lang w:val="en-GB"/>
              </w:rPr>
            </w:pPr>
            <w:proofErr w:type="spellStart"/>
            <w:r>
              <w:rPr>
                <w:bCs/>
                <w:iCs/>
                <w:sz w:val="18"/>
                <w:szCs w:val="18"/>
                <w:lang w:val="en-GB"/>
              </w:rPr>
              <w:t>additionalIdentifiers</w:t>
            </w:r>
            <w:proofErr w:type="spellEnd"/>
          </w:p>
        </w:tc>
        <w:tc>
          <w:tcPr>
            <w:tcW w:w="720" w:type="dxa"/>
          </w:tcPr>
          <w:p w14:paraId="1BD61EEE" w14:textId="2AB1B5BB" w:rsidR="00253FEC" w:rsidRPr="00BF29D1" w:rsidRDefault="00253FEC" w:rsidP="00BC2607">
            <w:pPr>
              <w:rPr>
                <w:sz w:val="18"/>
                <w:szCs w:val="18"/>
                <w:lang w:val="en-GB"/>
              </w:rPr>
            </w:pPr>
            <w:r>
              <w:rPr>
                <w:sz w:val="18"/>
                <w:szCs w:val="18"/>
                <w:lang w:val="en-GB"/>
              </w:rPr>
              <w:t>O</w:t>
            </w:r>
          </w:p>
        </w:tc>
        <w:tc>
          <w:tcPr>
            <w:tcW w:w="4383" w:type="dxa"/>
          </w:tcPr>
          <w:p w14:paraId="1E3ED7C1" w14:textId="77777777" w:rsidR="00253FEC" w:rsidRDefault="00D539A3" w:rsidP="00BC2607">
            <w:pPr>
              <w:rPr>
                <w:bCs/>
                <w:sz w:val="18"/>
                <w:szCs w:val="18"/>
                <w:lang w:val="en-GB"/>
              </w:rPr>
            </w:pPr>
            <w:r>
              <w:rPr>
                <w:bCs/>
                <w:sz w:val="18"/>
                <w:szCs w:val="18"/>
                <w:lang w:val="en-GB"/>
              </w:rPr>
              <w:t>Optional list of additional identifiers that ca</w:t>
            </w:r>
            <w:r w:rsidR="000A3A91">
              <w:rPr>
                <w:bCs/>
                <w:sz w:val="18"/>
                <w:szCs w:val="18"/>
                <w:lang w:val="en-GB"/>
              </w:rPr>
              <w:t xml:space="preserve">n be supplied with the submission. </w:t>
            </w:r>
            <w:r w:rsidR="00871CA5">
              <w:rPr>
                <w:bCs/>
                <w:sz w:val="18"/>
                <w:szCs w:val="18"/>
                <w:lang w:val="en-GB"/>
              </w:rPr>
              <w:t xml:space="preserve"> </w:t>
            </w:r>
            <w:r w:rsidR="00AB6862">
              <w:rPr>
                <w:bCs/>
                <w:sz w:val="18"/>
                <w:szCs w:val="18"/>
                <w:lang w:val="en-GB"/>
              </w:rPr>
              <w:t>Currentl</w:t>
            </w:r>
            <w:r w:rsidR="00687AE6">
              <w:rPr>
                <w:bCs/>
                <w:sz w:val="18"/>
                <w:szCs w:val="18"/>
                <w:lang w:val="en-GB"/>
              </w:rPr>
              <w:t xml:space="preserve">y limited to ISRCs but will be extended over time to incorporate additional identifiers.   </w:t>
            </w:r>
            <w:r w:rsidR="00F07D8F">
              <w:rPr>
                <w:bCs/>
                <w:sz w:val="18"/>
                <w:szCs w:val="18"/>
                <w:lang w:val="en-GB"/>
              </w:rPr>
              <w:t>Example usage:</w:t>
            </w:r>
          </w:p>
          <w:p w14:paraId="006D4CEF" w14:textId="139C443D" w:rsidR="00F07D8F" w:rsidRPr="000260B1" w:rsidRDefault="00F07D8F" w:rsidP="00F07D8F">
            <w:pPr>
              <w:rPr>
                <w:bCs/>
                <w:sz w:val="18"/>
                <w:szCs w:val="18"/>
                <w:lang w:val="en-GB"/>
              </w:rPr>
            </w:pPr>
            <w:r w:rsidRPr="00F07D8F">
              <w:rPr>
                <w:bCs/>
                <w:sz w:val="18"/>
                <w:szCs w:val="18"/>
                <w:lang w:val="en-GB"/>
              </w:rPr>
              <w:t>"</w:t>
            </w:r>
            <w:proofErr w:type="spellStart"/>
            <w:r w:rsidRPr="00F07D8F">
              <w:rPr>
                <w:bCs/>
                <w:sz w:val="18"/>
                <w:szCs w:val="18"/>
                <w:lang w:val="en-GB"/>
              </w:rPr>
              <w:t>additionalIdentifiers</w:t>
            </w:r>
            <w:proofErr w:type="spellEnd"/>
            <w:r w:rsidRPr="00F07D8F">
              <w:rPr>
                <w:bCs/>
                <w:sz w:val="18"/>
                <w:szCs w:val="18"/>
                <w:lang w:val="en-GB"/>
              </w:rPr>
              <w:t>": {"</w:t>
            </w:r>
            <w:proofErr w:type="spellStart"/>
            <w:r w:rsidRPr="00F07D8F">
              <w:rPr>
                <w:bCs/>
                <w:sz w:val="18"/>
                <w:szCs w:val="18"/>
                <w:lang w:val="en-GB"/>
              </w:rPr>
              <w:t>isrcs</w:t>
            </w:r>
            <w:proofErr w:type="spellEnd"/>
            <w:r w:rsidRPr="00F07D8F">
              <w:rPr>
                <w:bCs/>
                <w:sz w:val="18"/>
                <w:szCs w:val="18"/>
                <w:lang w:val="en-GB"/>
              </w:rPr>
              <w:t>": ["AB1231212345","IE1231212345"]}</w:t>
            </w:r>
          </w:p>
        </w:tc>
        <w:tc>
          <w:tcPr>
            <w:tcW w:w="1559" w:type="dxa"/>
          </w:tcPr>
          <w:p w14:paraId="7C2D1056" w14:textId="21F0A3FA" w:rsidR="00253FEC" w:rsidRPr="00BF29D1" w:rsidRDefault="00D243B9" w:rsidP="00BC2607">
            <w:pPr>
              <w:rPr>
                <w:sz w:val="18"/>
                <w:szCs w:val="18"/>
                <w:lang w:val="en-GB"/>
              </w:rPr>
            </w:pPr>
            <w:r>
              <w:rPr>
                <w:sz w:val="18"/>
                <w:szCs w:val="18"/>
                <w:lang w:val="en-GB"/>
              </w:rPr>
              <w:t>20</w:t>
            </w:r>
          </w:p>
        </w:tc>
      </w:tr>
    </w:tbl>
    <w:p w14:paraId="3B829A8F" w14:textId="26A20752" w:rsidR="00371C8A" w:rsidRPr="00BF29D1" w:rsidRDefault="00371C8A" w:rsidP="006433E3">
      <w:pPr>
        <w:pStyle w:val="NormalIndent"/>
        <w:rPr>
          <w:lang w:val="en-GB"/>
        </w:rPr>
      </w:pPr>
    </w:p>
    <w:p w14:paraId="09EC0F86" w14:textId="77777777" w:rsidR="00371C8A" w:rsidRPr="00BF29D1" w:rsidRDefault="00371C8A" w:rsidP="00792D72">
      <w:pPr>
        <w:pStyle w:val="Heading3"/>
        <w:rPr>
          <w:lang w:val="en-GB"/>
        </w:rPr>
      </w:pPr>
      <w:bookmarkStart w:id="147" w:name="_Toc135998145"/>
      <w:r w:rsidRPr="00BF29D1">
        <w:rPr>
          <w:lang w:val="en-GB"/>
        </w:rPr>
        <w:t>Transaction Level Validation</w:t>
      </w:r>
      <w:bookmarkEnd w:id="147"/>
    </w:p>
    <w:tbl>
      <w:tblPr>
        <w:tblStyle w:val="TableGrid"/>
        <w:tblW w:w="8990" w:type="dxa"/>
        <w:tblInd w:w="607" w:type="dxa"/>
        <w:tblLook w:val="04A0" w:firstRow="1" w:lastRow="0" w:firstColumn="1" w:lastColumn="0" w:noHBand="0" w:noVBand="1"/>
      </w:tblPr>
      <w:tblGrid>
        <w:gridCol w:w="1195"/>
        <w:gridCol w:w="5953"/>
        <w:gridCol w:w="1842"/>
      </w:tblGrid>
      <w:tr w:rsidR="000A607B" w:rsidRPr="00BF29D1" w14:paraId="7BB9EB8F" w14:textId="77777777" w:rsidTr="00263FAF">
        <w:tc>
          <w:tcPr>
            <w:tcW w:w="1195" w:type="dxa"/>
            <w:shd w:val="clear" w:color="auto" w:fill="D9D9D9" w:themeFill="background1" w:themeFillShade="D9"/>
          </w:tcPr>
          <w:p w14:paraId="2FCA1686" w14:textId="600AF8F8" w:rsidR="000A607B" w:rsidRPr="00BF29D1" w:rsidRDefault="009C1023" w:rsidP="00D84095">
            <w:pPr>
              <w:rPr>
                <w:lang w:val="en-GB"/>
              </w:rPr>
            </w:pPr>
            <w:r w:rsidRPr="00BF29D1">
              <w:rPr>
                <w:lang w:val="en-GB"/>
              </w:rPr>
              <w:t>Ref</w:t>
            </w:r>
          </w:p>
        </w:tc>
        <w:tc>
          <w:tcPr>
            <w:tcW w:w="5953" w:type="dxa"/>
            <w:shd w:val="clear" w:color="auto" w:fill="D9D9D9" w:themeFill="background1" w:themeFillShade="D9"/>
          </w:tcPr>
          <w:p w14:paraId="76CED058" w14:textId="0514B58C" w:rsidR="000A607B" w:rsidRPr="00BF29D1" w:rsidRDefault="009C1023" w:rsidP="00D84095">
            <w:pPr>
              <w:rPr>
                <w:lang w:val="en-GB"/>
              </w:rPr>
            </w:pPr>
            <w:r w:rsidRPr="00BF29D1">
              <w:rPr>
                <w:lang w:val="en-GB"/>
              </w:rPr>
              <w:t>Description</w:t>
            </w:r>
          </w:p>
        </w:tc>
        <w:tc>
          <w:tcPr>
            <w:tcW w:w="1842" w:type="dxa"/>
            <w:shd w:val="clear" w:color="auto" w:fill="D9D9D9" w:themeFill="background1" w:themeFillShade="D9"/>
          </w:tcPr>
          <w:p w14:paraId="771BAC9D" w14:textId="59477DF8" w:rsidR="000A607B" w:rsidRPr="00BF29D1" w:rsidRDefault="009C1023" w:rsidP="00D84095">
            <w:pPr>
              <w:rPr>
                <w:lang w:val="en-GB"/>
              </w:rPr>
            </w:pPr>
            <w:r w:rsidRPr="00BF29D1">
              <w:rPr>
                <w:lang w:val="en-GB"/>
              </w:rPr>
              <w:t>Business Rules Doc</w:t>
            </w:r>
            <w:r w:rsidR="00BF506C" w:rsidRPr="00BF29D1">
              <w:rPr>
                <w:lang w:val="en-GB"/>
              </w:rPr>
              <w:t>ument Ref</w:t>
            </w:r>
          </w:p>
        </w:tc>
      </w:tr>
      <w:tr w:rsidR="00F609FB" w:rsidRPr="00BF29D1" w14:paraId="77C85336" w14:textId="77777777" w:rsidTr="00263FAF">
        <w:tc>
          <w:tcPr>
            <w:tcW w:w="1195" w:type="dxa"/>
          </w:tcPr>
          <w:p w14:paraId="7FEFF5F3" w14:textId="7030A90C" w:rsidR="00F609FB" w:rsidRPr="00BF29D1" w:rsidRDefault="00F609FB" w:rsidP="00F609FB">
            <w:pPr>
              <w:rPr>
                <w:lang w:val="en-GB"/>
              </w:rPr>
            </w:pPr>
            <w:r w:rsidRPr="00BF29D1">
              <w:rPr>
                <w:lang w:val="en-GB"/>
              </w:rPr>
              <w:t>11</w:t>
            </w:r>
          </w:p>
        </w:tc>
        <w:tc>
          <w:tcPr>
            <w:tcW w:w="5953" w:type="dxa"/>
          </w:tcPr>
          <w:p w14:paraId="33BB6FC0" w14:textId="15D22B6C" w:rsidR="00F609FB" w:rsidRPr="00BF29D1" w:rsidRDefault="00F609FB" w:rsidP="00F609FB">
            <w:pPr>
              <w:rPr>
                <w:lang w:val="en-GB"/>
              </w:rPr>
            </w:pPr>
            <w:r w:rsidRPr="00BF29D1">
              <w:rPr>
                <w:lang w:val="en-GB"/>
              </w:rPr>
              <w:t>If work submission does not contain IP with creator role, transaction is rejected. (TR)</w:t>
            </w:r>
          </w:p>
        </w:tc>
        <w:tc>
          <w:tcPr>
            <w:tcW w:w="1842" w:type="dxa"/>
          </w:tcPr>
          <w:p w14:paraId="38BAF7FC" w14:textId="3AD87DAA" w:rsidR="00F609FB" w:rsidRPr="00BF29D1" w:rsidRDefault="00F609FB" w:rsidP="00F609FB">
            <w:pPr>
              <w:rPr>
                <w:lang w:val="en-GB"/>
              </w:rPr>
            </w:pPr>
            <w:r w:rsidRPr="00BF29D1">
              <w:rPr>
                <w:lang w:val="en-GB"/>
              </w:rPr>
              <w:t>IV/07</w:t>
            </w:r>
          </w:p>
        </w:tc>
      </w:tr>
      <w:tr w:rsidR="003807E1" w:rsidRPr="00BF29D1" w14:paraId="5D59DFE8" w14:textId="77777777" w:rsidTr="00263FAF">
        <w:tc>
          <w:tcPr>
            <w:tcW w:w="1195" w:type="dxa"/>
          </w:tcPr>
          <w:p w14:paraId="063526FB" w14:textId="176041C2" w:rsidR="003807E1" w:rsidRPr="00BF29D1" w:rsidRDefault="003807E1" w:rsidP="00F609FB">
            <w:pPr>
              <w:rPr>
                <w:lang w:val="en-GB"/>
              </w:rPr>
            </w:pPr>
            <w:r>
              <w:rPr>
                <w:lang w:val="en-GB"/>
              </w:rPr>
              <w:t>12</w:t>
            </w:r>
          </w:p>
        </w:tc>
        <w:tc>
          <w:tcPr>
            <w:tcW w:w="5953" w:type="dxa"/>
          </w:tcPr>
          <w:p w14:paraId="40251F1C" w14:textId="4149D40C" w:rsidR="003807E1" w:rsidRPr="00BF29D1" w:rsidRDefault="00356906" w:rsidP="00F609FB">
            <w:pPr>
              <w:rPr>
                <w:lang w:val="en-GB"/>
              </w:rPr>
            </w:pPr>
            <w:r>
              <w:rPr>
                <w:lang w:val="en-GB"/>
              </w:rPr>
              <w:t xml:space="preserve">Reject submissions with </w:t>
            </w:r>
            <w:r w:rsidR="00185358">
              <w:rPr>
                <w:lang w:val="en-GB"/>
              </w:rPr>
              <w:t xml:space="preserve">certain configured </w:t>
            </w:r>
            <w:r w:rsidR="00DE15B6">
              <w:rPr>
                <w:lang w:val="en-GB"/>
              </w:rPr>
              <w:t>IPs, ignore certain I</w:t>
            </w:r>
            <w:r w:rsidR="00D243B9">
              <w:rPr>
                <w:lang w:val="en-GB"/>
              </w:rPr>
              <w:t>p</w:t>
            </w:r>
            <w:r w:rsidR="00DE15B6">
              <w:rPr>
                <w:lang w:val="en-GB"/>
              </w:rPr>
              <w:t xml:space="preserve">s in matching and </w:t>
            </w:r>
            <w:r w:rsidR="002A41EC">
              <w:rPr>
                <w:lang w:val="en-GB"/>
              </w:rPr>
              <w:t>deal with PD I</w:t>
            </w:r>
            <w:r w:rsidR="00F91293">
              <w:rPr>
                <w:lang w:val="en-GB"/>
              </w:rPr>
              <w:t>P</w:t>
            </w:r>
            <w:r w:rsidR="002A41EC">
              <w:rPr>
                <w:lang w:val="en-GB"/>
              </w:rPr>
              <w:t xml:space="preserve">s </w:t>
            </w:r>
          </w:p>
        </w:tc>
        <w:tc>
          <w:tcPr>
            <w:tcW w:w="1842" w:type="dxa"/>
          </w:tcPr>
          <w:p w14:paraId="6B274A4A" w14:textId="21CDD60A" w:rsidR="003807E1" w:rsidRPr="00BF29D1" w:rsidRDefault="005F698C" w:rsidP="00F609FB">
            <w:pPr>
              <w:rPr>
                <w:lang w:val="en-GB"/>
              </w:rPr>
            </w:pPr>
            <w:r>
              <w:rPr>
                <w:lang w:val="en-GB"/>
              </w:rPr>
              <w:t>IV/24, IV/25, IV/29</w:t>
            </w:r>
          </w:p>
        </w:tc>
      </w:tr>
      <w:tr w:rsidR="00D16F25" w:rsidRPr="00BE1C44" w14:paraId="6D48C5A2" w14:textId="77777777" w:rsidTr="00263FAF">
        <w:tc>
          <w:tcPr>
            <w:tcW w:w="1195" w:type="dxa"/>
          </w:tcPr>
          <w:p w14:paraId="30667D0E" w14:textId="09AC314B" w:rsidR="00D16F25" w:rsidRPr="00BF29D1" w:rsidRDefault="004138EC" w:rsidP="00D84095">
            <w:pPr>
              <w:rPr>
                <w:lang w:val="en-GB"/>
              </w:rPr>
            </w:pPr>
            <w:r w:rsidRPr="00BF29D1">
              <w:rPr>
                <w:lang w:val="en-GB"/>
              </w:rPr>
              <w:t>16</w:t>
            </w:r>
          </w:p>
        </w:tc>
        <w:tc>
          <w:tcPr>
            <w:tcW w:w="5953" w:type="dxa"/>
          </w:tcPr>
          <w:p w14:paraId="66D849A4" w14:textId="70920C90" w:rsidR="00D16F25" w:rsidRPr="00BF29D1" w:rsidRDefault="004138EC" w:rsidP="00D84095">
            <w:pPr>
              <w:rPr>
                <w:lang w:val="en-GB"/>
              </w:rPr>
            </w:pPr>
            <w:r w:rsidRPr="00BF29D1">
              <w:rPr>
                <w:lang w:val="en-GB"/>
              </w:rPr>
              <w:t xml:space="preserve">If </w:t>
            </w:r>
            <w:r w:rsidR="00F91293">
              <w:rPr>
                <w:lang w:val="en-GB"/>
              </w:rPr>
              <w:t>t</w:t>
            </w:r>
            <w:r w:rsidRPr="00BF29D1">
              <w:rPr>
                <w:lang w:val="en-GB"/>
              </w:rPr>
              <w:t>he matching criteria not satisfied, transaction is rejected. (TR)</w:t>
            </w:r>
          </w:p>
        </w:tc>
        <w:tc>
          <w:tcPr>
            <w:tcW w:w="1842" w:type="dxa"/>
          </w:tcPr>
          <w:p w14:paraId="128E0454" w14:textId="252737CB" w:rsidR="00D16F25" w:rsidRPr="009A69C5" w:rsidRDefault="00596EDC" w:rsidP="00D84095">
            <w:pPr>
              <w:rPr>
                <w:lang w:val="fi-FI"/>
                <w:rPrChange w:id="148" w:author="Curnan Reidy" w:date="2020-06-11T10:45:00Z">
                  <w:rPr>
                    <w:lang w:val="en-GB"/>
                  </w:rPr>
                </w:rPrChange>
              </w:rPr>
            </w:pPr>
            <w:r w:rsidRPr="009A69C5">
              <w:rPr>
                <w:lang w:val="fi-FI"/>
                <w:rPrChange w:id="149" w:author="Curnan Reidy" w:date="2020-06-11T10:45:00Z">
                  <w:rPr>
                    <w:lang w:val="en-GB"/>
                  </w:rPr>
                </w:rPrChange>
              </w:rPr>
              <w:t>MAT/01, MAT/02, MAT/</w:t>
            </w:r>
            <w:r w:rsidR="00012EA0" w:rsidRPr="009A69C5">
              <w:rPr>
                <w:lang w:val="fi-FI"/>
                <w:rPrChange w:id="150" w:author="Curnan Reidy" w:date="2020-06-11T10:45:00Z">
                  <w:rPr>
                    <w:lang w:val="en-GB"/>
                  </w:rPr>
                </w:rPrChange>
              </w:rPr>
              <w:t>03</w:t>
            </w:r>
            <w:r w:rsidR="00493C7D" w:rsidRPr="009A69C5">
              <w:rPr>
                <w:lang w:val="fi-FI"/>
                <w:rPrChange w:id="151" w:author="Curnan Reidy" w:date="2020-06-11T10:45:00Z">
                  <w:rPr>
                    <w:lang w:val="en-GB"/>
                  </w:rPr>
                </w:rPrChange>
              </w:rPr>
              <w:t>, MAT</w:t>
            </w:r>
            <w:r w:rsidR="006A5B0E" w:rsidRPr="009A69C5">
              <w:rPr>
                <w:lang w:val="fi-FI"/>
                <w:rPrChange w:id="152" w:author="Curnan Reidy" w:date="2020-06-11T10:45:00Z">
                  <w:rPr>
                    <w:lang w:val="en-GB"/>
                  </w:rPr>
                </w:rPrChange>
              </w:rPr>
              <w:t>/04, MAT/42</w:t>
            </w:r>
            <w:r w:rsidR="005F4E1C" w:rsidRPr="009A69C5">
              <w:rPr>
                <w:lang w:val="fi-FI"/>
                <w:rPrChange w:id="153" w:author="Curnan Reidy" w:date="2020-06-11T10:45:00Z">
                  <w:rPr>
                    <w:lang w:val="en-GB"/>
                  </w:rPr>
                </w:rPrChange>
              </w:rPr>
              <w:t xml:space="preserve">, MAT/40, </w:t>
            </w:r>
            <w:r w:rsidR="009B405B" w:rsidRPr="009A69C5">
              <w:rPr>
                <w:lang w:val="fi-FI"/>
                <w:rPrChange w:id="154" w:author="Curnan Reidy" w:date="2020-06-11T10:45:00Z">
                  <w:rPr>
                    <w:lang w:val="en-GB"/>
                  </w:rPr>
                </w:rPrChange>
              </w:rPr>
              <w:t>MAT/39</w:t>
            </w:r>
            <w:r w:rsidR="00DD7619" w:rsidRPr="009A69C5">
              <w:rPr>
                <w:lang w:val="fi-FI"/>
                <w:rPrChange w:id="155" w:author="Curnan Reidy" w:date="2020-06-11T10:45:00Z">
                  <w:rPr>
                    <w:lang w:val="en-GB"/>
                  </w:rPr>
                </w:rPrChange>
              </w:rPr>
              <w:t>, MAT/09, MAT/10</w:t>
            </w:r>
            <w:r w:rsidR="0087523A" w:rsidRPr="009A69C5">
              <w:rPr>
                <w:lang w:val="fi-FI"/>
                <w:rPrChange w:id="156" w:author="Curnan Reidy" w:date="2020-06-11T10:45:00Z">
                  <w:rPr>
                    <w:lang w:val="en-GB"/>
                  </w:rPr>
                </w:rPrChange>
              </w:rPr>
              <w:t>, MAT/41</w:t>
            </w:r>
            <w:r w:rsidR="00103910" w:rsidRPr="009A69C5">
              <w:rPr>
                <w:lang w:val="fi-FI"/>
                <w:rPrChange w:id="157" w:author="Curnan Reidy" w:date="2020-06-11T10:45:00Z">
                  <w:rPr>
                    <w:lang w:val="en-GB"/>
                  </w:rPr>
                </w:rPrChange>
              </w:rPr>
              <w:t>, MAT/43</w:t>
            </w:r>
            <w:r w:rsidR="00B4477F" w:rsidRPr="009A69C5">
              <w:rPr>
                <w:lang w:val="fi-FI"/>
                <w:rPrChange w:id="158" w:author="Curnan Reidy" w:date="2020-06-11T10:45:00Z">
                  <w:rPr>
                    <w:lang w:val="en-GB"/>
                  </w:rPr>
                </w:rPrChange>
              </w:rPr>
              <w:t>,</w:t>
            </w:r>
            <w:r w:rsidR="00B53BF7" w:rsidRPr="009A69C5">
              <w:rPr>
                <w:lang w:val="fi-FI"/>
                <w:rPrChange w:id="159" w:author="Curnan Reidy" w:date="2020-06-11T10:45:00Z">
                  <w:rPr>
                    <w:lang w:val="en-GB"/>
                  </w:rPr>
                </w:rPrChange>
              </w:rPr>
              <w:t xml:space="preserve"> MAT/30, MAT/31</w:t>
            </w:r>
            <w:r w:rsidR="00DE2C01" w:rsidRPr="009A69C5">
              <w:rPr>
                <w:lang w:val="fi-FI"/>
                <w:rPrChange w:id="160" w:author="Curnan Reidy" w:date="2020-06-11T10:45:00Z">
                  <w:rPr>
                    <w:lang w:val="en-GB"/>
                  </w:rPr>
                </w:rPrChange>
              </w:rPr>
              <w:t>, MAT/39</w:t>
            </w:r>
          </w:p>
        </w:tc>
      </w:tr>
      <w:tr w:rsidR="000A607B" w:rsidRPr="00BF29D1" w14:paraId="2CF29A16" w14:textId="77777777" w:rsidTr="00263FAF">
        <w:tc>
          <w:tcPr>
            <w:tcW w:w="1195" w:type="dxa"/>
          </w:tcPr>
          <w:p w14:paraId="5A467586" w14:textId="725F0D31" w:rsidR="000A607B" w:rsidRPr="00BF29D1" w:rsidRDefault="00A90DDB" w:rsidP="00D84095">
            <w:pPr>
              <w:rPr>
                <w:lang w:val="en-GB"/>
              </w:rPr>
            </w:pPr>
            <w:r w:rsidRPr="00BF29D1">
              <w:rPr>
                <w:lang w:val="en-GB"/>
              </w:rPr>
              <w:t>17</w:t>
            </w:r>
          </w:p>
        </w:tc>
        <w:tc>
          <w:tcPr>
            <w:tcW w:w="5953" w:type="dxa"/>
          </w:tcPr>
          <w:p w14:paraId="5C177476" w14:textId="3FAF3078" w:rsidR="000A607B" w:rsidRPr="00BF29D1" w:rsidRDefault="00BF29D1" w:rsidP="00D84095">
            <w:pPr>
              <w:rPr>
                <w:lang w:val="en-GB"/>
              </w:rPr>
            </w:pPr>
            <w:r w:rsidRPr="00BF29D1">
              <w:rPr>
                <w:lang w:val="en-GB"/>
              </w:rPr>
              <w:t xml:space="preserve">If the </w:t>
            </w:r>
            <w:r w:rsidR="0020144B" w:rsidRPr="00BF29D1">
              <w:rPr>
                <w:lang w:val="en-GB"/>
              </w:rPr>
              <w:t>disambiguation</w:t>
            </w:r>
            <w:r w:rsidRPr="00BF29D1">
              <w:rPr>
                <w:lang w:val="en-GB"/>
              </w:rPr>
              <w:t xml:space="preserve"> flag is set to </w:t>
            </w:r>
            <w:r w:rsidR="0002072A" w:rsidRPr="00BF29D1">
              <w:rPr>
                <w:lang w:val="en-GB"/>
              </w:rPr>
              <w:t>True,</w:t>
            </w:r>
            <w:r w:rsidRPr="00BF29D1">
              <w:rPr>
                <w:lang w:val="en-GB"/>
              </w:rPr>
              <w:t xml:space="preserve"> then </w:t>
            </w:r>
            <w:r w:rsidR="0020144B">
              <w:rPr>
                <w:lang w:val="en-GB"/>
              </w:rPr>
              <w:t xml:space="preserve">additional informational metadata </w:t>
            </w:r>
            <w:r w:rsidR="000527FE">
              <w:rPr>
                <w:lang w:val="en-GB"/>
              </w:rPr>
              <w:t xml:space="preserve">may be provided.   </w:t>
            </w:r>
          </w:p>
        </w:tc>
        <w:tc>
          <w:tcPr>
            <w:tcW w:w="1842" w:type="dxa"/>
          </w:tcPr>
          <w:p w14:paraId="0ADBCA75" w14:textId="148338E2" w:rsidR="000A607B" w:rsidRPr="00BF29D1" w:rsidRDefault="006D1E83" w:rsidP="00D84095">
            <w:pPr>
              <w:rPr>
                <w:lang w:val="en-GB"/>
              </w:rPr>
            </w:pPr>
            <w:r>
              <w:rPr>
                <w:lang w:val="en-GB"/>
              </w:rPr>
              <w:t>IV/40</w:t>
            </w:r>
          </w:p>
        </w:tc>
      </w:tr>
      <w:tr w:rsidR="0002072A" w:rsidRPr="00BF29D1" w14:paraId="704CBB7F" w14:textId="77777777" w:rsidTr="00263FAF">
        <w:tc>
          <w:tcPr>
            <w:tcW w:w="1195" w:type="dxa"/>
          </w:tcPr>
          <w:p w14:paraId="78AF4E05" w14:textId="612870F2" w:rsidR="0002072A" w:rsidRPr="00BF29D1" w:rsidRDefault="0002072A" w:rsidP="00D84095">
            <w:pPr>
              <w:rPr>
                <w:lang w:val="en-GB"/>
              </w:rPr>
            </w:pPr>
            <w:r>
              <w:rPr>
                <w:lang w:val="en-GB"/>
              </w:rPr>
              <w:t>18</w:t>
            </w:r>
          </w:p>
        </w:tc>
        <w:tc>
          <w:tcPr>
            <w:tcW w:w="5953" w:type="dxa"/>
          </w:tcPr>
          <w:p w14:paraId="78511E68" w14:textId="3EFE0C2E" w:rsidR="0002072A" w:rsidRPr="00BF29D1" w:rsidRDefault="0002072A" w:rsidP="00D84095">
            <w:pPr>
              <w:rPr>
                <w:lang w:val="en-GB"/>
              </w:rPr>
            </w:pPr>
            <w:r>
              <w:rPr>
                <w:lang w:val="en-GB"/>
              </w:rPr>
              <w:t>If the disambiguation flag is set to True, then a</w:t>
            </w:r>
            <w:r w:rsidR="00E9440C">
              <w:rPr>
                <w:lang w:val="en-GB"/>
              </w:rPr>
              <w:t xml:space="preserve"> </w:t>
            </w:r>
            <w:proofErr w:type="spellStart"/>
            <w:r w:rsidR="00E9440C" w:rsidRPr="00E9440C">
              <w:rPr>
                <w:lang w:val="en-GB"/>
              </w:rPr>
              <w:t>disambiguationReason</w:t>
            </w:r>
            <w:proofErr w:type="spellEnd"/>
            <w:r w:rsidR="00E9440C">
              <w:rPr>
                <w:lang w:val="en-GB"/>
              </w:rPr>
              <w:t xml:space="preserve"> and </w:t>
            </w:r>
            <w:proofErr w:type="spellStart"/>
            <w:r w:rsidR="00E9440C" w:rsidRPr="00E9440C">
              <w:rPr>
                <w:lang w:val="en-GB"/>
              </w:rPr>
              <w:t>disambiguateFrom</w:t>
            </w:r>
            <w:proofErr w:type="spellEnd"/>
            <w:r w:rsidR="00E9440C">
              <w:rPr>
                <w:lang w:val="en-GB"/>
              </w:rPr>
              <w:t xml:space="preserve"> values must be provided.</w:t>
            </w:r>
          </w:p>
        </w:tc>
        <w:tc>
          <w:tcPr>
            <w:tcW w:w="1842" w:type="dxa"/>
          </w:tcPr>
          <w:p w14:paraId="5B088114" w14:textId="7F4E5A1A" w:rsidR="0002072A" w:rsidRPr="00BF29D1" w:rsidRDefault="0031295F" w:rsidP="00D84095">
            <w:pPr>
              <w:rPr>
                <w:lang w:val="en-GB"/>
              </w:rPr>
            </w:pPr>
            <w:r>
              <w:rPr>
                <w:lang w:val="en-GB"/>
              </w:rPr>
              <w:t>IV/40</w:t>
            </w:r>
            <w:r w:rsidR="00BA6AB1">
              <w:rPr>
                <w:lang w:val="en-GB"/>
              </w:rPr>
              <w:t>, PV/30</w:t>
            </w:r>
          </w:p>
        </w:tc>
      </w:tr>
      <w:tr w:rsidR="00E8466F" w:rsidRPr="00BF29D1" w14:paraId="00C797E1" w14:textId="77777777" w:rsidTr="00263FAF">
        <w:tc>
          <w:tcPr>
            <w:tcW w:w="1195" w:type="dxa"/>
          </w:tcPr>
          <w:p w14:paraId="3963C82F" w14:textId="7FE7936F" w:rsidR="00E8466F" w:rsidRDefault="00E8466F" w:rsidP="00D84095">
            <w:pPr>
              <w:rPr>
                <w:lang w:val="en-GB"/>
              </w:rPr>
            </w:pPr>
            <w:r>
              <w:rPr>
                <w:lang w:val="en-GB"/>
              </w:rPr>
              <w:t>19</w:t>
            </w:r>
          </w:p>
        </w:tc>
        <w:tc>
          <w:tcPr>
            <w:tcW w:w="5953" w:type="dxa"/>
          </w:tcPr>
          <w:p w14:paraId="44038113" w14:textId="5DEE2907" w:rsidR="00E8466F" w:rsidRDefault="00E8466F" w:rsidP="00D4305E">
            <w:pPr>
              <w:rPr>
                <w:lang w:val="en-GB"/>
              </w:rPr>
            </w:pPr>
            <w:r>
              <w:rPr>
                <w:lang w:val="en-GB"/>
              </w:rPr>
              <w:t>I</w:t>
            </w:r>
            <w:r w:rsidRPr="00E8466F">
              <w:rPr>
                <w:lang w:val="en-GB"/>
              </w:rPr>
              <w:t xml:space="preserve">f </w:t>
            </w:r>
            <w:r>
              <w:rPr>
                <w:lang w:val="en-GB"/>
              </w:rPr>
              <w:t xml:space="preserve">the </w:t>
            </w:r>
            <w:proofErr w:type="spellStart"/>
            <w:r w:rsidRPr="00E8466F">
              <w:rPr>
                <w:lang w:val="en-GB"/>
              </w:rPr>
              <w:t>deri</w:t>
            </w:r>
            <w:r w:rsidR="00CA4E9F">
              <w:rPr>
                <w:lang w:val="en-GB"/>
              </w:rPr>
              <w:t>v</w:t>
            </w:r>
            <w:r w:rsidRPr="00E8466F">
              <w:rPr>
                <w:lang w:val="en-GB"/>
              </w:rPr>
              <w:t>edWorkType</w:t>
            </w:r>
            <w:proofErr w:type="spellEnd"/>
            <w:r w:rsidRPr="00E8466F">
              <w:rPr>
                <w:lang w:val="en-GB"/>
              </w:rPr>
              <w:t xml:space="preserve"> </w:t>
            </w:r>
            <w:r>
              <w:rPr>
                <w:lang w:val="en-GB"/>
              </w:rPr>
              <w:t xml:space="preserve">field </w:t>
            </w:r>
            <w:r w:rsidRPr="00E8466F">
              <w:rPr>
                <w:lang w:val="en-GB"/>
              </w:rPr>
              <w:t xml:space="preserve">is </w:t>
            </w:r>
            <w:r w:rsidR="002C1E5E" w:rsidRPr="00E8466F">
              <w:rPr>
                <w:lang w:val="en-GB"/>
              </w:rPr>
              <w:t>set,</w:t>
            </w:r>
            <w:r>
              <w:rPr>
                <w:lang w:val="en-GB"/>
              </w:rPr>
              <w:t xml:space="preserve"> then </w:t>
            </w:r>
            <w:r w:rsidR="00466CDA">
              <w:rPr>
                <w:lang w:val="en-GB"/>
              </w:rPr>
              <w:t xml:space="preserve">the </w:t>
            </w:r>
            <w:proofErr w:type="spellStart"/>
            <w:r w:rsidR="00466CDA" w:rsidRPr="00466CDA">
              <w:rPr>
                <w:lang w:val="en-GB"/>
              </w:rPr>
              <w:t>derivedFromIswcs</w:t>
            </w:r>
            <w:proofErr w:type="spellEnd"/>
            <w:r w:rsidR="00466CDA">
              <w:rPr>
                <w:lang w:val="en-GB"/>
              </w:rPr>
              <w:t xml:space="preserve"> field should be provided.   </w:t>
            </w:r>
            <w:r w:rsidR="00662202">
              <w:rPr>
                <w:lang w:val="en-GB"/>
              </w:rPr>
              <w:t xml:space="preserve">The </w:t>
            </w:r>
            <w:proofErr w:type="spellStart"/>
            <w:r w:rsidR="00662202">
              <w:rPr>
                <w:lang w:val="en-GB"/>
              </w:rPr>
              <w:t>derivedFromISwcs</w:t>
            </w:r>
            <w:proofErr w:type="spellEnd"/>
            <w:r w:rsidR="00662202">
              <w:rPr>
                <w:lang w:val="en-GB"/>
              </w:rPr>
              <w:t xml:space="preserve"> field should contain the list of ISWCs that the work is derived from </w:t>
            </w:r>
            <w:r w:rsidR="000F299F">
              <w:rPr>
                <w:lang w:val="en-GB"/>
              </w:rPr>
              <w:t xml:space="preserve">where available and where the ISWCs are not known it should contain the </w:t>
            </w:r>
            <w:r w:rsidR="00D4305E">
              <w:rPr>
                <w:lang w:val="en-GB"/>
              </w:rPr>
              <w:t xml:space="preserve">list of </w:t>
            </w:r>
            <w:r w:rsidR="000F299F">
              <w:rPr>
                <w:lang w:val="en-GB"/>
              </w:rPr>
              <w:t>title</w:t>
            </w:r>
            <w:r w:rsidR="0017567C">
              <w:rPr>
                <w:lang w:val="en-GB"/>
              </w:rPr>
              <w:t>(s)</w:t>
            </w:r>
            <w:r w:rsidR="00D4305E">
              <w:rPr>
                <w:lang w:val="en-GB"/>
              </w:rPr>
              <w:t>.</w:t>
            </w:r>
            <w:r w:rsidR="0017567C">
              <w:rPr>
                <w:lang w:val="en-GB"/>
              </w:rPr>
              <w:t xml:space="preserve"> </w:t>
            </w:r>
          </w:p>
        </w:tc>
        <w:tc>
          <w:tcPr>
            <w:tcW w:w="1842" w:type="dxa"/>
          </w:tcPr>
          <w:p w14:paraId="557B931D" w14:textId="74B866F4" w:rsidR="00E8466F" w:rsidRPr="00BF29D1" w:rsidRDefault="00227362" w:rsidP="00D84095">
            <w:pPr>
              <w:rPr>
                <w:lang w:val="en-GB"/>
              </w:rPr>
            </w:pPr>
            <w:r>
              <w:rPr>
                <w:lang w:val="en-GB"/>
              </w:rPr>
              <w:t>IV/34</w:t>
            </w:r>
            <w:r w:rsidR="0047334A">
              <w:rPr>
                <w:lang w:val="en-GB"/>
              </w:rPr>
              <w:t>, IV/36, IV/38</w:t>
            </w:r>
          </w:p>
        </w:tc>
      </w:tr>
      <w:tr w:rsidR="00D243B9" w:rsidRPr="00BF29D1" w14:paraId="67931B0F" w14:textId="77777777" w:rsidTr="00263FAF">
        <w:tc>
          <w:tcPr>
            <w:tcW w:w="1195" w:type="dxa"/>
          </w:tcPr>
          <w:p w14:paraId="66CE0A31" w14:textId="401AEC28" w:rsidR="00D243B9" w:rsidRDefault="00D243B9" w:rsidP="00D84095">
            <w:pPr>
              <w:rPr>
                <w:lang w:val="en-GB"/>
              </w:rPr>
            </w:pPr>
            <w:r>
              <w:rPr>
                <w:lang w:val="en-GB"/>
              </w:rPr>
              <w:t>20</w:t>
            </w:r>
          </w:p>
        </w:tc>
        <w:tc>
          <w:tcPr>
            <w:tcW w:w="5953" w:type="dxa"/>
          </w:tcPr>
          <w:p w14:paraId="0969F882" w14:textId="0508C11A" w:rsidR="00D243B9" w:rsidRDefault="00336327" w:rsidP="00D4305E">
            <w:pPr>
              <w:rPr>
                <w:lang w:val="en-GB"/>
              </w:rPr>
            </w:pPr>
            <w:r>
              <w:rPr>
                <w:lang w:val="en-GB"/>
              </w:rPr>
              <w:t>If present must contain one or more I</w:t>
            </w:r>
            <w:r w:rsidR="00CB18F0">
              <w:rPr>
                <w:lang w:val="en-GB"/>
              </w:rPr>
              <w:t xml:space="preserve">SRCs.  ISRCs must be </w:t>
            </w:r>
            <w:r w:rsidR="0082036C">
              <w:rPr>
                <w:lang w:val="en-GB"/>
              </w:rPr>
              <w:t xml:space="preserve">a valid format </w:t>
            </w:r>
            <w:r w:rsidR="00C005C9">
              <w:rPr>
                <w:lang w:val="en-GB"/>
              </w:rPr>
              <w:t xml:space="preserve">without </w:t>
            </w:r>
            <w:r w:rsidR="0082036C">
              <w:rPr>
                <w:lang w:val="en-GB"/>
              </w:rPr>
              <w:t>separators.  E.G. “</w:t>
            </w:r>
            <w:r w:rsidR="00C005C9" w:rsidRPr="00C005C9">
              <w:rPr>
                <w:lang w:val="en-GB"/>
              </w:rPr>
              <w:t>IE1231212345</w:t>
            </w:r>
            <w:r w:rsidR="0082036C">
              <w:rPr>
                <w:lang w:val="en-GB"/>
              </w:rPr>
              <w:t>”</w:t>
            </w:r>
            <w:r w:rsidR="00CB3502">
              <w:rPr>
                <w:lang w:val="en-GB"/>
              </w:rPr>
              <w:t xml:space="preserve">.  In the future additional types of </w:t>
            </w:r>
            <w:proofErr w:type="gramStart"/>
            <w:r w:rsidR="00CB3502">
              <w:rPr>
                <w:lang w:val="en-GB"/>
              </w:rPr>
              <w:t>identifier</w:t>
            </w:r>
            <w:proofErr w:type="gramEnd"/>
            <w:r w:rsidR="00CB3502">
              <w:rPr>
                <w:lang w:val="en-GB"/>
              </w:rPr>
              <w:t xml:space="preserve"> may be supported.  These identifiers will be initially used for reconciliation </w:t>
            </w:r>
            <w:r w:rsidR="00EA366C">
              <w:rPr>
                <w:lang w:val="en-GB"/>
              </w:rPr>
              <w:t xml:space="preserve">only. </w:t>
            </w:r>
          </w:p>
        </w:tc>
        <w:tc>
          <w:tcPr>
            <w:tcW w:w="1842" w:type="dxa"/>
          </w:tcPr>
          <w:p w14:paraId="416F5816" w14:textId="77777777" w:rsidR="00D243B9" w:rsidRDefault="00D243B9" w:rsidP="00D84095">
            <w:pPr>
              <w:rPr>
                <w:lang w:val="en-GB"/>
              </w:rPr>
            </w:pPr>
          </w:p>
        </w:tc>
      </w:tr>
    </w:tbl>
    <w:p w14:paraId="401C3709" w14:textId="5B06A791" w:rsidR="00371C8A" w:rsidRPr="00BF29D1" w:rsidRDefault="00371C8A" w:rsidP="00D84095">
      <w:pPr>
        <w:ind w:left="360"/>
        <w:rPr>
          <w:lang w:val="en-GB"/>
        </w:rPr>
      </w:pPr>
    </w:p>
    <w:p w14:paraId="77788014" w14:textId="2DDCDE39" w:rsidR="00263FAF" w:rsidRDefault="00B162B5" w:rsidP="00263FAF">
      <w:pPr>
        <w:pStyle w:val="Heading3"/>
        <w:rPr>
          <w:lang w:val="en-GB"/>
        </w:rPr>
      </w:pPr>
      <w:ins w:id="161" w:author="Ketan Karande" w:date="2020-08-28T10:51:00Z">
        <w:r>
          <w:rPr>
            <w:lang w:val="en-GB"/>
          </w:rPr>
          <w:tab/>
        </w:r>
        <w:r>
          <w:rPr>
            <w:lang w:val="en-GB"/>
          </w:rPr>
          <w:tab/>
        </w:r>
      </w:ins>
      <w:bookmarkStart w:id="162" w:name="_Toc135998146"/>
      <w:r w:rsidR="00263FAF" w:rsidRPr="00BF29D1">
        <w:rPr>
          <w:lang w:val="en-GB"/>
        </w:rPr>
        <w:t>Field Level Validation</w:t>
      </w:r>
      <w:bookmarkEnd w:id="162"/>
    </w:p>
    <w:p w14:paraId="0DDB867A" w14:textId="77777777" w:rsidR="00532BEE" w:rsidRPr="00532BEE" w:rsidRDefault="00532BEE" w:rsidP="00532BEE">
      <w:pPr>
        <w:pStyle w:val="NormalIndent"/>
        <w:rPr>
          <w:lang w:val="en-GB"/>
        </w:rPr>
      </w:pPr>
    </w:p>
    <w:tbl>
      <w:tblPr>
        <w:tblStyle w:val="TableGrid"/>
        <w:tblW w:w="8990" w:type="dxa"/>
        <w:tblInd w:w="607" w:type="dxa"/>
        <w:tblLook w:val="04A0" w:firstRow="1" w:lastRow="0" w:firstColumn="1" w:lastColumn="0" w:noHBand="0" w:noVBand="1"/>
      </w:tblPr>
      <w:tblGrid>
        <w:gridCol w:w="1195"/>
        <w:gridCol w:w="5953"/>
        <w:gridCol w:w="1842"/>
      </w:tblGrid>
      <w:tr w:rsidR="001459A9" w:rsidRPr="00BF29D1" w14:paraId="0360F3F3" w14:textId="77777777" w:rsidTr="00AB6B79">
        <w:tc>
          <w:tcPr>
            <w:tcW w:w="1195" w:type="dxa"/>
            <w:shd w:val="clear" w:color="auto" w:fill="D9D9D9" w:themeFill="background1" w:themeFillShade="D9"/>
          </w:tcPr>
          <w:p w14:paraId="6BB27160" w14:textId="77777777" w:rsidR="001459A9" w:rsidRPr="00BF29D1" w:rsidRDefault="001459A9" w:rsidP="00AB6B79">
            <w:pPr>
              <w:rPr>
                <w:lang w:val="en-GB"/>
              </w:rPr>
            </w:pPr>
            <w:r w:rsidRPr="00BF29D1">
              <w:rPr>
                <w:lang w:val="en-GB"/>
              </w:rPr>
              <w:lastRenderedPageBreak/>
              <w:t>Ref</w:t>
            </w:r>
          </w:p>
        </w:tc>
        <w:tc>
          <w:tcPr>
            <w:tcW w:w="5953" w:type="dxa"/>
            <w:shd w:val="clear" w:color="auto" w:fill="D9D9D9" w:themeFill="background1" w:themeFillShade="D9"/>
          </w:tcPr>
          <w:p w14:paraId="37B46DAE" w14:textId="77777777" w:rsidR="001459A9" w:rsidRPr="00BF29D1" w:rsidRDefault="001459A9" w:rsidP="00AB6B79">
            <w:pPr>
              <w:rPr>
                <w:lang w:val="en-GB"/>
              </w:rPr>
            </w:pPr>
            <w:r w:rsidRPr="00BF29D1">
              <w:rPr>
                <w:lang w:val="en-GB"/>
              </w:rPr>
              <w:t>Description</w:t>
            </w:r>
          </w:p>
        </w:tc>
        <w:tc>
          <w:tcPr>
            <w:tcW w:w="1842" w:type="dxa"/>
            <w:shd w:val="clear" w:color="auto" w:fill="D9D9D9" w:themeFill="background1" w:themeFillShade="D9"/>
          </w:tcPr>
          <w:p w14:paraId="1FE08527" w14:textId="77777777" w:rsidR="001459A9" w:rsidRPr="00BF29D1" w:rsidRDefault="001459A9" w:rsidP="00AB6B79">
            <w:pPr>
              <w:rPr>
                <w:lang w:val="en-GB"/>
              </w:rPr>
            </w:pPr>
            <w:r w:rsidRPr="00BF29D1">
              <w:rPr>
                <w:lang w:val="en-GB"/>
              </w:rPr>
              <w:t>Business Rules Document Ref</w:t>
            </w:r>
          </w:p>
        </w:tc>
      </w:tr>
      <w:tr w:rsidR="00C74234" w:rsidRPr="00BF29D1" w14:paraId="63377981" w14:textId="77777777" w:rsidTr="00AB6B79">
        <w:tc>
          <w:tcPr>
            <w:tcW w:w="1195" w:type="dxa"/>
          </w:tcPr>
          <w:p w14:paraId="288517A8" w14:textId="0618A8F0" w:rsidR="00C74234" w:rsidRPr="00BF29D1" w:rsidRDefault="00C74234" w:rsidP="00AB6B79">
            <w:pPr>
              <w:rPr>
                <w:lang w:val="en-GB"/>
              </w:rPr>
            </w:pPr>
          </w:p>
        </w:tc>
        <w:tc>
          <w:tcPr>
            <w:tcW w:w="5953" w:type="dxa"/>
          </w:tcPr>
          <w:p w14:paraId="14E958BC" w14:textId="660C6F59" w:rsidR="00C74234" w:rsidRPr="00BF29D1" w:rsidRDefault="00C74234" w:rsidP="00AB6B79">
            <w:pPr>
              <w:rPr>
                <w:lang w:val="en-GB"/>
              </w:rPr>
            </w:pPr>
          </w:p>
        </w:tc>
        <w:tc>
          <w:tcPr>
            <w:tcW w:w="1842" w:type="dxa"/>
          </w:tcPr>
          <w:p w14:paraId="56FDD73F" w14:textId="2B5B3BA8" w:rsidR="00C74234" w:rsidRPr="00BF29D1" w:rsidRDefault="00C74234" w:rsidP="00AB6B79">
            <w:pPr>
              <w:rPr>
                <w:lang w:val="en-GB"/>
              </w:rPr>
            </w:pPr>
          </w:p>
        </w:tc>
      </w:tr>
      <w:tr w:rsidR="00A159F1" w:rsidRPr="00BF29D1" w14:paraId="0A7DDD88" w14:textId="77777777" w:rsidTr="00AB6B79">
        <w:tc>
          <w:tcPr>
            <w:tcW w:w="1195" w:type="dxa"/>
          </w:tcPr>
          <w:p w14:paraId="4DF28D88" w14:textId="46A411BB" w:rsidR="00A159F1" w:rsidRPr="00BF29D1" w:rsidRDefault="00A159F1" w:rsidP="00AB6B79">
            <w:pPr>
              <w:rPr>
                <w:lang w:val="en-GB"/>
              </w:rPr>
            </w:pPr>
          </w:p>
        </w:tc>
        <w:tc>
          <w:tcPr>
            <w:tcW w:w="5953" w:type="dxa"/>
          </w:tcPr>
          <w:p w14:paraId="6D2C7DC2" w14:textId="0C5F7F52" w:rsidR="00A159F1" w:rsidRPr="00BF29D1" w:rsidRDefault="00A159F1" w:rsidP="00AB6B79">
            <w:pPr>
              <w:rPr>
                <w:lang w:val="en-GB"/>
              </w:rPr>
            </w:pPr>
          </w:p>
        </w:tc>
        <w:tc>
          <w:tcPr>
            <w:tcW w:w="1842" w:type="dxa"/>
          </w:tcPr>
          <w:p w14:paraId="5EE17622" w14:textId="7B15BF79" w:rsidR="00A159F1" w:rsidRPr="00BF29D1" w:rsidRDefault="00A159F1" w:rsidP="00AB6B79">
            <w:pPr>
              <w:rPr>
                <w:lang w:val="en-GB"/>
              </w:rPr>
            </w:pPr>
          </w:p>
        </w:tc>
      </w:tr>
    </w:tbl>
    <w:p w14:paraId="0149CBB9" w14:textId="06B1E3AA" w:rsidR="00263FAF" w:rsidRDefault="00263FAF" w:rsidP="00D84095">
      <w:pPr>
        <w:ind w:left="360"/>
        <w:rPr>
          <w:lang w:val="en-GB"/>
        </w:rPr>
      </w:pPr>
    </w:p>
    <w:p w14:paraId="3C79B389" w14:textId="3C0B2EDC" w:rsidR="00C055B2" w:rsidRPr="00BF29D1" w:rsidRDefault="00821893" w:rsidP="00E75EA7">
      <w:pPr>
        <w:pStyle w:val="Heading3"/>
        <w:rPr>
          <w:lang w:val="en-GB"/>
        </w:rPr>
      </w:pPr>
      <w:bookmarkStart w:id="163" w:name="_Toc135998147"/>
      <w:r>
        <w:rPr>
          <w:lang w:val="en-GB"/>
        </w:rPr>
        <w:t>Sample</w:t>
      </w:r>
      <w:bookmarkEnd w:id="163"/>
    </w:p>
    <w:p w14:paraId="31FB6339" w14:textId="4E21E5DA"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addSubmissions</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p>
    <w:p w14:paraId="141A5F98"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52D2148C"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submissionId</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r w:rsidRPr="006F7181">
        <w:rPr>
          <w:rFonts w:ascii="Consolas" w:eastAsia="Times New Roman" w:hAnsi="Consolas"/>
          <w:color w:val="B5CEA8"/>
          <w:szCs w:val="21"/>
          <w:lang w:val="en-IE" w:eastAsia="en-IE"/>
        </w:rPr>
        <w:t>1</w:t>
      </w:r>
      <w:r w:rsidRPr="006F7181">
        <w:rPr>
          <w:rFonts w:ascii="Consolas" w:eastAsia="Times New Roman" w:hAnsi="Consolas"/>
          <w:color w:val="D4D4D4"/>
          <w:szCs w:val="21"/>
          <w:lang w:val="en-IE" w:eastAsia="en-IE"/>
        </w:rPr>
        <w:t>,</w:t>
      </w:r>
    </w:p>
    <w:p w14:paraId="606B1FE4"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"workcode"</w:t>
      </w:r>
      <w:r w:rsidRPr="006F7181">
        <w:rPr>
          <w:rFonts w:ascii="Consolas" w:eastAsia="Times New Roman" w:hAnsi="Consolas"/>
          <w:color w:val="D4D4D4"/>
          <w:szCs w:val="21"/>
          <w:lang w:val="en-IE" w:eastAsia="en-IE"/>
        </w:rPr>
        <w:t>: </w:t>
      </w:r>
      <w:r w:rsidRPr="006F7181">
        <w:rPr>
          <w:rFonts w:ascii="Consolas" w:eastAsia="Times New Roman" w:hAnsi="Consolas"/>
          <w:color w:val="CE9178"/>
          <w:szCs w:val="21"/>
          <w:lang w:val="en-IE" w:eastAsia="en-IE"/>
        </w:rPr>
        <w:t>"SONY10001"</w:t>
      </w:r>
      <w:r w:rsidRPr="006F7181">
        <w:rPr>
          <w:rFonts w:ascii="Consolas" w:eastAsia="Times New Roman" w:hAnsi="Consolas"/>
          <w:color w:val="D4D4D4"/>
          <w:szCs w:val="21"/>
          <w:lang w:val="en-IE" w:eastAsia="en-IE"/>
        </w:rPr>
        <w:t>,</w:t>
      </w:r>
    </w:p>
    <w:p w14:paraId="08B3504A"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"disambiguation"</w:t>
      </w:r>
      <w:r w:rsidRPr="006F7181">
        <w:rPr>
          <w:rFonts w:ascii="Consolas" w:eastAsia="Times New Roman" w:hAnsi="Consolas"/>
          <w:color w:val="D4D4D4"/>
          <w:szCs w:val="21"/>
          <w:lang w:val="en-IE" w:eastAsia="en-IE"/>
        </w:rPr>
        <w:t>: </w:t>
      </w:r>
      <w:r w:rsidRPr="006F7181">
        <w:rPr>
          <w:rFonts w:ascii="Consolas" w:eastAsia="Times New Roman" w:hAnsi="Consolas"/>
          <w:color w:val="569CD6"/>
          <w:szCs w:val="21"/>
          <w:lang w:val="en-IE" w:eastAsia="en-IE"/>
        </w:rPr>
        <w:t>false</w:t>
      </w:r>
      <w:r w:rsidRPr="006F7181">
        <w:rPr>
          <w:rFonts w:ascii="Consolas" w:eastAsia="Times New Roman" w:hAnsi="Consolas"/>
          <w:color w:val="D4D4D4"/>
          <w:szCs w:val="21"/>
          <w:lang w:val="en-IE" w:eastAsia="en-IE"/>
        </w:rPr>
        <w:t>,</w:t>
      </w:r>
    </w:p>
    <w:p w14:paraId="621BCDEB"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originalTitle</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r w:rsidRPr="006F7181">
        <w:rPr>
          <w:rFonts w:ascii="Consolas" w:eastAsia="Times New Roman" w:hAnsi="Consolas"/>
          <w:color w:val="CE9178"/>
          <w:szCs w:val="21"/>
          <w:lang w:val="en-IE" w:eastAsia="en-IE"/>
        </w:rPr>
        <w:t>"string"</w:t>
      </w:r>
      <w:r w:rsidRPr="006F7181">
        <w:rPr>
          <w:rFonts w:ascii="Consolas" w:eastAsia="Times New Roman" w:hAnsi="Consolas"/>
          <w:color w:val="D4D4D4"/>
          <w:szCs w:val="21"/>
          <w:lang w:val="en-IE" w:eastAsia="en-IE"/>
        </w:rPr>
        <w:t>,</w:t>
      </w:r>
    </w:p>
    <w:p w14:paraId="5FB7A28F"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interestedParties</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p>
    <w:p w14:paraId="22E44143"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29A85DBD"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nameNumber</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r w:rsidRPr="006F7181">
        <w:rPr>
          <w:rFonts w:ascii="Consolas" w:eastAsia="Times New Roman" w:hAnsi="Consolas"/>
          <w:color w:val="B5CEA8"/>
          <w:szCs w:val="21"/>
          <w:lang w:val="en-IE" w:eastAsia="en-IE"/>
        </w:rPr>
        <w:t>375001586</w:t>
      </w:r>
      <w:r w:rsidRPr="006F7181">
        <w:rPr>
          <w:rFonts w:ascii="Consolas" w:eastAsia="Times New Roman" w:hAnsi="Consolas"/>
          <w:color w:val="D4D4D4"/>
          <w:szCs w:val="21"/>
          <w:lang w:val="en-IE" w:eastAsia="en-IE"/>
        </w:rPr>
        <w:t>,</w:t>
      </w:r>
    </w:p>
    <w:p w14:paraId="3B20F08E"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"role"</w:t>
      </w:r>
      <w:r w:rsidRPr="006F7181">
        <w:rPr>
          <w:rFonts w:ascii="Consolas" w:eastAsia="Times New Roman" w:hAnsi="Consolas"/>
          <w:color w:val="D4D4D4"/>
          <w:szCs w:val="21"/>
          <w:lang w:val="en-IE" w:eastAsia="en-IE"/>
        </w:rPr>
        <w:t>: </w:t>
      </w:r>
      <w:r w:rsidRPr="006F7181">
        <w:rPr>
          <w:rFonts w:ascii="Consolas" w:eastAsia="Times New Roman" w:hAnsi="Consolas"/>
          <w:color w:val="CE9178"/>
          <w:szCs w:val="21"/>
          <w:lang w:val="en-IE" w:eastAsia="en-IE"/>
        </w:rPr>
        <w:t>"CA"</w:t>
      </w:r>
    </w:p>
    <w:p w14:paraId="79B949B4"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544D8197"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3C7159CB"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additionalIdentifiers</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p>
    <w:p w14:paraId="638E95B7"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isrcs</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r w:rsidRPr="006F7181">
        <w:rPr>
          <w:rFonts w:ascii="Consolas" w:eastAsia="Times New Roman" w:hAnsi="Consolas"/>
          <w:color w:val="CE9178"/>
          <w:szCs w:val="21"/>
          <w:lang w:val="en-IE" w:eastAsia="en-IE"/>
        </w:rPr>
        <w:t>"AB1231212345"</w:t>
      </w:r>
      <w:r w:rsidRPr="006F7181">
        <w:rPr>
          <w:rFonts w:ascii="Consolas" w:eastAsia="Times New Roman" w:hAnsi="Consolas"/>
          <w:color w:val="D4D4D4"/>
          <w:szCs w:val="21"/>
          <w:lang w:val="en-IE" w:eastAsia="en-IE"/>
        </w:rPr>
        <w:t>,</w:t>
      </w:r>
      <w:r w:rsidRPr="006F7181">
        <w:rPr>
          <w:rFonts w:ascii="Consolas" w:eastAsia="Times New Roman" w:hAnsi="Consolas"/>
          <w:color w:val="CE9178"/>
          <w:szCs w:val="21"/>
          <w:lang w:val="en-IE" w:eastAsia="en-IE"/>
        </w:rPr>
        <w:t>"IE1231212345"</w:t>
      </w:r>
      <w:r w:rsidRPr="006F7181">
        <w:rPr>
          <w:rFonts w:ascii="Consolas" w:eastAsia="Times New Roman" w:hAnsi="Consolas"/>
          <w:color w:val="D4D4D4"/>
          <w:szCs w:val="21"/>
          <w:lang w:val="en-IE" w:eastAsia="en-IE"/>
        </w:rPr>
        <w:t>]</w:t>
      </w:r>
    </w:p>
    <w:p w14:paraId="70126691"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0CF5C7C2"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4BFD1359"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46DC2E2D"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submissionId</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r w:rsidRPr="006F7181">
        <w:rPr>
          <w:rFonts w:ascii="Consolas" w:eastAsia="Times New Roman" w:hAnsi="Consolas"/>
          <w:color w:val="B5CEA8"/>
          <w:szCs w:val="21"/>
          <w:lang w:val="en-IE" w:eastAsia="en-IE"/>
        </w:rPr>
        <w:t>2</w:t>
      </w:r>
      <w:r w:rsidRPr="006F7181">
        <w:rPr>
          <w:rFonts w:ascii="Consolas" w:eastAsia="Times New Roman" w:hAnsi="Consolas"/>
          <w:color w:val="D4D4D4"/>
          <w:szCs w:val="21"/>
          <w:lang w:val="en-IE" w:eastAsia="en-IE"/>
        </w:rPr>
        <w:t>,</w:t>
      </w:r>
    </w:p>
    <w:p w14:paraId="07E43CF5"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"workcode"</w:t>
      </w:r>
      <w:r w:rsidRPr="006F7181">
        <w:rPr>
          <w:rFonts w:ascii="Consolas" w:eastAsia="Times New Roman" w:hAnsi="Consolas"/>
          <w:color w:val="D4D4D4"/>
          <w:szCs w:val="21"/>
          <w:lang w:val="en-IE" w:eastAsia="en-IE"/>
        </w:rPr>
        <w:t>: </w:t>
      </w:r>
      <w:r w:rsidRPr="006F7181">
        <w:rPr>
          <w:rFonts w:ascii="Consolas" w:eastAsia="Times New Roman" w:hAnsi="Consolas"/>
          <w:color w:val="CE9178"/>
          <w:szCs w:val="21"/>
          <w:lang w:val="en-IE" w:eastAsia="en-IE"/>
        </w:rPr>
        <w:t>"SONY10002"</w:t>
      </w:r>
      <w:r w:rsidRPr="006F7181">
        <w:rPr>
          <w:rFonts w:ascii="Consolas" w:eastAsia="Times New Roman" w:hAnsi="Consolas"/>
          <w:color w:val="D4D4D4"/>
          <w:szCs w:val="21"/>
          <w:lang w:val="en-IE" w:eastAsia="en-IE"/>
        </w:rPr>
        <w:t>,</w:t>
      </w:r>
    </w:p>
    <w:p w14:paraId="5A0336DA"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"disambiguation"</w:t>
      </w:r>
      <w:r w:rsidRPr="006F7181">
        <w:rPr>
          <w:rFonts w:ascii="Consolas" w:eastAsia="Times New Roman" w:hAnsi="Consolas"/>
          <w:color w:val="D4D4D4"/>
          <w:szCs w:val="21"/>
          <w:lang w:val="en-IE" w:eastAsia="en-IE"/>
        </w:rPr>
        <w:t>: </w:t>
      </w:r>
      <w:r w:rsidRPr="006F7181">
        <w:rPr>
          <w:rFonts w:ascii="Consolas" w:eastAsia="Times New Roman" w:hAnsi="Consolas"/>
          <w:color w:val="569CD6"/>
          <w:szCs w:val="21"/>
          <w:lang w:val="en-IE" w:eastAsia="en-IE"/>
        </w:rPr>
        <w:t>false</w:t>
      </w:r>
      <w:r w:rsidRPr="006F7181">
        <w:rPr>
          <w:rFonts w:ascii="Consolas" w:eastAsia="Times New Roman" w:hAnsi="Consolas"/>
          <w:color w:val="D4D4D4"/>
          <w:szCs w:val="21"/>
          <w:lang w:val="en-IE" w:eastAsia="en-IE"/>
        </w:rPr>
        <w:t>,</w:t>
      </w:r>
    </w:p>
    <w:p w14:paraId="485C3DB5" w14:textId="77777777" w:rsidR="006F7181" w:rsidRPr="006F7181" w:rsidRDefault="006F7181" w:rsidP="0B74DC03">
      <w:pPr>
        <w:shd w:val="clear" w:color="auto" w:fill="1E1E1E"/>
        <w:spacing w:before="0" w:line="285" w:lineRule="atLeast"/>
        <w:ind w:left="720"/>
        <w:rPr>
          <w:rFonts w:ascii="Consolas" w:eastAsia="Times New Roman" w:hAnsi="Consolas"/>
          <w:color w:val="D4D4D4"/>
          <w:lang w:val="en-IE" w:eastAsia="en-IE"/>
        </w:rPr>
      </w:pPr>
      <w:r w:rsidRPr="0B74DC03">
        <w:rPr>
          <w:rFonts w:ascii="Consolas" w:eastAsia="Times New Roman" w:hAnsi="Consolas"/>
          <w:color w:val="D4D4D4"/>
          <w:lang w:val="en-IE" w:eastAsia="en-IE"/>
        </w:rPr>
        <w:t>            </w:t>
      </w:r>
      <w:r w:rsidRPr="0B74DC03">
        <w:rPr>
          <w:rFonts w:ascii="Consolas" w:eastAsia="Times New Roman" w:hAnsi="Consolas"/>
          <w:color w:val="9CDCFE"/>
          <w:lang w:val="en-IE" w:eastAsia="en-IE"/>
        </w:rPr>
        <w:t>"</w:t>
      </w:r>
      <w:proofErr w:type="spellStart"/>
      <w:r w:rsidRPr="0B74DC03">
        <w:rPr>
          <w:rFonts w:ascii="Consolas" w:eastAsia="Times New Roman" w:hAnsi="Consolas"/>
          <w:color w:val="9CDCFE"/>
          <w:lang w:val="en-IE" w:eastAsia="en-IE"/>
        </w:rPr>
        <w:t>originalTitle</w:t>
      </w:r>
      <w:proofErr w:type="spellEnd"/>
      <w:r w:rsidRPr="0B74DC03">
        <w:rPr>
          <w:rFonts w:ascii="Consolas" w:eastAsia="Times New Roman" w:hAnsi="Consolas"/>
          <w:color w:val="9CDCFE"/>
          <w:lang w:val="en-IE" w:eastAsia="en-IE"/>
        </w:rPr>
        <w:t>"</w:t>
      </w:r>
      <w:r w:rsidRPr="0B74DC03">
        <w:rPr>
          <w:rFonts w:ascii="Consolas" w:eastAsia="Times New Roman" w:hAnsi="Consolas"/>
          <w:color w:val="D4D4D4"/>
          <w:lang w:val="en-IE" w:eastAsia="en-IE"/>
        </w:rPr>
        <w:t>: </w:t>
      </w:r>
      <w:r w:rsidRPr="0B74DC03">
        <w:rPr>
          <w:rFonts w:ascii="Consolas" w:eastAsia="Times New Roman" w:hAnsi="Consolas"/>
          <w:color w:val="CE9178"/>
          <w:lang w:val="en-IE" w:eastAsia="en-IE"/>
        </w:rPr>
        <w:t>"string"</w:t>
      </w:r>
      <w:r w:rsidRPr="0B74DC03">
        <w:rPr>
          <w:rFonts w:ascii="Consolas" w:eastAsia="Times New Roman" w:hAnsi="Consolas"/>
          <w:color w:val="D4D4D4"/>
          <w:lang w:val="en-IE" w:eastAsia="en-IE"/>
        </w:rPr>
        <w:t>,</w:t>
      </w:r>
    </w:p>
    <w:p w14:paraId="2ED7E514" w14:textId="52ADA651" w:rsidR="1E5E6E9C" w:rsidRDefault="1E5E6E9C" w:rsidP="0B74DC03">
      <w:pPr>
        <w:shd w:val="clear" w:color="auto" w:fill="1E1E1E"/>
        <w:spacing w:before="0" w:line="285" w:lineRule="atLeast"/>
        <w:ind w:left="720"/>
        <w:rPr>
          <w:rFonts w:ascii="Consolas" w:eastAsia="Times New Roman" w:hAnsi="Consolas"/>
          <w:color w:val="D4D4D4"/>
          <w:lang w:val="en-IE" w:eastAsia="en-IE"/>
        </w:rPr>
      </w:pPr>
      <w:r w:rsidRPr="0B74DC03">
        <w:rPr>
          <w:rFonts w:ascii="Consolas" w:eastAsia="Times New Roman" w:hAnsi="Consolas"/>
          <w:color w:val="D4D4D4"/>
          <w:lang w:val="en-IE" w:eastAsia="en-IE"/>
        </w:rPr>
        <w:t>            </w:t>
      </w:r>
      <w:r w:rsidRPr="0B74DC03">
        <w:rPr>
          <w:rFonts w:ascii="Consolas" w:eastAsia="Times New Roman" w:hAnsi="Consolas"/>
          <w:color w:val="9CDCFE"/>
          <w:lang w:val="en-IE" w:eastAsia="en-IE"/>
        </w:rPr>
        <w:t>"</w:t>
      </w:r>
      <w:proofErr w:type="spellStart"/>
      <w:r w:rsidRPr="0B74DC03">
        <w:rPr>
          <w:rFonts w:ascii="Consolas" w:eastAsia="Times New Roman" w:hAnsi="Consolas"/>
          <w:color w:val="9CDCFE"/>
          <w:lang w:val="en-IE" w:eastAsia="en-IE"/>
        </w:rPr>
        <w:t>otherTitles</w:t>
      </w:r>
      <w:proofErr w:type="spellEnd"/>
      <w:r w:rsidRPr="0B74DC03">
        <w:rPr>
          <w:rFonts w:ascii="Consolas" w:eastAsia="Times New Roman" w:hAnsi="Consolas"/>
          <w:color w:val="9CDCFE"/>
          <w:lang w:val="en-IE" w:eastAsia="en-IE"/>
        </w:rPr>
        <w:t>"</w:t>
      </w:r>
      <w:r w:rsidRPr="0B74DC03">
        <w:rPr>
          <w:rFonts w:ascii="Consolas" w:eastAsia="Times New Roman" w:hAnsi="Consolas"/>
          <w:color w:val="D4D4D4"/>
          <w:lang w:val="en-IE" w:eastAsia="en-IE"/>
        </w:rPr>
        <w:t xml:space="preserve">: </w:t>
      </w:r>
      <w:r w:rsidR="51375AEB" w:rsidRPr="0B74DC03">
        <w:rPr>
          <w:rFonts w:ascii="Consolas" w:eastAsia="Times New Roman" w:hAnsi="Consolas"/>
          <w:color w:val="D4D4D4"/>
          <w:lang w:val="en-IE" w:eastAsia="en-IE"/>
        </w:rPr>
        <w:t>[</w:t>
      </w:r>
    </w:p>
    <w:p w14:paraId="64C020E4" w14:textId="77777777" w:rsidR="51375AEB" w:rsidRDefault="51375AEB" w:rsidP="0B74DC03">
      <w:pPr>
        <w:shd w:val="clear" w:color="auto" w:fill="1E1E1E"/>
        <w:spacing w:before="0" w:line="285" w:lineRule="atLeast"/>
        <w:ind w:left="720"/>
        <w:rPr>
          <w:rFonts w:ascii="Consolas" w:eastAsia="Times New Roman" w:hAnsi="Consolas"/>
          <w:color w:val="D4D4D4"/>
          <w:lang w:val="en-IE" w:eastAsia="en-IE"/>
        </w:rPr>
      </w:pPr>
      <w:r w:rsidRPr="0B74DC03">
        <w:rPr>
          <w:rFonts w:ascii="Consolas" w:eastAsia="Times New Roman" w:hAnsi="Consolas"/>
          <w:color w:val="D4D4D4"/>
          <w:lang w:val="en-IE" w:eastAsia="en-IE"/>
        </w:rPr>
        <w:t>                {</w:t>
      </w:r>
    </w:p>
    <w:p w14:paraId="55AE39F3" w14:textId="51FA256C" w:rsidR="51375AEB" w:rsidRDefault="51375AEB" w:rsidP="0B74DC03">
      <w:pPr>
        <w:shd w:val="clear" w:color="auto" w:fill="1E1E1E"/>
        <w:spacing w:before="0" w:line="285" w:lineRule="atLeast"/>
        <w:ind w:left="720"/>
        <w:rPr>
          <w:color w:val="D4D4D4"/>
          <w:szCs w:val="21"/>
          <w:lang w:val="en-IE" w:eastAsia="en-IE"/>
        </w:rPr>
      </w:pPr>
      <w:r w:rsidRPr="0B74DC03">
        <w:rPr>
          <w:rFonts w:ascii="Consolas" w:eastAsia="Times New Roman" w:hAnsi="Consolas"/>
          <w:color w:val="D4D4D4"/>
          <w:lang w:val="en-IE" w:eastAsia="en-IE"/>
        </w:rPr>
        <w:t>                    </w:t>
      </w:r>
      <w:r w:rsidRPr="0B74DC03">
        <w:rPr>
          <w:rFonts w:ascii="Consolas" w:eastAsia="Times New Roman" w:hAnsi="Consolas"/>
          <w:color w:val="9CDCFE"/>
          <w:lang w:val="en-IE" w:eastAsia="en-IE"/>
        </w:rPr>
        <w:t>"title"</w:t>
      </w:r>
      <w:r w:rsidRPr="0B74DC03">
        <w:rPr>
          <w:rFonts w:ascii="Consolas" w:eastAsia="Times New Roman" w:hAnsi="Consolas"/>
          <w:color w:val="D4D4D4"/>
          <w:lang w:val="en-IE" w:eastAsia="en-IE"/>
        </w:rPr>
        <w:t>: </w:t>
      </w:r>
      <w:r w:rsidR="42AD8B3E" w:rsidRPr="0B74DC03">
        <w:rPr>
          <w:rFonts w:ascii="Consolas" w:eastAsia="Times New Roman" w:hAnsi="Consolas"/>
          <w:color w:val="CE9178"/>
          <w:lang w:val="en-IE" w:eastAsia="en-IE"/>
        </w:rPr>
        <w:t>"string",</w:t>
      </w:r>
    </w:p>
    <w:p w14:paraId="62DC693C" w14:textId="10A51DBE" w:rsidR="51375AEB" w:rsidRDefault="51375AEB" w:rsidP="0B74DC03">
      <w:pPr>
        <w:shd w:val="clear" w:color="auto" w:fill="1E1E1E"/>
        <w:spacing w:before="0" w:line="285" w:lineRule="atLeast"/>
        <w:ind w:left="720"/>
        <w:rPr>
          <w:rFonts w:ascii="Consolas" w:eastAsia="Times New Roman" w:hAnsi="Consolas"/>
          <w:color w:val="D4D4D4"/>
          <w:lang w:val="en-IE" w:eastAsia="en-IE"/>
        </w:rPr>
      </w:pPr>
      <w:r w:rsidRPr="0B74DC03">
        <w:rPr>
          <w:rFonts w:ascii="Consolas" w:eastAsia="Times New Roman" w:hAnsi="Consolas"/>
          <w:color w:val="D4D4D4"/>
          <w:lang w:val="en-IE" w:eastAsia="en-IE"/>
        </w:rPr>
        <w:t>                    </w:t>
      </w:r>
      <w:r w:rsidRPr="0B74DC03">
        <w:rPr>
          <w:rFonts w:ascii="Consolas" w:eastAsia="Times New Roman" w:hAnsi="Consolas"/>
          <w:color w:val="9CDCFE"/>
          <w:lang w:val="en-IE" w:eastAsia="en-IE"/>
        </w:rPr>
        <w:t>"type"</w:t>
      </w:r>
      <w:r w:rsidRPr="0B74DC03">
        <w:rPr>
          <w:rFonts w:ascii="Consolas" w:eastAsia="Times New Roman" w:hAnsi="Consolas"/>
          <w:color w:val="D4D4D4"/>
          <w:lang w:val="en-IE" w:eastAsia="en-IE"/>
        </w:rPr>
        <w:t>: </w:t>
      </w:r>
      <w:r w:rsidRPr="0B74DC03">
        <w:rPr>
          <w:rFonts w:ascii="Consolas" w:eastAsia="Times New Roman" w:hAnsi="Consolas"/>
          <w:color w:val="CE9178"/>
          <w:lang w:val="en-IE" w:eastAsia="en-IE"/>
        </w:rPr>
        <w:t>"CT"</w:t>
      </w:r>
    </w:p>
    <w:p w14:paraId="4EDA0D2C" w14:textId="77777777" w:rsidR="51375AEB" w:rsidRDefault="51375AEB" w:rsidP="0B74DC03">
      <w:pPr>
        <w:shd w:val="clear" w:color="auto" w:fill="1E1E1E"/>
        <w:spacing w:before="0" w:line="285" w:lineRule="atLeast"/>
        <w:ind w:left="720"/>
        <w:rPr>
          <w:rFonts w:ascii="Consolas" w:eastAsia="Times New Roman" w:hAnsi="Consolas"/>
          <w:color w:val="D4D4D4"/>
          <w:lang w:val="en-IE" w:eastAsia="en-IE"/>
        </w:rPr>
      </w:pPr>
      <w:r w:rsidRPr="0B74DC03">
        <w:rPr>
          <w:rFonts w:ascii="Consolas" w:eastAsia="Times New Roman" w:hAnsi="Consolas"/>
          <w:color w:val="D4D4D4"/>
          <w:lang w:val="en-IE" w:eastAsia="en-IE"/>
        </w:rPr>
        <w:t>                }</w:t>
      </w:r>
    </w:p>
    <w:p w14:paraId="2FA5C875" w14:textId="4C89FC1F" w:rsidR="51375AEB" w:rsidRDefault="51375AEB" w:rsidP="0B74DC03">
      <w:pPr>
        <w:shd w:val="clear" w:color="auto" w:fill="1E1E1E"/>
        <w:spacing w:before="0" w:line="285" w:lineRule="atLeast"/>
        <w:ind w:left="720"/>
        <w:rPr>
          <w:color w:val="D4D4D4"/>
          <w:szCs w:val="21"/>
          <w:lang w:val="en-IE" w:eastAsia="en-IE"/>
        </w:rPr>
      </w:pPr>
      <w:r w:rsidRPr="0B74DC03">
        <w:rPr>
          <w:rFonts w:ascii="Consolas" w:eastAsia="Times New Roman" w:hAnsi="Consolas"/>
          <w:color w:val="D4D4D4"/>
          <w:lang w:val="en-IE" w:eastAsia="en-IE"/>
        </w:rPr>
        <w:t>            ]</w:t>
      </w:r>
      <w:r w:rsidR="7C39B446" w:rsidRPr="0B74DC03">
        <w:rPr>
          <w:rFonts w:ascii="Consolas" w:eastAsia="Times New Roman" w:hAnsi="Consolas"/>
          <w:color w:val="D4D4D4"/>
          <w:lang w:val="en-IE" w:eastAsia="en-IE"/>
        </w:rPr>
        <w:t>,</w:t>
      </w:r>
    </w:p>
    <w:p w14:paraId="15B833E7"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interestedParties</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p>
    <w:p w14:paraId="56ABF504"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1DE37AF7"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w:t>
      </w:r>
      <w:proofErr w:type="spellStart"/>
      <w:r w:rsidRPr="006F7181">
        <w:rPr>
          <w:rFonts w:ascii="Consolas" w:eastAsia="Times New Roman" w:hAnsi="Consolas"/>
          <w:color w:val="9CDCFE"/>
          <w:szCs w:val="21"/>
          <w:lang w:val="en-IE" w:eastAsia="en-IE"/>
        </w:rPr>
        <w:t>nameNumber</w:t>
      </w:r>
      <w:proofErr w:type="spellEnd"/>
      <w:r w:rsidRPr="006F7181">
        <w:rPr>
          <w:rFonts w:ascii="Consolas" w:eastAsia="Times New Roman" w:hAnsi="Consolas"/>
          <w:color w:val="9CDCFE"/>
          <w:szCs w:val="21"/>
          <w:lang w:val="en-IE" w:eastAsia="en-IE"/>
        </w:rPr>
        <w:t>"</w:t>
      </w:r>
      <w:r w:rsidRPr="006F7181">
        <w:rPr>
          <w:rFonts w:ascii="Consolas" w:eastAsia="Times New Roman" w:hAnsi="Consolas"/>
          <w:color w:val="D4D4D4"/>
          <w:szCs w:val="21"/>
          <w:lang w:val="en-IE" w:eastAsia="en-IE"/>
        </w:rPr>
        <w:t>: </w:t>
      </w:r>
      <w:r w:rsidRPr="006F7181">
        <w:rPr>
          <w:rFonts w:ascii="Consolas" w:eastAsia="Times New Roman" w:hAnsi="Consolas"/>
          <w:color w:val="B5CEA8"/>
          <w:szCs w:val="21"/>
          <w:lang w:val="en-IE" w:eastAsia="en-IE"/>
        </w:rPr>
        <w:t>375001500</w:t>
      </w:r>
      <w:r w:rsidRPr="006F7181">
        <w:rPr>
          <w:rFonts w:ascii="Consolas" w:eastAsia="Times New Roman" w:hAnsi="Consolas"/>
          <w:color w:val="D4D4D4"/>
          <w:szCs w:val="21"/>
          <w:lang w:val="en-IE" w:eastAsia="en-IE"/>
        </w:rPr>
        <w:t>,</w:t>
      </w:r>
    </w:p>
    <w:p w14:paraId="3AF10769"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r w:rsidRPr="006F7181">
        <w:rPr>
          <w:rFonts w:ascii="Consolas" w:eastAsia="Times New Roman" w:hAnsi="Consolas"/>
          <w:color w:val="9CDCFE"/>
          <w:szCs w:val="21"/>
          <w:lang w:val="en-IE" w:eastAsia="en-IE"/>
        </w:rPr>
        <w:t>"role"</w:t>
      </w:r>
      <w:r w:rsidRPr="006F7181">
        <w:rPr>
          <w:rFonts w:ascii="Consolas" w:eastAsia="Times New Roman" w:hAnsi="Consolas"/>
          <w:color w:val="D4D4D4"/>
          <w:szCs w:val="21"/>
          <w:lang w:val="en-IE" w:eastAsia="en-IE"/>
        </w:rPr>
        <w:t>: </w:t>
      </w:r>
      <w:r w:rsidRPr="006F7181">
        <w:rPr>
          <w:rFonts w:ascii="Consolas" w:eastAsia="Times New Roman" w:hAnsi="Consolas"/>
          <w:color w:val="CE9178"/>
          <w:szCs w:val="21"/>
          <w:lang w:val="en-IE" w:eastAsia="en-IE"/>
        </w:rPr>
        <w:t>"CA"</w:t>
      </w:r>
    </w:p>
    <w:p w14:paraId="4BB60B07"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21D1FB1D"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0F9B4CC6"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53DCF51C" w14:textId="77777777" w:rsidR="006F7181" w:rsidRPr="006F7181" w:rsidRDefault="006F7181" w:rsidP="00025937">
      <w:pPr>
        <w:shd w:val="clear" w:color="auto" w:fill="1E1E1E"/>
        <w:spacing w:before="0" w:line="285" w:lineRule="atLeast"/>
        <w:ind w:left="720"/>
        <w:rPr>
          <w:rFonts w:ascii="Consolas" w:eastAsia="Times New Roman" w:hAnsi="Consolas"/>
          <w:color w:val="D4D4D4"/>
          <w:szCs w:val="21"/>
          <w:lang w:val="en-IE" w:eastAsia="en-IE"/>
        </w:rPr>
      </w:pPr>
      <w:r w:rsidRPr="006F7181">
        <w:rPr>
          <w:rFonts w:ascii="Consolas" w:eastAsia="Times New Roman" w:hAnsi="Consolas"/>
          <w:color w:val="D4D4D4"/>
          <w:szCs w:val="21"/>
          <w:lang w:val="en-IE" w:eastAsia="en-IE"/>
        </w:rPr>
        <w:t>    ]</w:t>
      </w:r>
    </w:p>
    <w:p w14:paraId="5154FB1C" w14:textId="2E16CBAF" w:rsidR="00C055B2" w:rsidRDefault="00C055B2" w:rsidP="00C055B2">
      <w:pPr>
        <w:ind w:left="720"/>
        <w:rPr>
          <w:lang w:val="en-GB"/>
        </w:rPr>
      </w:pPr>
    </w:p>
    <w:p w14:paraId="3B90CED1" w14:textId="3D5B0463" w:rsidR="00821893" w:rsidRDefault="00821893" w:rsidP="00C055B2">
      <w:pPr>
        <w:ind w:left="720"/>
        <w:rPr>
          <w:lang w:val="en-GB"/>
        </w:rPr>
      </w:pPr>
    </w:p>
    <w:p w14:paraId="6679C8EC" w14:textId="77777777" w:rsidR="00821893" w:rsidRPr="00BF29D1" w:rsidRDefault="00821893" w:rsidP="00C055B2">
      <w:pPr>
        <w:ind w:left="720"/>
        <w:rPr>
          <w:lang w:val="en-GB"/>
        </w:rPr>
      </w:pPr>
    </w:p>
    <w:p w14:paraId="402CD122" w14:textId="22E7B657" w:rsidR="006433E3" w:rsidRDefault="000D7742" w:rsidP="006433E3">
      <w:pPr>
        <w:pStyle w:val="Heading2"/>
        <w:rPr>
          <w:lang w:val="en-GB"/>
        </w:rPr>
      </w:pPr>
      <w:bookmarkStart w:id="164" w:name="_Toc135998148"/>
      <w:proofErr w:type="spellStart"/>
      <w:r>
        <w:rPr>
          <w:lang w:val="en-GB"/>
        </w:rPr>
        <w:t>Find</w:t>
      </w:r>
      <w:r w:rsidR="00C055B2">
        <w:rPr>
          <w:lang w:val="en-GB"/>
        </w:rPr>
        <w:t>Submission</w:t>
      </w:r>
      <w:bookmarkEnd w:id="164"/>
      <w:proofErr w:type="spellEnd"/>
    </w:p>
    <w:p w14:paraId="6006019B" w14:textId="6A406E90" w:rsidR="008A2CD4" w:rsidRPr="00BF29D1" w:rsidRDefault="008A2CD4" w:rsidP="008A2CD4">
      <w:pPr>
        <w:pStyle w:val="NormalIndent"/>
        <w:rPr>
          <w:lang w:val="en-GB"/>
        </w:rPr>
      </w:pPr>
    </w:p>
    <w:tbl>
      <w:tblPr>
        <w:tblW w:w="874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20"/>
        <w:gridCol w:w="4383"/>
        <w:gridCol w:w="1559"/>
      </w:tblGrid>
      <w:tr w:rsidR="008A2CD4" w:rsidRPr="00BF29D1" w14:paraId="6FE4808D" w14:textId="77777777" w:rsidTr="006E1E2D">
        <w:trPr>
          <w:cantSplit/>
        </w:trPr>
        <w:tc>
          <w:tcPr>
            <w:tcW w:w="2082" w:type="dxa"/>
            <w:tcBorders>
              <w:bottom w:val="single" w:sz="6" w:space="0" w:color="000000"/>
            </w:tcBorders>
            <w:shd w:val="pct12" w:color="auto" w:fill="FFFFFF"/>
          </w:tcPr>
          <w:p w14:paraId="6178926A" w14:textId="77777777" w:rsidR="008A2CD4" w:rsidRPr="00BF29D1" w:rsidRDefault="008A2CD4" w:rsidP="006E1E2D">
            <w:pPr>
              <w:rPr>
                <w:lang w:val="en-GB"/>
              </w:rPr>
            </w:pPr>
            <w:r w:rsidRPr="00BF29D1">
              <w:rPr>
                <w:lang w:val="en-GB"/>
              </w:rPr>
              <w:t>Field</w:t>
            </w:r>
          </w:p>
        </w:tc>
        <w:tc>
          <w:tcPr>
            <w:tcW w:w="720" w:type="dxa"/>
            <w:shd w:val="pct12" w:color="auto" w:fill="FFFFFF"/>
          </w:tcPr>
          <w:p w14:paraId="6995D70E" w14:textId="77777777" w:rsidR="008A2CD4" w:rsidRPr="00BF29D1" w:rsidRDefault="008A2CD4" w:rsidP="006E1E2D">
            <w:pPr>
              <w:rPr>
                <w:lang w:val="en-GB"/>
              </w:rPr>
            </w:pPr>
            <w:proofErr w:type="spellStart"/>
            <w:r w:rsidRPr="00BF29D1">
              <w:rPr>
                <w:lang w:val="en-GB"/>
              </w:rPr>
              <w:t>Req</w:t>
            </w:r>
            <w:proofErr w:type="spellEnd"/>
          </w:p>
        </w:tc>
        <w:tc>
          <w:tcPr>
            <w:tcW w:w="4383" w:type="dxa"/>
            <w:shd w:val="pct12" w:color="auto" w:fill="FFFFFF"/>
          </w:tcPr>
          <w:p w14:paraId="3468192A" w14:textId="77777777" w:rsidR="008A2CD4" w:rsidRPr="00BF29D1" w:rsidRDefault="008A2CD4" w:rsidP="006E1E2D">
            <w:pPr>
              <w:rPr>
                <w:lang w:val="en-GB"/>
              </w:rPr>
            </w:pPr>
            <w:r w:rsidRPr="00BF29D1">
              <w:rPr>
                <w:lang w:val="en-GB"/>
              </w:rPr>
              <w:t>Field Description</w:t>
            </w:r>
          </w:p>
        </w:tc>
        <w:tc>
          <w:tcPr>
            <w:tcW w:w="1559" w:type="dxa"/>
            <w:shd w:val="pct12" w:color="auto" w:fill="FFFFFF"/>
          </w:tcPr>
          <w:p w14:paraId="189A3B60" w14:textId="77777777" w:rsidR="008A2CD4" w:rsidRPr="00BF29D1" w:rsidRDefault="008A2CD4" w:rsidP="006E1E2D">
            <w:pPr>
              <w:rPr>
                <w:sz w:val="18"/>
                <w:szCs w:val="18"/>
                <w:lang w:val="en-GB"/>
              </w:rPr>
            </w:pPr>
            <w:r w:rsidRPr="00BF29D1">
              <w:rPr>
                <w:sz w:val="18"/>
                <w:szCs w:val="18"/>
                <w:lang w:val="en-GB"/>
              </w:rPr>
              <w:t>Field Rules Reference</w:t>
            </w:r>
          </w:p>
        </w:tc>
      </w:tr>
      <w:tr w:rsidR="008A2CD4" w:rsidRPr="00BF29D1" w14:paraId="300D67B8" w14:textId="77777777" w:rsidTr="006E1E2D">
        <w:trPr>
          <w:cantSplit/>
        </w:trPr>
        <w:tc>
          <w:tcPr>
            <w:tcW w:w="2082" w:type="dxa"/>
            <w:shd w:val="clear" w:color="auto" w:fill="E6E6E6"/>
          </w:tcPr>
          <w:p w14:paraId="2C24A7A5" w14:textId="77777777" w:rsidR="008A2CD4" w:rsidRPr="00BF29D1" w:rsidRDefault="008A2CD4" w:rsidP="006E1E2D">
            <w:pPr>
              <w:rPr>
                <w:iCs/>
                <w:sz w:val="18"/>
                <w:szCs w:val="18"/>
                <w:lang w:val="en-GB"/>
              </w:rPr>
            </w:pPr>
            <w:proofErr w:type="spellStart"/>
            <w:r w:rsidRPr="00BF29D1">
              <w:rPr>
                <w:iCs/>
                <w:sz w:val="18"/>
                <w:szCs w:val="18"/>
                <w:lang w:val="en-GB"/>
              </w:rPr>
              <w:t>submissionId</w:t>
            </w:r>
            <w:proofErr w:type="spellEnd"/>
          </w:p>
        </w:tc>
        <w:tc>
          <w:tcPr>
            <w:tcW w:w="720" w:type="dxa"/>
          </w:tcPr>
          <w:p w14:paraId="154039B0" w14:textId="77777777" w:rsidR="008A2CD4" w:rsidRPr="00BF29D1" w:rsidRDefault="008A2CD4" w:rsidP="006E1E2D">
            <w:pPr>
              <w:rPr>
                <w:sz w:val="18"/>
                <w:szCs w:val="18"/>
                <w:lang w:val="en-GB"/>
              </w:rPr>
            </w:pPr>
            <w:r w:rsidRPr="00BF29D1">
              <w:rPr>
                <w:sz w:val="18"/>
                <w:szCs w:val="18"/>
                <w:lang w:val="en-GB"/>
              </w:rPr>
              <w:t>M</w:t>
            </w:r>
          </w:p>
        </w:tc>
        <w:tc>
          <w:tcPr>
            <w:tcW w:w="4383" w:type="dxa"/>
          </w:tcPr>
          <w:p w14:paraId="5BF1D91F" w14:textId="77777777" w:rsidR="008A2CD4" w:rsidRPr="00BF29D1" w:rsidRDefault="008A2CD4" w:rsidP="006E1E2D">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559" w:type="dxa"/>
          </w:tcPr>
          <w:p w14:paraId="68235F56" w14:textId="77777777" w:rsidR="008A2CD4" w:rsidRPr="00BF29D1" w:rsidRDefault="008A2CD4" w:rsidP="006E1E2D">
            <w:pPr>
              <w:rPr>
                <w:sz w:val="18"/>
                <w:szCs w:val="18"/>
                <w:lang w:val="en-GB"/>
              </w:rPr>
            </w:pPr>
          </w:p>
        </w:tc>
      </w:tr>
      <w:tr w:rsidR="008A2CD4" w:rsidRPr="00BF29D1" w14:paraId="1348D5D4" w14:textId="77777777" w:rsidTr="006E1E2D">
        <w:trPr>
          <w:cantSplit/>
        </w:trPr>
        <w:tc>
          <w:tcPr>
            <w:tcW w:w="2082" w:type="dxa"/>
            <w:shd w:val="clear" w:color="auto" w:fill="E7E6E6" w:themeFill="background2"/>
          </w:tcPr>
          <w:p w14:paraId="0D50D2E4" w14:textId="77777777" w:rsidR="008A2CD4" w:rsidRPr="00BF29D1" w:rsidRDefault="008A2CD4" w:rsidP="006E1E2D">
            <w:pPr>
              <w:rPr>
                <w:iCs/>
                <w:sz w:val="18"/>
                <w:szCs w:val="18"/>
                <w:lang w:val="en-GB"/>
              </w:rPr>
            </w:pPr>
            <w:r w:rsidRPr="00BF29D1">
              <w:rPr>
                <w:iCs/>
                <w:sz w:val="18"/>
                <w:szCs w:val="18"/>
                <w:lang w:val="en-GB"/>
              </w:rPr>
              <w:t>workcode</w:t>
            </w:r>
          </w:p>
        </w:tc>
        <w:tc>
          <w:tcPr>
            <w:tcW w:w="720" w:type="dxa"/>
          </w:tcPr>
          <w:p w14:paraId="70B72E85" w14:textId="77777777" w:rsidR="008A2CD4" w:rsidRPr="00BF29D1" w:rsidRDefault="008A2CD4" w:rsidP="006E1E2D">
            <w:pPr>
              <w:rPr>
                <w:sz w:val="18"/>
                <w:szCs w:val="18"/>
                <w:lang w:val="en-GB"/>
              </w:rPr>
            </w:pPr>
            <w:r w:rsidRPr="00BF29D1">
              <w:rPr>
                <w:sz w:val="18"/>
                <w:szCs w:val="18"/>
                <w:lang w:val="en-GB"/>
              </w:rPr>
              <w:t>M</w:t>
            </w:r>
          </w:p>
        </w:tc>
        <w:tc>
          <w:tcPr>
            <w:tcW w:w="4383" w:type="dxa"/>
          </w:tcPr>
          <w:p w14:paraId="3E809F46" w14:textId="77777777" w:rsidR="008A2CD4" w:rsidRPr="00BF29D1" w:rsidRDefault="008A2CD4" w:rsidP="006E1E2D">
            <w:pPr>
              <w:rPr>
                <w:bCs/>
                <w:sz w:val="18"/>
                <w:szCs w:val="18"/>
                <w:lang w:val="en-GB"/>
              </w:rPr>
            </w:pPr>
            <w:r w:rsidRPr="00BF29D1">
              <w:rPr>
                <w:bCs/>
                <w:sz w:val="18"/>
                <w:szCs w:val="18"/>
                <w:lang w:val="en-GB"/>
              </w:rPr>
              <w:t xml:space="preserve">The </w:t>
            </w:r>
            <w:r>
              <w:rPr>
                <w:bCs/>
                <w:sz w:val="18"/>
                <w:szCs w:val="18"/>
                <w:lang w:val="en-GB"/>
              </w:rPr>
              <w:t xml:space="preserve">publisher’s </w:t>
            </w:r>
            <w:r w:rsidRPr="00BF29D1">
              <w:rPr>
                <w:bCs/>
                <w:sz w:val="18"/>
                <w:szCs w:val="18"/>
                <w:lang w:val="en-GB"/>
              </w:rPr>
              <w:t>identifier for the work.  Th</w:t>
            </w:r>
            <w:r>
              <w:rPr>
                <w:bCs/>
                <w:sz w:val="18"/>
                <w:szCs w:val="18"/>
                <w:lang w:val="en-GB"/>
              </w:rPr>
              <w:t xml:space="preserve">is information will be saved against the ISWC returned in the ISWC database and can be used by the society to cross validate ISWCs allocated by publishers with their subsequent CWR submissions. </w:t>
            </w:r>
          </w:p>
        </w:tc>
        <w:tc>
          <w:tcPr>
            <w:tcW w:w="1559" w:type="dxa"/>
          </w:tcPr>
          <w:p w14:paraId="676B1D1D" w14:textId="77777777" w:rsidR="008A2CD4" w:rsidRPr="00BF29D1" w:rsidRDefault="008A2CD4" w:rsidP="006E1E2D">
            <w:pPr>
              <w:rPr>
                <w:sz w:val="18"/>
                <w:szCs w:val="18"/>
                <w:lang w:val="en-GB"/>
              </w:rPr>
            </w:pPr>
          </w:p>
        </w:tc>
      </w:tr>
      <w:tr w:rsidR="008A2CD4" w:rsidRPr="00BF29D1" w14:paraId="3D40EB8D" w14:textId="77777777" w:rsidTr="006E1E2D">
        <w:trPr>
          <w:cantSplit/>
        </w:trPr>
        <w:tc>
          <w:tcPr>
            <w:tcW w:w="2082" w:type="dxa"/>
            <w:shd w:val="clear" w:color="auto" w:fill="E7E6E6" w:themeFill="background2"/>
          </w:tcPr>
          <w:p w14:paraId="6C3FD5E4" w14:textId="77777777" w:rsidR="008A2CD4" w:rsidRPr="00F91293" w:rsidRDefault="008A2CD4" w:rsidP="006E1E2D">
            <w:pPr>
              <w:rPr>
                <w:bCs/>
                <w:iCs/>
                <w:sz w:val="18"/>
                <w:szCs w:val="18"/>
                <w:lang w:val="en-GB"/>
              </w:rPr>
            </w:pPr>
            <w:r w:rsidRPr="00F91293">
              <w:rPr>
                <w:bCs/>
                <w:iCs/>
                <w:sz w:val="18"/>
                <w:szCs w:val="18"/>
                <w:lang w:val="en-GB"/>
              </w:rPr>
              <w:t>disambiguation</w:t>
            </w:r>
          </w:p>
        </w:tc>
        <w:tc>
          <w:tcPr>
            <w:tcW w:w="720" w:type="dxa"/>
          </w:tcPr>
          <w:p w14:paraId="67FD8EA7" w14:textId="77777777" w:rsidR="008A2CD4" w:rsidRPr="00F91293" w:rsidRDefault="008A2CD4" w:rsidP="006E1E2D">
            <w:pPr>
              <w:rPr>
                <w:sz w:val="18"/>
                <w:szCs w:val="18"/>
                <w:lang w:val="en-GB"/>
              </w:rPr>
            </w:pPr>
            <w:r w:rsidRPr="00F91293">
              <w:rPr>
                <w:sz w:val="18"/>
                <w:szCs w:val="18"/>
                <w:lang w:val="en-GB"/>
              </w:rPr>
              <w:t>O</w:t>
            </w:r>
          </w:p>
        </w:tc>
        <w:tc>
          <w:tcPr>
            <w:tcW w:w="4383" w:type="dxa"/>
          </w:tcPr>
          <w:p w14:paraId="05567C35" w14:textId="77777777" w:rsidR="008A2CD4" w:rsidRPr="00F91293" w:rsidRDefault="008A2CD4" w:rsidP="006E1E2D">
            <w:pPr>
              <w:rPr>
                <w:bCs/>
                <w:sz w:val="18"/>
                <w:szCs w:val="18"/>
                <w:lang w:val="en-GB"/>
              </w:rPr>
            </w:pPr>
            <w:r w:rsidRPr="00F91293">
              <w:rPr>
                <w:bCs/>
                <w:sz w:val="18"/>
                <w:szCs w:val="18"/>
                <w:lang w:val="en-GB"/>
              </w:rPr>
              <w:t>Flag. Indicates if this submission should be disambiguated from other known ISWCs with similar metadata.</w:t>
            </w:r>
          </w:p>
          <w:p w14:paraId="61E7A111" w14:textId="77777777" w:rsidR="008A2CD4" w:rsidRPr="00F91293" w:rsidRDefault="008A2CD4" w:rsidP="006E1E2D">
            <w:pPr>
              <w:rPr>
                <w:bCs/>
                <w:sz w:val="18"/>
                <w:szCs w:val="18"/>
                <w:lang w:val="en-GB"/>
              </w:rPr>
            </w:pPr>
            <w:r w:rsidRPr="00F91293">
              <w:rPr>
                <w:bCs/>
                <w:sz w:val="18"/>
                <w:szCs w:val="18"/>
                <w:lang w:val="en-GB"/>
              </w:rPr>
              <w:t xml:space="preserve">If set to true, then a </w:t>
            </w:r>
            <w:proofErr w:type="spellStart"/>
            <w:r w:rsidRPr="00F91293">
              <w:rPr>
                <w:bCs/>
                <w:sz w:val="18"/>
                <w:szCs w:val="18"/>
                <w:lang w:val="en-GB"/>
              </w:rPr>
              <w:t>disambiguationReason</w:t>
            </w:r>
            <w:proofErr w:type="spellEnd"/>
            <w:r w:rsidRPr="00F91293">
              <w:rPr>
                <w:bCs/>
                <w:sz w:val="18"/>
                <w:szCs w:val="18"/>
                <w:lang w:val="en-GB"/>
              </w:rPr>
              <w:t xml:space="preserve"> must also be provided. </w:t>
            </w:r>
          </w:p>
        </w:tc>
        <w:tc>
          <w:tcPr>
            <w:tcW w:w="1559" w:type="dxa"/>
          </w:tcPr>
          <w:p w14:paraId="0E1B02A3" w14:textId="77777777" w:rsidR="008A2CD4" w:rsidRPr="00BF29D1" w:rsidRDefault="008A2CD4" w:rsidP="006E1E2D">
            <w:pPr>
              <w:rPr>
                <w:sz w:val="18"/>
                <w:szCs w:val="18"/>
                <w:lang w:val="en-GB"/>
              </w:rPr>
            </w:pPr>
          </w:p>
        </w:tc>
      </w:tr>
      <w:tr w:rsidR="008A2CD4" w:rsidRPr="00BF29D1" w14:paraId="46BC0899" w14:textId="77777777" w:rsidTr="006E1E2D">
        <w:trPr>
          <w:cantSplit/>
        </w:trPr>
        <w:tc>
          <w:tcPr>
            <w:tcW w:w="2082" w:type="dxa"/>
            <w:shd w:val="clear" w:color="auto" w:fill="E7E6E6" w:themeFill="background2"/>
          </w:tcPr>
          <w:p w14:paraId="7E994CDF" w14:textId="77777777" w:rsidR="008A2CD4" w:rsidRPr="00F91293" w:rsidRDefault="008A2CD4" w:rsidP="006E1E2D">
            <w:pPr>
              <w:rPr>
                <w:bCs/>
                <w:iCs/>
                <w:sz w:val="18"/>
                <w:szCs w:val="18"/>
                <w:lang w:val="en-GB"/>
              </w:rPr>
            </w:pPr>
            <w:proofErr w:type="spellStart"/>
            <w:r w:rsidRPr="00F91293">
              <w:rPr>
                <w:bCs/>
                <w:iCs/>
                <w:sz w:val="18"/>
                <w:szCs w:val="18"/>
                <w:lang w:val="en-GB"/>
              </w:rPr>
              <w:t>disambiguationReason</w:t>
            </w:r>
            <w:proofErr w:type="spellEnd"/>
          </w:p>
        </w:tc>
        <w:tc>
          <w:tcPr>
            <w:tcW w:w="720" w:type="dxa"/>
          </w:tcPr>
          <w:p w14:paraId="5A27003F" w14:textId="77777777" w:rsidR="008A2CD4" w:rsidRPr="00F91293" w:rsidRDefault="008A2CD4" w:rsidP="006E1E2D">
            <w:pPr>
              <w:rPr>
                <w:sz w:val="18"/>
                <w:szCs w:val="18"/>
                <w:lang w:val="en-GB"/>
              </w:rPr>
            </w:pPr>
            <w:r w:rsidRPr="00F91293">
              <w:rPr>
                <w:sz w:val="18"/>
                <w:szCs w:val="18"/>
                <w:lang w:val="en-GB"/>
              </w:rPr>
              <w:t>C</w:t>
            </w:r>
          </w:p>
        </w:tc>
        <w:tc>
          <w:tcPr>
            <w:tcW w:w="4383" w:type="dxa"/>
          </w:tcPr>
          <w:p w14:paraId="465E6A64" w14:textId="77777777" w:rsidR="008A2CD4" w:rsidRPr="00F91293" w:rsidRDefault="008A2CD4" w:rsidP="006E1E2D">
            <w:pPr>
              <w:rPr>
                <w:bCs/>
                <w:sz w:val="18"/>
                <w:szCs w:val="18"/>
                <w:lang w:val="en-GB"/>
              </w:rPr>
            </w:pPr>
            <w:r w:rsidRPr="00F91293">
              <w:rPr>
                <w:bCs/>
                <w:sz w:val="18"/>
                <w:szCs w:val="18"/>
                <w:lang w:val="en-GB"/>
              </w:rPr>
              <w:t xml:space="preserve">Reason for disambiguation.  Must be provided if the disambiguation flag is set to true. </w:t>
            </w:r>
          </w:p>
          <w:p w14:paraId="254146D5" w14:textId="33729F76" w:rsidR="00AF6DFE" w:rsidRPr="00F91293" w:rsidRDefault="00AF6DFE" w:rsidP="006E1E2D">
            <w:pPr>
              <w:rPr>
                <w:bCs/>
                <w:sz w:val="18"/>
                <w:szCs w:val="18"/>
                <w:lang w:val="en-GB"/>
              </w:rPr>
            </w:pPr>
            <w:r w:rsidRPr="00F91293">
              <w:rPr>
                <w:bCs/>
                <w:sz w:val="18"/>
                <w:szCs w:val="18"/>
                <w:lang w:val="en-GB"/>
              </w:rPr>
              <w:t>See Appendix B for list of codes and descriptions</w:t>
            </w:r>
          </w:p>
        </w:tc>
        <w:tc>
          <w:tcPr>
            <w:tcW w:w="1559" w:type="dxa"/>
          </w:tcPr>
          <w:p w14:paraId="544719F7" w14:textId="77777777" w:rsidR="008A2CD4" w:rsidRPr="00BF29D1" w:rsidRDefault="008A2CD4" w:rsidP="006E1E2D">
            <w:pPr>
              <w:rPr>
                <w:sz w:val="18"/>
                <w:szCs w:val="18"/>
                <w:lang w:val="en-GB"/>
              </w:rPr>
            </w:pPr>
            <w:r>
              <w:rPr>
                <w:sz w:val="18"/>
                <w:szCs w:val="18"/>
                <w:lang w:val="en-GB"/>
              </w:rPr>
              <w:t>18</w:t>
            </w:r>
          </w:p>
        </w:tc>
      </w:tr>
      <w:tr w:rsidR="008A2CD4" w:rsidRPr="00BF29D1" w14:paraId="762B94A9" w14:textId="77777777" w:rsidTr="006E1E2D">
        <w:trPr>
          <w:cantSplit/>
        </w:trPr>
        <w:tc>
          <w:tcPr>
            <w:tcW w:w="2082" w:type="dxa"/>
            <w:shd w:val="clear" w:color="auto" w:fill="E7E6E6" w:themeFill="background2"/>
          </w:tcPr>
          <w:p w14:paraId="36A2B6B1" w14:textId="77777777" w:rsidR="008A2CD4" w:rsidRPr="00F91293" w:rsidRDefault="008A2CD4" w:rsidP="006E1E2D">
            <w:pPr>
              <w:rPr>
                <w:bCs/>
                <w:iCs/>
                <w:sz w:val="18"/>
                <w:szCs w:val="18"/>
                <w:lang w:val="en-GB"/>
              </w:rPr>
            </w:pPr>
            <w:proofErr w:type="spellStart"/>
            <w:r w:rsidRPr="00F91293">
              <w:rPr>
                <w:bCs/>
                <w:iCs/>
                <w:sz w:val="18"/>
                <w:szCs w:val="18"/>
                <w:lang w:val="en-GB"/>
              </w:rPr>
              <w:t>disambiguateFrom</w:t>
            </w:r>
            <w:proofErr w:type="spellEnd"/>
          </w:p>
        </w:tc>
        <w:tc>
          <w:tcPr>
            <w:tcW w:w="720" w:type="dxa"/>
          </w:tcPr>
          <w:p w14:paraId="1B47675D" w14:textId="77777777" w:rsidR="008A2CD4" w:rsidRPr="00F91293" w:rsidRDefault="008A2CD4" w:rsidP="006E1E2D">
            <w:pPr>
              <w:rPr>
                <w:sz w:val="18"/>
                <w:szCs w:val="18"/>
                <w:lang w:val="en-GB"/>
              </w:rPr>
            </w:pPr>
            <w:r w:rsidRPr="00F91293">
              <w:rPr>
                <w:sz w:val="18"/>
                <w:szCs w:val="18"/>
                <w:lang w:val="en-GB"/>
              </w:rPr>
              <w:t>C</w:t>
            </w:r>
          </w:p>
        </w:tc>
        <w:tc>
          <w:tcPr>
            <w:tcW w:w="4383" w:type="dxa"/>
          </w:tcPr>
          <w:p w14:paraId="1D552411" w14:textId="77777777" w:rsidR="008A2CD4" w:rsidRPr="00F91293" w:rsidRDefault="008A2CD4" w:rsidP="006E1E2D">
            <w:pPr>
              <w:rPr>
                <w:bCs/>
                <w:sz w:val="18"/>
                <w:szCs w:val="18"/>
                <w:lang w:val="en-GB"/>
              </w:rPr>
            </w:pPr>
            <w:r w:rsidRPr="00F91293">
              <w:rPr>
                <w:bCs/>
                <w:sz w:val="18"/>
                <w:szCs w:val="18"/>
                <w:lang w:val="en-GB"/>
              </w:rPr>
              <w:t xml:space="preserve">Array of ISWCs.  Must be provided if the disambiguation flag is set to true. </w:t>
            </w:r>
          </w:p>
        </w:tc>
        <w:tc>
          <w:tcPr>
            <w:tcW w:w="1559" w:type="dxa"/>
          </w:tcPr>
          <w:p w14:paraId="66556C60" w14:textId="77777777" w:rsidR="008A2CD4" w:rsidRPr="00BF29D1" w:rsidRDefault="008A2CD4" w:rsidP="006E1E2D">
            <w:pPr>
              <w:rPr>
                <w:sz w:val="18"/>
                <w:szCs w:val="18"/>
                <w:lang w:val="en-GB"/>
              </w:rPr>
            </w:pPr>
            <w:r>
              <w:rPr>
                <w:sz w:val="18"/>
                <w:szCs w:val="18"/>
                <w:lang w:val="en-GB"/>
              </w:rPr>
              <w:t>18</w:t>
            </w:r>
          </w:p>
        </w:tc>
      </w:tr>
      <w:tr w:rsidR="008A2CD4" w:rsidRPr="00BF29D1" w14:paraId="28DC63B6" w14:textId="77777777" w:rsidTr="006E1E2D">
        <w:trPr>
          <w:cantSplit/>
        </w:trPr>
        <w:tc>
          <w:tcPr>
            <w:tcW w:w="2082" w:type="dxa"/>
            <w:shd w:val="clear" w:color="auto" w:fill="E7E6E6" w:themeFill="background2"/>
          </w:tcPr>
          <w:p w14:paraId="294881BD" w14:textId="77777777" w:rsidR="008A2CD4" w:rsidRPr="00F91293" w:rsidRDefault="008A2CD4" w:rsidP="006E1E2D">
            <w:pPr>
              <w:rPr>
                <w:bCs/>
                <w:iCs/>
                <w:sz w:val="18"/>
                <w:szCs w:val="18"/>
                <w:lang w:val="en-GB"/>
              </w:rPr>
            </w:pPr>
            <w:proofErr w:type="spellStart"/>
            <w:r w:rsidRPr="00F91293">
              <w:rPr>
                <w:bCs/>
                <w:iCs/>
                <w:sz w:val="18"/>
                <w:szCs w:val="18"/>
                <w:lang w:val="en-GB"/>
              </w:rPr>
              <w:t>derivedWorkType</w:t>
            </w:r>
            <w:proofErr w:type="spellEnd"/>
          </w:p>
        </w:tc>
        <w:tc>
          <w:tcPr>
            <w:tcW w:w="720" w:type="dxa"/>
          </w:tcPr>
          <w:p w14:paraId="5DA5E934" w14:textId="77777777" w:rsidR="008A2CD4" w:rsidRPr="00F91293" w:rsidRDefault="008A2CD4" w:rsidP="006E1E2D">
            <w:pPr>
              <w:rPr>
                <w:sz w:val="18"/>
                <w:szCs w:val="18"/>
                <w:lang w:val="en-GB"/>
              </w:rPr>
            </w:pPr>
            <w:r w:rsidRPr="00F91293">
              <w:rPr>
                <w:sz w:val="18"/>
                <w:szCs w:val="18"/>
                <w:lang w:val="en-GB"/>
              </w:rPr>
              <w:t>O</w:t>
            </w:r>
          </w:p>
        </w:tc>
        <w:tc>
          <w:tcPr>
            <w:tcW w:w="4383" w:type="dxa"/>
          </w:tcPr>
          <w:p w14:paraId="7EE38A66" w14:textId="77777777" w:rsidR="008A2CD4" w:rsidRPr="00F91293" w:rsidRDefault="008A2CD4" w:rsidP="006E1E2D">
            <w:pPr>
              <w:rPr>
                <w:bCs/>
                <w:sz w:val="18"/>
                <w:szCs w:val="18"/>
                <w:lang w:val="en-GB"/>
              </w:rPr>
            </w:pPr>
            <w:r w:rsidRPr="00F91293">
              <w:rPr>
                <w:bCs/>
                <w:sz w:val="18"/>
                <w:szCs w:val="18"/>
                <w:lang w:val="en-GB"/>
              </w:rPr>
              <w:t xml:space="preserve">Derived Work Type. One of </w:t>
            </w:r>
            <w:proofErr w:type="spellStart"/>
            <w:r w:rsidRPr="00F91293">
              <w:rPr>
                <w:bCs/>
                <w:sz w:val="18"/>
                <w:szCs w:val="18"/>
                <w:lang w:val="en-GB"/>
              </w:rPr>
              <w:t>ModifiedVersion</w:t>
            </w:r>
            <w:proofErr w:type="spellEnd"/>
            <w:r w:rsidRPr="00F91293">
              <w:rPr>
                <w:bCs/>
                <w:sz w:val="18"/>
                <w:szCs w:val="18"/>
                <w:lang w:val="en-GB"/>
              </w:rPr>
              <w:t>, Excerpt or        Composite.    If not provided, then this isn't a derived work</w:t>
            </w:r>
          </w:p>
          <w:p w14:paraId="57EAAD6C" w14:textId="77777777" w:rsidR="00DF2692" w:rsidRPr="00F91293" w:rsidRDefault="00DF2692" w:rsidP="006E1E2D">
            <w:pPr>
              <w:rPr>
                <w:bCs/>
                <w:sz w:val="18"/>
                <w:szCs w:val="18"/>
                <w:lang w:val="en-GB"/>
              </w:rPr>
            </w:pPr>
          </w:p>
          <w:p w14:paraId="40F05CE9" w14:textId="02D9E304" w:rsidR="00DF2692" w:rsidRPr="00F91293" w:rsidRDefault="00DF2692" w:rsidP="006E1E2D">
            <w:pPr>
              <w:rPr>
                <w:bCs/>
                <w:sz w:val="18"/>
                <w:szCs w:val="18"/>
                <w:lang w:val="en-GB"/>
              </w:rPr>
            </w:pPr>
            <w:r w:rsidRPr="00F91293">
              <w:rPr>
                <w:bCs/>
                <w:sz w:val="18"/>
                <w:szCs w:val="18"/>
                <w:lang w:val="en-GB"/>
              </w:rPr>
              <w:t xml:space="preserve">Submission containing a </w:t>
            </w:r>
            <w:proofErr w:type="spellStart"/>
            <w:r w:rsidRPr="00F91293">
              <w:rPr>
                <w:bCs/>
                <w:sz w:val="18"/>
                <w:szCs w:val="18"/>
                <w:lang w:val="en-GB"/>
              </w:rPr>
              <w:t>derivedWorkType</w:t>
            </w:r>
            <w:proofErr w:type="spellEnd"/>
            <w:r w:rsidRPr="00F91293">
              <w:rPr>
                <w:bCs/>
                <w:sz w:val="18"/>
                <w:szCs w:val="18"/>
                <w:lang w:val="en-GB"/>
              </w:rPr>
              <w:t xml:space="preserve"> value won’t be matched against existing ISWCs with the same </w:t>
            </w:r>
            <w:proofErr w:type="gramStart"/>
            <w:r w:rsidRPr="00F91293">
              <w:rPr>
                <w:bCs/>
                <w:sz w:val="18"/>
                <w:szCs w:val="18"/>
                <w:lang w:val="en-GB"/>
              </w:rPr>
              <w:t>metadata</w:t>
            </w:r>
            <w:proofErr w:type="gramEnd"/>
            <w:r w:rsidRPr="00F91293">
              <w:rPr>
                <w:bCs/>
                <w:sz w:val="18"/>
                <w:szCs w:val="18"/>
                <w:lang w:val="en-GB"/>
              </w:rPr>
              <w:t xml:space="preserve"> but which don’t have the same </w:t>
            </w:r>
            <w:proofErr w:type="spellStart"/>
            <w:r w:rsidRPr="00F91293">
              <w:rPr>
                <w:bCs/>
                <w:sz w:val="18"/>
                <w:szCs w:val="18"/>
                <w:lang w:val="en-GB"/>
              </w:rPr>
              <w:t>derivedWorkType</w:t>
            </w:r>
            <w:proofErr w:type="spellEnd"/>
            <w:r w:rsidRPr="00F91293">
              <w:rPr>
                <w:bCs/>
                <w:sz w:val="18"/>
                <w:szCs w:val="18"/>
                <w:lang w:val="en-GB"/>
              </w:rPr>
              <w:t xml:space="preserve">.  Multiple submissions with the same metadata (title and creators) and the same </w:t>
            </w:r>
            <w:proofErr w:type="spellStart"/>
            <w:r w:rsidRPr="00F91293">
              <w:rPr>
                <w:bCs/>
                <w:sz w:val="18"/>
                <w:szCs w:val="18"/>
                <w:lang w:val="en-GB"/>
              </w:rPr>
              <w:t>derivedWorkType</w:t>
            </w:r>
            <w:proofErr w:type="spellEnd"/>
            <w:r w:rsidRPr="00F91293">
              <w:rPr>
                <w:bCs/>
                <w:sz w:val="18"/>
                <w:szCs w:val="18"/>
                <w:lang w:val="en-GB"/>
              </w:rPr>
              <w:t xml:space="preserve"> values can be disambiguated from each other using the disambiguation flag above, if each submission represents a unique work.  E.G. Multiple “Different Arrangements” of the same work.    </w:t>
            </w:r>
          </w:p>
        </w:tc>
        <w:tc>
          <w:tcPr>
            <w:tcW w:w="1559" w:type="dxa"/>
          </w:tcPr>
          <w:p w14:paraId="60293B7F" w14:textId="77777777" w:rsidR="008A2CD4" w:rsidRPr="00BF29D1" w:rsidRDefault="008A2CD4" w:rsidP="006E1E2D">
            <w:pPr>
              <w:rPr>
                <w:sz w:val="18"/>
                <w:szCs w:val="18"/>
                <w:lang w:val="en-GB"/>
              </w:rPr>
            </w:pPr>
          </w:p>
        </w:tc>
      </w:tr>
      <w:tr w:rsidR="008A2CD4" w:rsidRPr="00BF29D1" w14:paraId="274A9725" w14:textId="77777777" w:rsidTr="006E1E2D">
        <w:trPr>
          <w:cantSplit/>
        </w:trPr>
        <w:tc>
          <w:tcPr>
            <w:tcW w:w="2082" w:type="dxa"/>
            <w:shd w:val="clear" w:color="auto" w:fill="E7E6E6" w:themeFill="background2"/>
          </w:tcPr>
          <w:p w14:paraId="29E9F82A" w14:textId="77777777" w:rsidR="008A2CD4" w:rsidRPr="00F91293" w:rsidRDefault="008A2CD4" w:rsidP="006E1E2D">
            <w:pPr>
              <w:rPr>
                <w:bCs/>
                <w:iCs/>
                <w:sz w:val="18"/>
                <w:szCs w:val="18"/>
                <w:lang w:val="en-GB"/>
              </w:rPr>
            </w:pPr>
            <w:proofErr w:type="spellStart"/>
            <w:r w:rsidRPr="00F91293">
              <w:rPr>
                <w:bCs/>
                <w:iCs/>
                <w:sz w:val="18"/>
                <w:szCs w:val="18"/>
                <w:lang w:val="en-GB"/>
              </w:rPr>
              <w:t>derivedFromIswcs</w:t>
            </w:r>
            <w:proofErr w:type="spellEnd"/>
          </w:p>
        </w:tc>
        <w:tc>
          <w:tcPr>
            <w:tcW w:w="720" w:type="dxa"/>
          </w:tcPr>
          <w:p w14:paraId="0FE21BD5" w14:textId="77777777" w:rsidR="008A2CD4" w:rsidRPr="00F91293" w:rsidRDefault="008A2CD4" w:rsidP="006E1E2D">
            <w:pPr>
              <w:rPr>
                <w:sz w:val="18"/>
                <w:szCs w:val="18"/>
                <w:lang w:val="en-GB"/>
              </w:rPr>
            </w:pPr>
            <w:r w:rsidRPr="00F91293">
              <w:rPr>
                <w:sz w:val="18"/>
                <w:szCs w:val="18"/>
                <w:lang w:val="en-GB"/>
              </w:rPr>
              <w:t>C</w:t>
            </w:r>
          </w:p>
        </w:tc>
        <w:tc>
          <w:tcPr>
            <w:tcW w:w="4383" w:type="dxa"/>
          </w:tcPr>
          <w:p w14:paraId="7052732C" w14:textId="5B25560D" w:rsidR="008A2CD4" w:rsidRPr="00F91293" w:rsidRDefault="008A2CD4" w:rsidP="006E1E2D">
            <w:pPr>
              <w:rPr>
                <w:bCs/>
                <w:sz w:val="18"/>
                <w:szCs w:val="18"/>
                <w:lang w:val="en-GB"/>
              </w:rPr>
            </w:pPr>
            <w:r w:rsidRPr="00F91293">
              <w:rPr>
                <w:bCs/>
                <w:sz w:val="18"/>
                <w:szCs w:val="18"/>
                <w:lang w:val="en-GB"/>
              </w:rPr>
              <w:t xml:space="preserve">Must be provided if </w:t>
            </w:r>
            <w:proofErr w:type="spellStart"/>
            <w:r w:rsidRPr="00F91293">
              <w:rPr>
                <w:bCs/>
                <w:sz w:val="18"/>
                <w:szCs w:val="18"/>
                <w:lang w:val="en-GB"/>
              </w:rPr>
              <w:t>der</w:t>
            </w:r>
            <w:r w:rsidR="004B2A58" w:rsidRPr="00F91293">
              <w:rPr>
                <w:bCs/>
                <w:sz w:val="18"/>
                <w:szCs w:val="18"/>
                <w:lang w:val="en-GB"/>
              </w:rPr>
              <w:t>i</w:t>
            </w:r>
            <w:r w:rsidRPr="00F91293">
              <w:rPr>
                <w:bCs/>
                <w:sz w:val="18"/>
                <w:szCs w:val="18"/>
                <w:lang w:val="en-GB"/>
              </w:rPr>
              <w:t>vedWorkType</w:t>
            </w:r>
            <w:proofErr w:type="spellEnd"/>
            <w:r w:rsidRPr="00F91293">
              <w:rPr>
                <w:bCs/>
                <w:sz w:val="18"/>
                <w:szCs w:val="18"/>
                <w:lang w:val="en-GB"/>
              </w:rPr>
              <w:t xml:space="preserve"> is set. </w:t>
            </w:r>
          </w:p>
          <w:p w14:paraId="2619530D" w14:textId="77777777" w:rsidR="008A2CD4" w:rsidRPr="00F91293" w:rsidRDefault="008A2CD4" w:rsidP="006E1E2D">
            <w:pPr>
              <w:rPr>
                <w:bCs/>
                <w:sz w:val="18"/>
                <w:szCs w:val="18"/>
                <w:lang w:val="en-GB"/>
              </w:rPr>
            </w:pPr>
            <w:r w:rsidRPr="00F91293">
              <w:rPr>
                <w:bCs/>
                <w:sz w:val="18"/>
                <w:szCs w:val="18"/>
                <w:lang w:val="en-GB"/>
              </w:rPr>
              <w:t xml:space="preserve">Array of </w:t>
            </w:r>
            <w:proofErr w:type="spellStart"/>
            <w:r w:rsidRPr="00F91293">
              <w:rPr>
                <w:bCs/>
                <w:sz w:val="18"/>
                <w:szCs w:val="18"/>
                <w:lang w:val="en-GB"/>
              </w:rPr>
              <w:t>iswc’s</w:t>
            </w:r>
            <w:proofErr w:type="spellEnd"/>
            <w:r w:rsidRPr="00F91293">
              <w:rPr>
                <w:bCs/>
                <w:sz w:val="18"/>
                <w:szCs w:val="18"/>
                <w:lang w:val="en-GB"/>
              </w:rPr>
              <w:t xml:space="preserve"> or titles of the original work that this submission is derived from. </w:t>
            </w:r>
          </w:p>
        </w:tc>
        <w:tc>
          <w:tcPr>
            <w:tcW w:w="1559" w:type="dxa"/>
          </w:tcPr>
          <w:p w14:paraId="3493DB23" w14:textId="77777777" w:rsidR="008A2CD4" w:rsidRPr="00BF29D1" w:rsidRDefault="008A2CD4" w:rsidP="006E1E2D">
            <w:pPr>
              <w:rPr>
                <w:sz w:val="18"/>
                <w:szCs w:val="18"/>
                <w:lang w:val="en-GB"/>
              </w:rPr>
            </w:pPr>
            <w:r>
              <w:rPr>
                <w:sz w:val="18"/>
                <w:szCs w:val="18"/>
                <w:lang w:val="en-GB"/>
              </w:rPr>
              <w:t>19</w:t>
            </w:r>
          </w:p>
        </w:tc>
      </w:tr>
      <w:tr w:rsidR="008A2CD4" w:rsidRPr="00BF29D1" w14:paraId="1A13EDD2" w14:textId="77777777" w:rsidTr="006E1E2D">
        <w:trPr>
          <w:cantSplit/>
        </w:trPr>
        <w:tc>
          <w:tcPr>
            <w:tcW w:w="2082" w:type="dxa"/>
            <w:shd w:val="clear" w:color="auto" w:fill="E7E6E6" w:themeFill="background2"/>
          </w:tcPr>
          <w:p w14:paraId="1623C1E4" w14:textId="77777777" w:rsidR="008A2CD4" w:rsidRPr="00BF29D1" w:rsidRDefault="008A2CD4" w:rsidP="006E1E2D">
            <w:pPr>
              <w:rPr>
                <w:bCs/>
                <w:iCs/>
                <w:sz w:val="18"/>
                <w:szCs w:val="18"/>
                <w:lang w:val="en-GB"/>
              </w:rPr>
            </w:pPr>
            <w:proofErr w:type="spellStart"/>
            <w:r w:rsidRPr="00BF29D1">
              <w:rPr>
                <w:bCs/>
                <w:iCs/>
                <w:sz w:val="18"/>
                <w:szCs w:val="18"/>
                <w:lang w:val="en-GB"/>
              </w:rPr>
              <w:lastRenderedPageBreak/>
              <w:t>originalTitle</w:t>
            </w:r>
            <w:proofErr w:type="spellEnd"/>
          </w:p>
        </w:tc>
        <w:tc>
          <w:tcPr>
            <w:tcW w:w="720" w:type="dxa"/>
          </w:tcPr>
          <w:p w14:paraId="74D204E4" w14:textId="77777777" w:rsidR="008A2CD4" w:rsidRPr="00BF29D1" w:rsidRDefault="008A2CD4" w:rsidP="006E1E2D">
            <w:pPr>
              <w:rPr>
                <w:sz w:val="18"/>
                <w:szCs w:val="18"/>
                <w:lang w:val="en-GB"/>
              </w:rPr>
            </w:pPr>
            <w:r w:rsidRPr="00BF29D1">
              <w:rPr>
                <w:sz w:val="18"/>
                <w:szCs w:val="18"/>
                <w:lang w:val="en-GB"/>
              </w:rPr>
              <w:t>M</w:t>
            </w:r>
          </w:p>
        </w:tc>
        <w:tc>
          <w:tcPr>
            <w:tcW w:w="4383" w:type="dxa"/>
          </w:tcPr>
          <w:p w14:paraId="3812A074" w14:textId="77777777" w:rsidR="008A2CD4" w:rsidRPr="00BF29D1" w:rsidRDefault="008A2CD4" w:rsidP="006E1E2D">
            <w:pPr>
              <w:rPr>
                <w:bCs/>
                <w:sz w:val="18"/>
                <w:szCs w:val="18"/>
                <w:lang w:val="en-GB"/>
              </w:rPr>
            </w:pPr>
            <w:r w:rsidRPr="00BF29D1">
              <w:rPr>
                <w:bCs/>
                <w:sz w:val="18"/>
                <w:szCs w:val="18"/>
                <w:lang w:val="en-GB"/>
              </w:rPr>
              <w:t>Original Work Title</w:t>
            </w:r>
            <w:r>
              <w:rPr>
                <w:bCs/>
                <w:sz w:val="18"/>
                <w:szCs w:val="18"/>
                <w:lang w:val="en-GB"/>
              </w:rPr>
              <w:t xml:space="preserve">.  Must be transliterated prior to submission. </w:t>
            </w:r>
          </w:p>
        </w:tc>
        <w:tc>
          <w:tcPr>
            <w:tcW w:w="1559" w:type="dxa"/>
          </w:tcPr>
          <w:p w14:paraId="3DA26545" w14:textId="77777777" w:rsidR="008A2CD4" w:rsidRPr="00BF29D1" w:rsidRDefault="008A2CD4" w:rsidP="006E1E2D">
            <w:pPr>
              <w:rPr>
                <w:sz w:val="18"/>
                <w:szCs w:val="18"/>
                <w:lang w:val="en-GB"/>
              </w:rPr>
            </w:pPr>
            <w:r w:rsidRPr="00BF29D1">
              <w:rPr>
                <w:sz w:val="18"/>
                <w:szCs w:val="18"/>
                <w:lang w:val="en-GB"/>
              </w:rPr>
              <w:t>16</w:t>
            </w:r>
          </w:p>
        </w:tc>
      </w:tr>
      <w:tr w:rsidR="008A2CD4" w:rsidRPr="00BF29D1" w14:paraId="06DE0710" w14:textId="77777777" w:rsidTr="006E1E2D">
        <w:trPr>
          <w:cantSplit/>
        </w:trPr>
        <w:tc>
          <w:tcPr>
            <w:tcW w:w="2082" w:type="dxa"/>
            <w:shd w:val="clear" w:color="auto" w:fill="E7E6E6" w:themeFill="background2"/>
          </w:tcPr>
          <w:p w14:paraId="09975E65" w14:textId="77777777" w:rsidR="008A2CD4" w:rsidRPr="00BF29D1" w:rsidRDefault="008A2CD4" w:rsidP="006E1E2D">
            <w:pPr>
              <w:rPr>
                <w:bCs/>
                <w:iCs/>
                <w:sz w:val="18"/>
                <w:szCs w:val="18"/>
                <w:lang w:val="en-GB"/>
              </w:rPr>
            </w:pPr>
            <w:proofErr w:type="spellStart"/>
            <w:r w:rsidRPr="00BF29D1">
              <w:rPr>
                <w:bCs/>
                <w:iCs/>
                <w:sz w:val="18"/>
                <w:szCs w:val="18"/>
                <w:lang w:val="en-GB"/>
              </w:rPr>
              <w:t>otherTitles</w:t>
            </w:r>
            <w:proofErr w:type="spellEnd"/>
          </w:p>
        </w:tc>
        <w:tc>
          <w:tcPr>
            <w:tcW w:w="720" w:type="dxa"/>
          </w:tcPr>
          <w:p w14:paraId="0F0CF8A6" w14:textId="77777777" w:rsidR="008A2CD4" w:rsidRPr="00BF29D1" w:rsidRDefault="008A2CD4" w:rsidP="006E1E2D">
            <w:pPr>
              <w:rPr>
                <w:sz w:val="18"/>
                <w:szCs w:val="18"/>
                <w:lang w:val="en-GB"/>
              </w:rPr>
            </w:pPr>
            <w:r>
              <w:rPr>
                <w:sz w:val="18"/>
                <w:szCs w:val="18"/>
                <w:lang w:val="en-GB"/>
              </w:rPr>
              <w:t>O</w:t>
            </w:r>
          </w:p>
        </w:tc>
        <w:tc>
          <w:tcPr>
            <w:tcW w:w="4383" w:type="dxa"/>
          </w:tcPr>
          <w:p w14:paraId="7FABB55E" w14:textId="77777777" w:rsidR="008A2CD4" w:rsidRPr="00BF29D1" w:rsidRDefault="008A2CD4" w:rsidP="006E1E2D">
            <w:pPr>
              <w:rPr>
                <w:bCs/>
                <w:sz w:val="18"/>
                <w:szCs w:val="18"/>
                <w:lang w:val="en-GB"/>
              </w:rPr>
            </w:pPr>
            <w:r w:rsidRPr="007F1542">
              <w:rPr>
                <w:bCs/>
                <w:sz w:val="18"/>
                <w:szCs w:val="18"/>
                <w:lang w:val="en-GB"/>
              </w:rPr>
              <w:t>Other titles associated with musical composition (aka alternative titles)</w:t>
            </w:r>
            <w:r>
              <w:rPr>
                <w:bCs/>
                <w:sz w:val="18"/>
                <w:szCs w:val="18"/>
                <w:lang w:val="en-GB"/>
              </w:rPr>
              <w:t>.  Title must include a title type and optionally, many include a language code (ISO 639-1)</w:t>
            </w:r>
          </w:p>
        </w:tc>
        <w:tc>
          <w:tcPr>
            <w:tcW w:w="1559" w:type="dxa"/>
          </w:tcPr>
          <w:p w14:paraId="7959D8C5" w14:textId="77777777" w:rsidR="008A2CD4" w:rsidRPr="00BF29D1" w:rsidRDefault="008A2CD4" w:rsidP="006E1E2D">
            <w:pPr>
              <w:rPr>
                <w:sz w:val="18"/>
                <w:szCs w:val="18"/>
                <w:lang w:val="en-GB"/>
              </w:rPr>
            </w:pPr>
          </w:p>
        </w:tc>
      </w:tr>
      <w:tr w:rsidR="008A2CD4" w:rsidRPr="00BF29D1" w14:paraId="584BD026" w14:textId="77777777" w:rsidTr="006E1E2D">
        <w:trPr>
          <w:cantSplit/>
        </w:trPr>
        <w:tc>
          <w:tcPr>
            <w:tcW w:w="2082" w:type="dxa"/>
            <w:shd w:val="clear" w:color="auto" w:fill="E7E6E6" w:themeFill="background2"/>
          </w:tcPr>
          <w:p w14:paraId="0EC1B048" w14:textId="77777777" w:rsidR="008A2CD4" w:rsidRPr="00BF29D1" w:rsidRDefault="008A2CD4" w:rsidP="006E1E2D">
            <w:pPr>
              <w:rPr>
                <w:bCs/>
                <w:iCs/>
                <w:sz w:val="18"/>
                <w:szCs w:val="18"/>
                <w:lang w:val="en-GB"/>
              </w:rPr>
            </w:pPr>
            <w:proofErr w:type="spellStart"/>
            <w:r w:rsidRPr="00BF29D1">
              <w:rPr>
                <w:bCs/>
                <w:iCs/>
                <w:sz w:val="18"/>
                <w:szCs w:val="18"/>
                <w:lang w:val="en-GB"/>
              </w:rPr>
              <w:t>interestedParties</w:t>
            </w:r>
            <w:proofErr w:type="spellEnd"/>
          </w:p>
        </w:tc>
        <w:tc>
          <w:tcPr>
            <w:tcW w:w="720" w:type="dxa"/>
          </w:tcPr>
          <w:p w14:paraId="379467DD" w14:textId="77777777" w:rsidR="008A2CD4" w:rsidRPr="00BF29D1" w:rsidRDefault="008A2CD4" w:rsidP="006E1E2D">
            <w:pPr>
              <w:rPr>
                <w:sz w:val="18"/>
                <w:szCs w:val="18"/>
                <w:lang w:val="en-GB"/>
              </w:rPr>
            </w:pPr>
            <w:r w:rsidRPr="00BF29D1">
              <w:rPr>
                <w:sz w:val="18"/>
                <w:szCs w:val="18"/>
                <w:lang w:val="en-GB"/>
              </w:rPr>
              <w:t>M</w:t>
            </w:r>
          </w:p>
        </w:tc>
        <w:tc>
          <w:tcPr>
            <w:tcW w:w="4383" w:type="dxa"/>
          </w:tcPr>
          <w:p w14:paraId="53615B7B" w14:textId="77777777" w:rsidR="008A2CD4" w:rsidRPr="00BF29D1" w:rsidRDefault="008A2CD4" w:rsidP="006E1E2D">
            <w:pPr>
              <w:rPr>
                <w:bCs/>
                <w:sz w:val="18"/>
                <w:szCs w:val="18"/>
                <w:lang w:val="en-GB"/>
              </w:rPr>
            </w:pPr>
            <w:r w:rsidRPr="000260B1">
              <w:rPr>
                <w:bCs/>
                <w:sz w:val="18"/>
                <w:szCs w:val="18"/>
                <w:lang w:val="en-GB"/>
              </w:rPr>
              <w:t>Interested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Interested Party includes a mandatory </w:t>
            </w:r>
            <w:proofErr w:type="spellStart"/>
            <w:r>
              <w:rPr>
                <w:bCs/>
                <w:sz w:val="18"/>
                <w:szCs w:val="18"/>
                <w:lang w:val="en-GB"/>
              </w:rPr>
              <w:t>nameNumber</w:t>
            </w:r>
            <w:proofErr w:type="spellEnd"/>
            <w:r>
              <w:rPr>
                <w:bCs/>
                <w:sz w:val="18"/>
                <w:szCs w:val="18"/>
                <w:lang w:val="en-GB"/>
              </w:rPr>
              <w:t xml:space="preserve"> and role fields.  In addition, it includes optional name and </w:t>
            </w:r>
            <w:proofErr w:type="spellStart"/>
            <w:r>
              <w:rPr>
                <w:bCs/>
                <w:sz w:val="18"/>
                <w:szCs w:val="18"/>
                <w:lang w:val="en-GB"/>
              </w:rPr>
              <w:t>baseNumber</w:t>
            </w:r>
            <w:proofErr w:type="spellEnd"/>
            <w:r>
              <w:rPr>
                <w:bCs/>
                <w:sz w:val="18"/>
                <w:szCs w:val="18"/>
                <w:lang w:val="en-GB"/>
              </w:rPr>
              <w:t xml:space="preserve"> fields. </w:t>
            </w:r>
          </w:p>
        </w:tc>
        <w:tc>
          <w:tcPr>
            <w:tcW w:w="1559" w:type="dxa"/>
          </w:tcPr>
          <w:p w14:paraId="58FF617D" w14:textId="79C101C5" w:rsidR="008A2CD4" w:rsidRPr="00BF29D1" w:rsidRDefault="008A2CD4" w:rsidP="006E1E2D">
            <w:pPr>
              <w:rPr>
                <w:sz w:val="18"/>
                <w:szCs w:val="18"/>
                <w:lang w:val="en-GB"/>
              </w:rPr>
            </w:pPr>
            <w:r w:rsidRPr="00BF29D1">
              <w:rPr>
                <w:sz w:val="18"/>
                <w:szCs w:val="18"/>
                <w:lang w:val="en-GB"/>
              </w:rPr>
              <w:t>11,</w:t>
            </w:r>
            <w:r w:rsidR="007A3323">
              <w:rPr>
                <w:sz w:val="18"/>
                <w:szCs w:val="18"/>
                <w:lang w:val="en-GB"/>
              </w:rPr>
              <w:t>12,</w:t>
            </w:r>
            <w:r w:rsidRPr="00BF29D1">
              <w:rPr>
                <w:sz w:val="18"/>
                <w:szCs w:val="18"/>
                <w:lang w:val="en-GB"/>
              </w:rPr>
              <w:t>16</w:t>
            </w:r>
          </w:p>
        </w:tc>
      </w:tr>
      <w:tr w:rsidR="00EA366C" w:rsidRPr="00BF29D1" w14:paraId="7F45DF1E" w14:textId="77777777" w:rsidTr="006E1E2D">
        <w:trPr>
          <w:cantSplit/>
        </w:trPr>
        <w:tc>
          <w:tcPr>
            <w:tcW w:w="2082" w:type="dxa"/>
            <w:shd w:val="clear" w:color="auto" w:fill="E7E6E6" w:themeFill="background2"/>
          </w:tcPr>
          <w:p w14:paraId="2DB16F51" w14:textId="08506AA7" w:rsidR="00EA366C" w:rsidRPr="00AD0464" w:rsidRDefault="00EA366C" w:rsidP="00EA366C">
            <w:pPr>
              <w:rPr>
                <w:bCs/>
                <w:iCs/>
                <w:sz w:val="18"/>
                <w:szCs w:val="18"/>
                <w:lang w:val="en-GB"/>
              </w:rPr>
            </w:pPr>
            <w:proofErr w:type="spellStart"/>
            <w:r w:rsidRPr="00AD0464">
              <w:rPr>
                <w:bCs/>
                <w:iCs/>
                <w:sz w:val="18"/>
                <w:szCs w:val="18"/>
                <w:lang w:val="en-GB"/>
              </w:rPr>
              <w:t>additionalIdentifiers</w:t>
            </w:r>
            <w:proofErr w:type="spellEnd"/>
          </w:p>
        </w:tc>
        <w:tc>
          <w:tcPr>
            <w:tcW w:w="720" w:type="dxa"/>
          </w:tcPr>
          <w:p w14:paraId="0B084541" w14:textId="10184FC7" w:rsidR="00EA366C" w:rsidRPr="00AD0464" w:rsidRDefault="00EA366C" w:rsidP="00EA366C">
            <w:pPr>
              <w:rPr>
                <w:sz w:val="18"/>
                <w:szCs w:val="18"/>
                <w:lang w:val="en-GB"/>
              </w:rPr>
            </w:pPr>
            <w:r w:rsidRPr="00AD0464">
              <w:rPr>
                <w:sz w:val="18"/>
                <w:szCs w:val="18"/>
                <w:lang w:val="en-GB"/>
              </w:rPr>
              <w:t>O</w:t>
            </w:r>
          </w:p>
        </w:tc>
        <w:tc>
          <w:tcPr>
            <w:tcW w:w="4383" w:type="dxa"/>
          </w:tcPr>
          <w:p w14:paraId="57558563" w14:textId="49F82742" w:rsidR="00EA366C" w:rsidRPr="00AD0464" w:rsidRDefault="00EA366C" w:rsidP="00EA366C">
            <w:pPr>
              <w:rPr>
                <w:bCs/>
                <w:sz w:val="18"/>
                <w:szCs w:val="18"/>
                <w:lang w:val="en-GB"/>
              </w:rPr>
            </w:pPr>
            <w:r w:rsidRPr="00AD0464">
              <w:rPr>
                <w:bCs/>
                <w:sz w:val="18"/>
                <w:szCs w:val="18"/>
                <w:lang w:val="en-GB"/>
              </w:rPr>
              <w:t>Optional list of additional identifiers that can be supplied with the submission</w:t>
            </w:r>
            <w:r w:rsidR="004E3E26">
              <w:rPr>
                <w:bCs/>
                <w:sz w:val="18"/>
                <w:szCs w:val="18"/>
                <w:lang w:val="en-GB"/>
              </w:rPr>
              <w:t xml:space="preserve"> </w:t>
            </w:r>
            <w:r w:rsidR="00027FEF">
              <w:rPr>
                <w:bCs/>
                <w:sz w:val="18"/>
                <w:szCs w:val="18"/>
                <w:lang w:val="en-GB"/>
              </w:rPr>
              <w:t>e.g.</w:t>
            </w:r>
            <w:r w:rsidR="004E3E26">
              <w:rPr>
                <w:bCs/>
                <w:sz w:val="18"/>
                <w:szCs w:val="18"/>
                <w:lang w:val="en-GB"/>
              </w:rPr>
              <w:t xml:space="preserve"> </w:t>
            </w:r>
            <w:r w:rsidR="00B86DB2">
              <w:rPr>
                <w:bCs/>
                <w:sz w:val="18"/>
                <w:szCs w:val="18"/>
                <w:lang w:val="en-GB"/>
              </w:rPr>
              <w:t>Agency Work Codes</w:t>
            </w:r>
            <w:r w:rsidR="00027FEF">
              <w:rPr>
                <w:bCs/>
                <w:sz w:val="18"/>
                <w:szCs w:val="18"/>
                <w:lang w:val="en-GB"/>
              </w:rPr>
              <w:t xml:space="preserve">. </w:t>
            </w:r>
            <w:r w:rsidR="00B851A7">
              <w:rPr>
                <w:bCs/>
                <w:sz w:val="18"/>
                <w:szCs w:val="18"/>
                <w:lang w:val="en-GB"/>
              </w:rPr>
              <w:br/>
            </w:r>
            <w:r w:rsidR="00B851A7">
              <w:rPr>
                <w:bCs/>
                <w:sz w:val="18"/>
                <w:szCs w:val="18"/>
                <w:lang w:val="en-GB"/>
              </w:rPr>
              <w:br/>
            </w:r>
            <w:r w:rsidR="00B851A7" w:rsidRPr="00B851A7">
              <w:rPr>
                <w:bCs/>
                <w:sz w:val="18"/>
                <w:szCs w:val="18"/>
                <w:lang w:val="en-GB"/>
              </w:rPr>
              <w:t>These work codes can be used for matching purposes where the user does not have IP information for all creator IPs. If supplied, the work code is used for matching before defaulting to title and creator metadata as per normal in the event of no match being found.</w:t>
            </w:r>
            <w:r w:rsidR="00DA0037">
              <w:rPr>
                <w:bCs/>
                <w:sz w:val="18"/>
                <w:szCs w:val="18"/>
                <w:lang w:val="en-GB"/>
              </w:rPr>
              <w:br/>
            </w:r>
            <w:r w:rsidR="00DA0037" w:rsidRPr="00DA0037">
              <w:rPr>
                <w:bCs/>
                <w:sz w:val="18"/>
                <w:szCs w:val="18"/>
                <w:lang w:val="en-GB"/>
              </w:rPr>
              <w:t>If a match is made by workcode, all creator IP will be returned in the ACK file.</w:t>
            </w:r>
          </w:p>
        </w:tc>
        <w:tc>
          <w:tcPr>
            <w:tcW w:w="1559" w:type="dxa"/>
          </w:tcPr>
          <w:p w14:paraId="06EAF857" w14:textId="51EE7647" w:rsidR="00EA366C" w:rsidRPr="00BF29D1" w:rsidRDefault="00EA366C" w:rsidP="00EA366C">
            <w:pPr>
              <w:rPr>
                <w:sz w:val="18"/>
                <w:szCs w:val="18"/>
                <w:lang w:val="en-GB"/>
              </w:rPr>
            </w:pPr>
            <w:r>
              <w:rPr>
                <w:sz w:val="18"/>
                <w:szCs w:val="18"/>
                <w:lang w:val="en-GB"/>
              </w:rPr>
              <w:t>20</w:t>
            </w:r>
          </w:p>
        </w:tc>
      </w:tr>
    </w:tbl>
    <w:p w14:paraId="6F7D368A" w14:textId="0EED2643" w:rsidR="008A2CD4" w:rsidRDefault="008A2CD4" w:rsidP="008A2CD4">
      <w:pPr>
        <w:pStyle w:val="NormalIndent"/>
        <w:rPr>
          <w:lang w:val="en-GB"/>
        </w:rPr>
      </w:pPr>
    </w:p>
    <w:p w14:paraId="3C657F09" w14:textId="29494E50" w:rsidR="00166A86" w:rsidRDefault="00166A86" w:rsidP="17F6C9AD">
      <w:pPr>
        <w:pStyle w:val="NormalIndent"/>
      </w:pPr>
      <w:r w:rsidRPr="17F6C9AD">
        <w:t>Open Items</w:t>
      </w:r>
      <w:proofErr w:type="gramStart"/>
      <w:r w:rsidRPr="17F6C9AD">
        <w:t>:  The</w:t>
      </w:r>
      <w:proofErr w:type="gramEnd"/>
      <w:r w:rsidRPr="17F6C9AD">
        <w:t xml:space="preserve"> existing resolution service includes the ISWC as</w:t>
      </w:r>
      <w:r w:rsidR="00291708" w:rsidRPr="17F6C9AD">
        <w:t xml:space="preserve"> an optional input field.  Should this be included here.   </w:t>
      </w:r>
      <w:r w:rsidR="00BD03E1" w:rsidRPr="17F6C9AD">
        <w:t xml:space="preserve">If so, what is the expected </w:t>
      </w:r>
      <w:proofErr w:type="spellStart"/>
      <w:r w:rsidR="00BD03E1" w:rsidRPr="17F6C9AD">
        <w:t>behaviour</w:t>
      </w:r>
      <w:proofErr w:type="spellEnd"/>
      <w:r w:rsidR="00332268" w:rsidRPr="17F6C9AD">
        <w:t xml:space="preserve">?  </w:t>
      </w:r>
      <w:r w:rsidR="00236B7B" w:rsidRPr="17F6C9AD">
        <w:t xml:space="preserve">Ans: </w:t>
      </w:r>
      <w:r w:rsidR="00332268" w:rsidRPr="17F6C9AD">
        <w:t xml:space="preserve">The Agency </w:t>
      </w:r>
      <w:r w:rsidR="0079386D" w:rsidRPr="17F6C9AD">
        <w:t>ISWC</w:t>
      </w:r>
      <w:r w:rsidR="00332268" w:rsidRPr="17F6C9AD">
        <w:t xml:space="preserve"> allocation process </w:t>
      </w:r>
      <w:r w:rsidR="00BB0168" w:rsidRPr="17F6C9AD">
        <w:t xml:space="preserve">cross matches the metadata on the ISWC </w:t>
      </w:r>
      <w:r w:rsidR="00FF62B9" w:rsidRPr="17F6C9AD">
        <w:t xml:space="preserve">provided in the ISWC database with the metadata in the submission and </w:t>
      </w:r>
      <w:r w:rsidR="009160AA" w:rsidRPr="17F6C9AD">
        <w:t xml:space="preserve">if they are different returns the current </w:t>
      </w:r>
      <w:r w:rsidR="0059032D" w:rsidRPr="17F6C9AD">
        <w:t>matching one</w:t>
      </w:r>
      <w:r w:rsidR="007A5841" w:rsidRPr="17F6C9AD">
        <w:t xml:space="preserve"> so in this usage the result would be the same as not providing it</w:t>
      </w:r>
      <w:r w:rsidR="00D44F15" w:rsidRPr="17F6C9AD">
        <w:t>.</w:t>
      </w:r>
    </w:p>
    <w:p w14:paraId="68BE7953" w14:textId="77777777" w:rsidR="00166A86" w:rsidRPr="00BF29D1" w:rsidRDefault="00166A86" w:rsidP="00C23D11">
      <w:pPr>
        <w:pStyle w:val="NormalIndent"/>
        <w:ind w:left="0"/>
        <w:rPr>
          <w:lang w:val="en-GB"/>
        </w:rPr>
      </w:pPr>
    </w:p>
    <w:p w14:paraId="31A24C30" w14:textId="77777777" w:rsidR="008A2CD4" w:rsidRPr="00BF29D1" w:rsidRDefault="008A2CD4" w:rsidP="008A2CD4">
      <w:pPr>
        <w:pStyle w:val="Heading3"/>
        <w:rPr>
          <w:lang w:val="en-GB"/>
        </w:rPr>
      </w:pPr>
      <w:bookmarkStart w:id="165" w:name="_Toc135998149"/>
      <w:r w:rsidRPr="00BF29D1">
        <w:rPr>
          <w:lang w:val="en-GB"/>
        </w:rPr>
        <w:t>Transaction Level Validation</w:t>
      </w:r>
      <w:bookmarkEnd w:id="165"/>
    </w:p>
    <w:tbl>
      <w:tblPr>
        <w:tblStyle w:val="TableGrid"/>
        <w:tblW w:w="8990" w:type="dxa"/>
        <w:tblInd w:w="607" w:type="dxa"/>
        <w:tblLook w:val="04A0" w:firstRow="1" w:lastRow="0" w:firstColumn="1" w:lastColumn="0" w:noHBand="0" w:noVBand="1"/>
      </w:tblPr>
      <w:tblGrid>
        <w:gridCol w:w="1195"/>
        <w:gridCol w:w="5953"/>
        <w:gridCol w:w="1842"/>
      </w:tblGrid>
      <w:tr w:rsidR="008A2CD4" w:rsidRPr="00BF29D1" w14:paraId="2E55DC60" w14:textId="77777777" w:rsidTr="006E1E2D">
        <w:tc>
          <w:tcPr>
            <w:tcW w:w="1195" w:type="dxa"/>
            <w:shd w:val="clear" w:color="auto" w:fill="D9D9D9" w:themeFill="background1" w:themeFillShade="D9"/>
          </w:tcPr>
          <w:p w14:paraId="3A519140" w14:textId="77777777" w:rsidR="008A2CD4" w:rsidRPr="00BF29D1" w:rsidRDefault="008A2CD4" w:rsidP="006E1E2D">
            <w:pPr>
              <w:rPr>
                <w:lang w:val="en-GB"/>
              </w:rPr>
            </w:pPr>
            <w:r w:rsidRPr="00BF29D1">
              <w:rPr>
                <w:lang w:val="en-GB"/>
              </w:rPr>
              <w:t>Ref</w:t>
            </w:r>
          </w:p>
        </w:tc>
        <w:tc>
          <w:tcPr>
            <w:tcW w:w="5953" w:type="dxa"/>
            <w:shd w:val="clear" w:color="auto" w:fill="D9D9D9" w:themeFill="background1" w:themeFillShade="D9"/>
          </w:tcPr>
          <w:p w14:paraId="663E067C" w14:textId="77777777" w:rsidR="008A2CD4" w:rsidRPr="00BF29D1" w:rsidRDefault="008A2CD4" w:rsidP="006E1E2D">
            <w:pPr>
              <w:rPr>
                <w:lang w:val="en-GB"/>
              </w:rPr>
            </w:pPr>
            <w:r w:rsidRPr="00BF29D1">
              <w:rPr>
                <w:lang w:val="en-GB"/>
              </w:rPr>
              <w:t>Description</w:t>
            </w:r>
          </w:p>
        </w:tc>
        <w:tc>
          <w:tcPr>
            <w:tcW w:w="1842" w:type="dxa"/>
            <w:shd w:val="clear" w:color="auto" w:fill="D9D9D9" w:themeFill="background1" w:themeFillShade="D9"/>
          </w:tcPr>
          <w:p w14:paraId="748BB2C3" w14:textId="77777777" w:rsidR="008A2CD4" w:rsidRPr="00BF29D1" w:rsidRDefault="008A2CD4" w:rsidP="006E1E2D">
            <w:pPr>
              <w:rPr>
                <w:lang w:val="en-GB"/>
              </w:rPr>
            </w:pPr>
            <w:r w:rsidRPr="00BF29D1">
              <w:rPr>
                <w:lang w:val="en-GB"/>
              </w:rPr>
              <w:t>Business Rules Document Ref</w:t>
            </w:r>
          </w:p>
        </w:tc>
      </w:tr>
      <w:tr w:rsidR="008A2CD4" w:rsidRPr="00BF29D1" w14:paraId="2A59D83F" w14:textId="77777777" w:rsidTr="006E1E2D">
        <w:tc>
          <w:tcPr>
            <w:tcW w:w="1195" w:type="dxa"/>
          </w:tcPr>
          <w:p w14:paraId="2EF41A54" w14:textId="77777777" w:rsidR="008A2CD4" w:rsidRPr="00BF29D1" w:rsidRDefault="008A2CD4" w:rsidP="006E1E2D">
            <w:pPr>
              <w:rPr>
                <w:lang w:val="en-GB"/>
              </w:rPr>
            </w:pPr>
            <w:r w:rsidRPr="00BF29D1">
              <w:rPr>
                <w:lang w:val="en-GB"/>
              </w:rPr>
              <w:t>11</w:t>
            </w:r>
          </w:p>
        </w:tc>
        <w:tc>
          <w:tcPr>
            <w:tcW w:w="5953" w:type="dxa"/>
          </w:tcPr>
          <w:p w14:paraId="65A2DEFB" w14:textId="77777777" w:rsidR="008A2CD4" w:rsidRPr="00BF29D1" w:rsidRDefault="008A2CD4" w:rsidP="006E1E2D">
            <w:pPr>
              <w:rPr>
                <w:lang w:val="en-GB"/>
              </w:rPr>
            </w:pPr>
            <w:r w:rsidRPr="00BF29D1">
              <w:rPr>
                <w:lang w:val="en-GB"/>
              </w:rPr>
              <w:t>If work submission does not contain IP with creator role, transaction is rejected. (TR)</w:t>
            </w:r>
          </w:p>
        </w:tc>
        <w:tc>
          <w:tcPr>
            <w:tcW w:w="1842" w:type="dxa"/>
          </w:tcPr>
          <w:p w14:paraId="3451348D" w14:textId="77777777" w:rsidR="008A2CD4" w:rsidRPr="00BF29D1" w:rsidRDefault="008A2CD4" w:rsidP="006E1E2D">
            <w:pPr>
              <w:rPr>
                <w:lang w:val="en-GB"/>
              </w:rPr>
            </w:pPr>
            <w:r w:rsidRPr="00BF29D1">
              <w:rPr>
                <w:lang w:val="en-GB"/>
              </w:rPr>
              <w:t>IV/07</w:t>
            </w:r>
          </w:p>
        </w:tc>
      </w:tr>
      <w:tr w:rsidR="007A3323" w:rsidRPr="00BF29D1" w14:paraId="1CE43748" w14:textId="77777777" w:rsidTr="006E1E2D">
        <w:tc>
          <w:tcPr>
            <w:tcW w:w="1195" w:type="dxa"/>
          </w:tcPr>
          <w:p w14:paraId="2ACCAA9F" w14:textId="3D4D8157" w:rsidR="007A3323" w:rsidRPr="00BF29D1" w:rsidRDefault="007A3323" w:rsidP="007A3323">
            <w:pPr>
              <w:rPr>
                <w:lang w:val="en-GB"/>
              </w:rPr>
            </w:pPr>
            <w:r>
              <w:rPr>
                <w:lang w:val="en-GB"/>
              </w:rPr>
              <w:t>12</w:t>
            </w:r>
          </w:p>
        </w:tc>
        <w:tc>
          <w:tcPr>
            <w:tcW w:w="5953" w:type="dxa"/>
          </w:tcPr>
          <w:p w14:paraId="08BA5ED2" w14:textId="6167B055" w:rsidR="007A3323" w:rsidRPr="00BF29D1" w:rsidRDefault="007A3323" w:rsidP="007A3323">
            <w:pPr>
              <w:rPr>
                <w:lang w:val="en-GB"/>
              </w:rPr>
            </w:pPr>
            <w:r>
              <w:rPr>
                <w:lang w:val="en-GB"/>
              </w:rPr>
              <w:t xml:space="preserve">Reject submissions with certain configured IPs, ignore certain IPs in matching and deal with PD IPs </w:t>
            </w:r>
          </w:p>
        </w:tc>
        <w:tc>
          <w:tcPr>
            <w:tcW w:w="1842" w:type="dxa"/>
          </w:tcPr>
          <w:p w14:paraId="70D45595" w14:textId="61E4A2E4" w:rsidR="007A3323" w:rsidRPr="00BF29D1" w:rsidRDefault="007A3323" w:rsidP="007A3323">
            <w:pPr>
              <w:rPr>
                <w:lang w:val="en-GB"/>
              </w:rPr>
            </w:pPr>
            <w:r>
              <w:rPr>
                <w:lang w:val="en-GB"/>
              </w:rPr>
              <w:t>IV/24, IV/25, IV/29</w:t>
            </w:r>
          </w:p>
        </w:tc>
      </w:tr>
      <w:tr w:rsidR="007A3323" w:rsidRPr="00BE1C44" w14:paraId="6B464C41" w14:textId="77777777" w:rsidTr="006E1E2D">
        <w:tc>
          <w:tcPr>
            <w:tcW w:w="1195" w:type="dxa"/>
          </w:tcPr>
          <w:p w14:paraId="53C9A641" w14:textId="77777777" w:rsidR="007A3323" w:rsidRPr="00BF29D1" w:rsidRDefault="007A3323" w:rsidP="007A3323">
            <w:pPr>
              <w:rPr>
                <w:lang w:val="en-GB"/>
              </w:rPr>
            </w:pPr>
            <w:r w:rsidRPr="00BF29D1">
              <w:rPr>
                <w:lang w:val="en-GB"/>
              </w:rPr>
              <w:t>16</w:t>
            </w:r>
          </w:p>
        </w:tc>
        <w:tc>
          <w:tcPr>
            <w:tcW w:w="5953" w:type="dxa"/>
          </w:tcPr>
          <w:p w14:paraId="79FBDC62" w14:textId="77777777" w:rsidR="007A3323" w:rsidRPr="00BF29D1" w:rsidRDefault="007A3323" w:rsidP="007A3323">
            <w:pPr>
              <w:rPr>
                <w:lang w:val="en-GB"/>
              </w:rPr>
            </w:pPr>
            <w:r w:rsidRPr="00BF29D1">
              <w:rPr>
                <w:lang w:val="en-GB"/>
              </w:rPr>
              <w:t xml:space="preserve">If </w:t>
            </w:r>
            <w:proofErr w:type="gramStart"/>
            <w:r w:rsidRPr="00BF29D1">
              <w:rPr>
                <w:lang w:val="en-GB"/>
              </w:rPr>
              <w:t>The</w:t>
            </w:r>
            <w:proofErr w:type="gramEnd"/>
            <w:r w:rsidRPr="00BF29D1">
              <w:rPr>
                <w:lang w:val="en-GB"/>
              </w:rPr>
              <w:t xml:space="preserve"> matching criteria not satisfied, transaction is rejected. (TR)</w:t>
            </w:r>
          </w:p>
        </w:tc>
        <w:tc>
          <w:tcPr>
            <w:tcW w:w="1842" w:type="dxa"/>
          </w:tcPr>
          <w:p w14:paraId="4E429476" w14:textId="77777777" w:rsidR="007A3323" w:rsidRPr="009A69C5" w:rsidRDefault="007A3323" w:rsidP="007A3323">
            <w:pPr>
              <w:rPr>
                <w:lang w:val="fi-FI"/>
                <w:rPrChange w:id="166" w:author="Curnan Reidy" w:date="2020-06-11T10:45:00Z">
                  <w:rPr>
                    <w:lang w:val="en-GB"/>
                  </w:rPr>
                </w:rPrChange>
              </w:rPr>
            </w:pPr>
            <w:r w:rsidRPr="009A69C5">
              <w:rPr>
                <w:lang w:val="fi-FI"/>
                <w:rPrChange w:id="167" w:author="Curnan Reidy" w:date="2020-06-11T10:45:00Z">
                  <w:rPr>
                    <w:lang w:val="en-GB"/>
                  </w:rPr>
                </w:rPrChange>
              </w:rPr>
              <w:t xml:space="preserve">MAT/01, MAT/02, MAT/03, MAT/04, MAT/42, </w:t>
            </w:r>
            <w:r w:rsidRPr="009A69C5">
              <w:rPr>
                <w:lang w:val="fi-FI"/>
                <w:rPrChange w:id="168" w:author="Curnan Reidy" w:date="2020-06-11T10:45:00Z">
                  <w:rPr>
                    <w:lang w:val="en-GB"/>
                  </w:rPr>
                </w:rPrChange>
              </w:rPr>
              <w:lastRenderedPageBreak/>
              <w:t>MAT/40, MAT/39, MAT/09, MAT/10, MAT/41, MAT/43, MAT/30, MAT/31, MAT/39</w:t>
            </w:r>
          </w:p>
        </w:tc>
      </w:tr>
      <w:tr w:rsidR="007A3323" w:rsidRPr="00BF29D1" w14:paraId="2C9B9DC1" w14:textId="77777777" w:rsidTr="006E1E2D">
        <w:tc>
          <w:tcPr>
            <w:tcW w:w="1195" w:type="dxa"/>
          </w:tcPr>
          <w:p w14:paraId="36D8CB6E" w14:textId="77777777" w:rsidR="007A3323" w:rsidRPr="005122F5" w:rsidRDefault="007A3323" w:rsidP="007A3323">
            <w:pPr>
              <w:rPr>
                <w:lang w:val="en-GB"/>
              </w:rPr>
            </w:pPr>
            <w:r w:rsidRPr="005122F5">
              <w:rPr>
                <w:lang w:val="en-GB"/>
              </w:rPr>
              <w:lastRenderedPageBreak/>
              <w:t>18</w:t>
            </w:r>
          </w:p>
        </w:tc>
        <w:tc>
          <w:tcPr>
            <w:tcW w:w="5953" w:type="dxa"/>
          </w:tcPr>
          <w:p w14:paraId="3601116E" w14:textId="77777777" w:rsidR="007A3323" w:rsidRPr="005122F5" w:rsidRDefault="007A3323" w:rsidP="007A3323">
            <w:pPr>
              <w:rPr>
                <w:lang w:val="en-GB"/>
              </w:rPr>
            </w:pPr>
            <w:r w:rsidRPr="005122F5">
              <w:rPr>
                <w:lang w:val="en-GB"/>
              </w:rPr>
              <w:t xml:space="preserve">If the disambiguation flag is set to True, then a </w:t>
            </w:r>
            <w:proofErr w:type="spellStart"/>
            <w:r w:rsidRPr="005122F5">
              <w:rPr>
                <w:lang w:val="en-GB"/>
              </w:rPr>
              <w:t>disambiguationReason</w:t>
            </w:r>
            <w:proofErr w:type="spellEnd"/>
            <w:r w:rsidRPr="005122F5">
              <w:rPr>
                <w:lang w:val="en-GB"/>
              </w:rPr>
              <w:t xml:space="preserve"> and </w:t>
            </w:r>
            <w:proofErr w:type="spellStart"/>
            <w:r w:rsidRPr="005122F5">
              <w:rPr>
                <w:lang w:val="en-GB"/>
              </w:rPr>
              <w:t>disambiguateFrom</w:t>
            </w:r>
            <w:proofErr w:type="spellEnd"/>
            <w:r w:rsidRPr="005122F5">
              <w:rPr>
                <w:lang w:val="en-GB"/>
              </w:rPr>
              <w:t xml:space="preserve"> values must be provided.</w:t>
            </w:r>
          </w:p>
        </w:tc>
        <w:tc>
          <w:tcPr>
            <w:tcW w:w="1842" w:type="dxa"/>
          </w:tcPr>
          <w:p w14:paraId="620673F6" w14:textId="77777777" w:rsidR="007A3323" w:rsidRPr="005122F5" w:rsidRDefault="007A3323" w:rsidP="007A3323">
            <w:pPr>
              <w:rPr>
                <w:lang w:val="en-GB"/>
              </w:rPr>
            </w:pPr>
            <w:r w:rsidRPr="005122F5">
              <w:rPr>
                <w:lang w:val="en-GB"/>
              </w:rPr>
              <w:t>IV/40, PV/30</w:t>
            </w:r>
          </w:p>
        </w:tc>
      </w:tr>
      <w:tr w:rsidR="007A3323" w:rsidRPr="00BF29D1" w14:paraId="5AAFD950" w14:textId="77777777" w:rsidTr="006E1E2D">
        <w:tc>
          <w:tcPr>
            <w:tcW w:w="1195" w:type="dxa"/>
          </w:tcPr>
          <w:p w14:paraId="68FFB27A" w14:textId="77777777" w:rsidR="007A3323" w:rsidRPr="005122F5" w:rsidRDefault="007A3323" w:rsidP="007A3323">
            <w:pPr>
              <w:rPr>
                <w:lang w:val="en-GB"/>
              </w:rPr>
            </w:pPr>
            <w:r w:rsidRPr="005122F5">
              <w:rPr>
                <w:lang w:val="en-GB"/>
              </w:rPr>
              <w:t>19</w:t>
            </w:r>
          </w:p>
        </w:tc>
        <w:tc>
          <w:tcPr>
            <w:tcW w:w="5953" w:type="dxa"/>
          </w:tcPr>
          <w:p w14:paraId="346EE975" w14:textId="77777777" w:rsidR="007A3323" w:rsidRPr="005122F5" w:rsidRDefault="007A3323" w:rsidP="007A3323">
            <w:pPr>
              <w:rPr>
                <w:lang w:val="en-GB"/>
              </w:rPr>
            </w:pPr>
            <w:r w:rsidRPr="005122F5">
              <w:rPr>
                <w:lang w:val="en-GB"/>
              </w:rPr>
              <w:t xml:space="preserve">If the </w:t>
            </w:r>
            <w:proofErr w:type="spellStart"/>
            <w:r w:rsidRPr="005122F5">
              <w:rPr>
                <w:lang w:val="en-GB"/>
              </w:rPr>
              <w:t>derivedWorkType</w:t>
            </w:r>
            <w:proofErr w:type="spellEnd"/>
            <w:r w:rsidRPr="005122F5">
              <w:rPr>
                <w:lang w:val="en-GB"/>
              </w:rPr>
              <w:t xml:space="preserve"> field is set, then the </w:t>
            </w:r>
            <w:proofErr w:type="spellStart"/>
            <w:r w:rsidRPr="005122F5">
              <w:rPr>
                <w:lang w:val="en-GB"/>
              </w:rPr>
              <w:t>derivedFromIswcs</w:t>
            </w:r>
            <w:proofErr w:type="spellEnd"/>
            <w:r w:rsidRPr="005122F5">
              <w:rPr>
                <w:lang w:val="en-GB"/>
              </w:rPr>
              <w:t xml:space="preserve"> field should be provided.   The </w:t>
            </w:r>
            <w:proofErr w:type="spellStart"/>
            <w:r w:rsidRPr="005122F5">
              <w:rPr>
                <w:lang w:val="en-GB"/>
              </w:rPr>
              <w:t>derivedFromISwcs</w:t>
            </w:r>
            <w:proofErr w:type="spellEnd"/>
            <w:r w:rsidRPr="005122F5">
              <w:rPr>
                <w:lang w:val="en-GB"/>
              </w:rPr>
              <w:t xml:space="preserve"> field should contain the list of ISWCs that the work is derived from where available and where the ISWCs are not known it should contain the list of title(s). </w:t>
            </w:r>
          </w:p>
        </w:tc>
        <w:tc>
          <w:tcPr>
            <w:tcW w:w="1842" w:type="dxa"/>
          </w:tcPr>
          <w:p w14:paraId="1DFF0001" w14:textId="77777777" w:rsidR="007A3323" w:rsidRPr="005122F5" w:rsidRDefault="007A3323" w:rsidP="007A3323">
            <w:pPr>
              <w:rPr>
                <w:lang w:val="en-GB"/>
              </w:rPr>
            </w:pPr>
            <w:r w:rsidRPr="005122F5">
              <w:rPr>
                <w:lang w:val="en-GB"/>
              </w:rPr>
              <w:t>IV/34, IV/36, IV/38</w:t>
            </w:r>
          </w:p>
        </w:tc>
      </w:tr>
      <w:tr w:rsidR="00EA366C" w:rsidRPr="00BF29D1" w14:paraId="24A53C4A" w14:textId="77777777" w:rsidTr="006E1E2D">
        <w:tc>
          <w:tcPr>
            <w:tcW w:w="1195" w:type="dxa"/>
          </w:tcPr>
          <w:p w14:paraId="1CC5A66C" w14:textId="7861C03C" w:rsidR="00EA366C" w:rsidRPr="005122F5" w:rsidRDefault="00EA366C" w:rsidP="00EA366C">
            <w:pPr>
              <w:rPr>
                <w:lang w:val="en-GB"/>
              </w:rPr>
            </w:pPr>
            <w:r w:rsidRPr="005122F5">
              <w:rPr>
                <w:lang w:val="en-GB"/>
              </w:rPr>
              <w:t>20</w:t>
            </w:r>
          </w:p>
        </w:tc>
        <w:tc>
          <w:tcPr>
            <w:tcW w:w="5953" w:type="dxa"/>
          </w:tcPr>
          <w:p w14:paraId="658E4FE1" w14:textId="5918B30F" w:rsidR="00EA366C" w:rsidRPr="005122F5" w:rsidRDefault="00EA366C" w:rsidP="00EA366C">
            <w:pPr>
              <w:rPr>
                <w:lang w:val="en-GB"/>
              </w:rPr>
            </w:pPr>
            <w:r w:rsidRPr="005122F5">
              <w:rPr>
                <w:lang w:val="en-GB"/>
              </w:rPr>
              <w:t xml:space="preserve">If present must contain one or more ISRCs.  ISRCs must be a valid format without separators.  E.G. “IE1231212345”.  In the future additional types of </w:t>
            </w:r>
            <w:proofErr w:type="gramStart"/>
            <w:r w:rsidRPr="005122F5">
              <w:rPr>
                <w:lang w:val="en-GB"/>
              </w:rPr>
              <w:t>identifier</w:t>
            </w:r>
            <w:proofErr w:type="gramEnd"/>
            <w:r w:rsidRPr="005122F5">
              <w:rPr>
                <w:lang w:val="en-GB"/>
              </w:rPr>
              <w:t xml:space="preserve"> may be supported.  These identifiers will be initially used for reconciliation only. </w:t>
            </w:r>
          </w:p>
        </w:tc>
        <w:tc>
          <w:tcPr>
            <w:tcW w:w="1842" w:type="dxa"/>
          </w:tcPr>
          <w:p w14:paraId="1F9B51FE" w14:textId="77777777" w:rsidR="00EA366C" w:rsidRPr="005122F5" w:rsidRDefault="00EA366C" w:rsidP="00EA366C">
            <w:pPr>
              <w:rPr>
                <w:lang w:val="en-GB"/>
              </w:rPr>
            </w:pPr>
          </w:p>
        </w:tc>
      </w:tr>
    </w:tbl>
    <w:p w14:paraId="2730BFAF" w14:textId="77777777" w:rsidR="008A2CD4" w:rsidRPr="00BF29D1" w:rsidRDefault="008A2CD4" w:rsidP="008A2CD4">
      <w:pPr>
        <w:ind w:left="360"/>
        <w:rPr>
          <w:lang w:val="en-GB"/>
        </w:rPr>
      </w:pPr>
    </w:p>
    <w:p w14:paraId="14366C73" w14:textId="77777777" w:rsidR="008A2CD4" w:rsidRDefault="008A2CD4" w:rsidP="008A2CD4">
      <w:pPr>
        <w:pStyle w:val="Heading3"/>
        <w:rPr>
          <w:lang w:val="en-GB"/>
        </w:rPr>
      </w:pPr>
      <w:bookmarkStart w:id="169" w:name="_Toc135998150"/>
      <w:r w:rsidRPr="00BF29D1">
        <w:rPr>
          <w:lang w:val="en-GB"/>
        </w:rPr>
        <w:t>Field Level Validation</w:t>
      </w:r>
      <w:bookmarkEnd w:id="169"/>
    </w:p>
    <w:p w14:paraId="06EB4362" w14:textId="77777777" w:rsidR="008A2CD4" w:rsidRPr="00532BEE" w:rsidRDefault="008A2CD4" w:rsidP="008A2CD4">
      <w:pPr>
        <w:pStyle w:val="NormalIndent"/>
        <w:rPr>
          <w:lang w:val="en-GB"/>
        </w:rPr>
      </w:pPr>
    </w:p>
    <w:tbl>
      <w:tblPr>
        <w:tblStyle w:val="TableGrid"/>
        <w:tblW w:w="8990" w:type="dxa"/>
        <w:tblInd w:w="607" w:type="dxa"/>
        <w:tblLook w:val="04A0" w:firstRow="1" w:lastRow="0" w:firstColumn="1" w:lastColumn="0" w:noHBand="0" w:noVBand="1"/>
      </w:tblPr>
      <w:tblGrid>
        <w:gridCol w:w="1195"/>
        <w:gridCol w:w="5953"/>
        <w:gridCol w:w="1842"/>
      </w:tblGrid>
      <w:tr w:rsidR="008A2CD4" w:rsidRPr="00BF29D1" w14:paraId="5BA8AA94" w14:textId="77777777" w:rsidTr="006E1E2D">
        <w:tc>
          <w:tcPr>
            <w:tcW w:w="1195" w:type="dxa"/>
            <w:shd w:val="clear" w:color="auto" w:fill="D9D9D9" w:themeFill="background1" w:themeFillShade="D9"/>
          </w:tcPr>
          <w:p w14:paraId="0A84C4A5" w14:textId="77777777" w:rsidR="008A2CD4" w:rsidRPr="00BF29D1" w:rsidRDefault="008A2CD4" w:rsidP="006E1E2D">
            <w:pPr>
              <w:rPr>
                <w:lang w:val="en-GB"/>
              </w:rPr>
            </w:pPr>
            <w:r w:rsidRPr="00BF29D1">
              <w:rPr>
                <w:lang w:val="en-GB"/>
              </w:rPr>
              <w:t>Ref</w:t>
            </w:r>
          </w:p>
        </w:tc>
        <w:tc>
          <w:tcPr>
            <w:tcW w:w="5953" w:type="dxa"/>
            <w:shd w:val="clear" w:color="auto" w:fill="D9D9D9" w:themeFill="background1" w:themeFillShade="D9"/>
          </w:tcPr>
          <w:p w14:paraId="2278B0B4" w14:textId="77777777" w:rsidR="008A2CD4" w:rsidRPr="00BF29D1" w:rsidRDefault="008A2CD4" w:rsidP="006E1E2D">
            <w:pPr>
              <w:rPr>
                <w:lang w:val="en-GB"/>
              </w:rPr>
            </w:pPr>
            <w:r w:rsidRPr="00BF29D1">
              <w:rPr>
                <w:lang w:val="en-GB"/>
              </w:rPr>
              <w:t>Description</w:t>
            </w:r>
          </w:p>
        </w:tc>
        <w:tc>
          <w:tcPr>
            <w:tcW w:w="1842" w:type="dxa"/>
            <w:shd w:val="clear" w:color="auto" w:fill="D9D9D9" w:themeFill="background1" w:themeFillShade="D9"/>
          </w:tcPr>
          <w:p w14:paraId="0B1FBD2A" w14:textId="77777777" w:rsidR="008A2CD4" w:rsidRPr="00BF29D1" w:rsidRDefault="008A2CD4" w:rsidP="006E1E2D">
            <w:pPr>
              <w:rPr>
                <w:lang w:val="en-GB"/>
              </w:rPr>
            </w:pPr>
            <w:r w:rsidRPr="00BF29D1">
              <w:rPr>
                <w:lang w:val="en-GB"/>
              </w:rPr>
              <w:t>Business Rules Document Ref</w:t>
            </w:r>
          </w:p>
        </w:tc>
      </w:tr>
      <w:tr w:rsidR="008A2CD4" w:rsidRPr="00BF29D1" w14:paraId="41E4BB13" w14:textId="77777777" w:rsidTr="006E1E2D">
        <w:tc>
          <w:tcPr>
            <w:tcW w:w="1195" w:type="dxa"/>
          </w:tcPr>
          <w:p w14:paraId="70A4E40D" w14:textId="77777777" w:rsidR="008A2CD4" w:rsidRPr="00BF29D1" w:rsidRDefault="008A2CD4" w:rsidP="006E1E2D">
            <w:pPr>
              <w:rPr>
                <w:lang w:val="en-GB"/>
              </w:rPr>
            </w:pPr>
          </w:p>
        </w:tc>
        <w:tc>
          <w:tcPr>
            <w:tcW w:w="5953" w:type="dxa"/>
          </w:tcPr>
          <w:p w14:paraId="00CDC355" w14:textId="77777777" w:rsidR="008A2CD4" w:rsidRPr="00BF29D1" w:rsidRDefault="008A2CD4" w:rsidP="006E1E2D">
            <w:pPr>
              <w:rPr>
                <w:lang w:val="en-GB"/>
              </w:rPr>
            </w:pPr>
          </w:p>
        </w:tc>
        <w:tc>
          <w:tcPr>
            <w:tcW w:w="1842" w:type="dxa"/>
          </w:tcPr>
          <w:p w14:paraId="70CB4A0D" w14:textId="77777777" w:rsidR="008A2CD4" w:rsidRPr="00BF29D1" w:rsidRDefault="008A2CD4" w:rsidP="006E1E2D">
            <w:pPr>
              <w:rPr>
                <w:lang w:val="en-GB"/>
              </w:rPr>
            </w:pPr>
          </w:p>
        </w:tc>
      </w:tr>
      <w:tr w:rsidR="008A2CD4" w:rsidRPr="00BF29D1" w14:paraId="571D3FD9" w14:textId="77777777" w:rsidTr="006E1E2D">
        <w:tc>
          <w:tcPr>
            <w:tcW w:w="1195" w:type="dxa"/>
          </w:tcPr>
          <w:p w14:paraId="7EE9B1EC" w14:textId="77777777" w:rsidR="008A2CD4" w:rsidRPr="00BF29D1" w:rsidRDefault="008A2CD4" w:rsidP="006E1E2D">
            <w:pPr>
              <w:rPr>
                <w:lang w:val="en-GB"/>
              </w:rPr>
            </w:pPr>
          </w:p>
        </w:tc>
        <w:tc>
          <w:tcPr>
            <w:tcW w:w="5953" w:type="dxa"/>
          </w:tcPr>
          <w:p w14:paraId="665BABC2" w14:textId="77777777" w:rsidR="008A2CD4" w:rsidRPr="00BF29D1" w:rsidRDefault="008A2CD4" w:rsidP="006E1E2D">
            <w:pPr>
              <w:rPr>
                <w:lang w:val="en-GB"/>
              </w:rPr>
            </w:pPr>
          </w:p>
        </w:tc>
        <w:tc>
          <w:tcPr>
            <w:tcW w:w="1842" w:type="dxa"/>
          </w:tcPr>
          <w:p w14:paraId="65D92996" w14:textId="77777777" w:rsidR="008A2CD4" w:rsidRPr="00BF29D1" w:rsidRDefault="008A2CD4" w:rsidP="006E1E2D">
            <w:pPr>
              <w:rPr>
                <w:lang w:val="en-GB"/>
              </w:rPr>
            </w:pPr>
          </w:p>
        </w:tc>
      </w:tr>
    </w:tbl>
    <w:p w14:paraId="1827584D" w14:textId="77777777" w:rsidR="008A2CD4" w:rsidRDefault="008A2CD4" w:rsidP="008A2CD4">
      <w:pPr>
        <w:ind w:left="360"/>
        <w:rPr>
          <w:lang w:val="en-GB"/>
        </w:rPr>
      </w:pPr>
    </w:p>
    <w:p w14:paraId="38734E1A" w14:textId="77777777" w:rsidR="008A2CD4" w:rsidRPr="00BF29D1" w:rsidRDefault="008A2CD4" w:rsidP="008A2CD4">
      <w:pPr>
        <w:pStyle w:val="Heading3"/>
        <w:rPr>
          <w:lang w:val="en-GB"/>
        </w:rPr>
      </w:pPr>
      <w:bookmarkStart w:id="170" w:name="_Toc135998151"/>
      <w:r>
        <w:rPr>
          <w:lang w:val="en-GB"/>
        </w:rPr>
        <w:t>Sample</w:t>
      </w:r>
      <w:bookmarkEnd w:id="170"/>
    </w:p>
    <w:p w14:paraId="08BC0168"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w:t>
      </w:r>
      <w:proofErr w:type="spellStart"/>
      <w:r w:rsidRPr="006F2F21">
        <w:rPr>
          <w:rFonts w:ascii="Consolas" w:eastAsia="Times New Roman" w:hAnsi="Consolas"/>
          <w:color w:val="9CDCFE"/>
          <w:szCs w:val="21"/>
          <w:lang w:val="en-IE" w:eastAsia="en-IE"/>
        </w:rPr>
        <w:t>findSubmissions</w:t>
      </w:r>
      <w:proofErr w:type="spellEnd"/>
      <w:r w:rsidRPr="006F2F21">
        <w:rPr>
          <w:rFonts w:ascii="Consolas" w:eastAsia="Times New Roman" w:hAnsi="Consolas"/>
          <w:color w:val="9CDCFE"/>
          <w:szCs w:val="21"/>
          <w:lang w:val="en-IE" w:eastAsia="en-IE"/>
        </w:rPr>
        <w:t>"</w:t>
      </w:r>
      <w:r w:rsidRPr="006F2F21">
        <w:rPr>
          <w:rFonts w:ascii="Consolas" w:eastAsia="Times New Roman" w:hAnsi="Consolas"/>
          <w:color w:val="D4D4D4"/>
          <w:szCs w:val="21"/>
          <w:lang w:val="en-IE" w:eastAsia="en-IE"/>
        </w:rPr>
        <w:t>: [</w:t>
      </w:r>
    </w:p>
    <w:p w14:paraId="2F8E95A0"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p>
    <w:p w14:paraId="0C0EE05D"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w:t>
      </w:r>
      <w:proofErr w:type="spellStart"/>
      <w:r w:rsidRPr="006F2F21">
        <w:rPr>
          <w:rFonts w:ascii="Consolas" w:eastAsia="Times New Roman" w:hAnsi="Consolas"/>
          <w:color w:val="9CDCFE"/>
          <w:szCs w:val="21"/>
          <w:lang w:val="en-IE" w:eastAsia="en-IE"/>
        </w:rPr>
        <w:t>submissionId</w:t>
      </w:r>
      <w:proofErr w:type="spellEnd"/>
      <w:r w:rsidRPr="006F2F21">
        <w:rPr>
          <w:rFonts w:ascii="Consolas" w:eastAsia="Times New Roman" w:hAnsi="Consolas"/>
          <w:color w:val="9CDCFE"/>
          <w:szCs w:val="21"/>
          <w:lang w:val="en-IE" w:eastAsia="en-IE"/>
        </w:rPr>
        <w:t>"</w:t>
      </w:r>
      <w:r w:rsidRPr="006F2F21">
        <w:rPr>
          <w:rFonts w:ascii="Consolas" w:eastAsia="Times New Roman" w:hAnsi="Consolas"/>
          <w:color w:val="D4D4D4"/>
          <w:szCs w:val="21"/>
          <w:lang w:val="en-IE" w:eastAsia="en-IE"/>
        </w:rPr>
        <w:t>: </w:t>
      </w:r>
      <w:r w:rsidRPr="006F2F21">
        <w:rPr>
          <w:rFonts w:ascii="Consolas" w:eastAsia="Times New Roman" w:hAnsi="Consolas"/>
          <w:color w:val="B5CEA8"/>
          <w:szCs w:val="21"/>
          <w:lang w:val="en-IE" w:eastAsia="en-IE"/>
        </w:rPr>
        <w:t>3</w:t>
      </w:r>
      <w:r w:rsidRPr="006F2F21">
        <w:rPr>
          <w:rFonts w:ascii="Consolas" w:eastAsia="Times New Roman" w:hAnsi="Consolas"/>
          <w:color w:val="D4D4D4"/>
          <w:szCs w:val="21"/>
          <w:lang w:val="en-IE" w:eastAsia="en-IE"/>
        </w:rPr>
        <w:t>,</w:t>
      </w:r>
    </w:p>
    <w:p w14:paraId="31C1FCF8"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"workcode"</w:t>
      </w:r>
      <w:r w:rsidRPr="006F2F21">
        <w:rPr>
          <w:rFonts w:ascii="Consolas" w:eastAsia="Times New Roman" w:hAnsi="Consolas"/>
          <w:color w:val="D4D4D4"/>
          <w:szCs w:val="21"/>
          <w:lang w:val="en-IE" w:eastAsia="en-IE"/>
        </w:rPr>
        <w:t>: </w:t>
      </w:r>
      <w:r w:rsidRPr="006F2F21">
        <w:rPr>
          <w:rFonts w:ascii="Consolas" w:eastAsia="Times New Roman" w:hAnsi="Consolas"/>
          <w:color w:val="CE9178"/>
          <w:szCs w:val="21"/>
          <w:lang w:val="en-IE" w:eastAsia="en-IE"/>
        </w:rPr>
        <w:t>"SONY10003"</w:t>
      </w:r>
      <w:r w:rsidRPr="006F2F21">
        <w:rPr>
          <w:rFonts w:ascii="Consolas" w:eastAsia="Times New Roman" w:hAnsi="Consolas"/>
          <w:color w:val="D4D4D4"/>
          <w:szCs w:val="21"/>
          <w:lang w:val="en-IE" w:eastAsia="en-IE"/>
        </w:rPr>
        <w:t>,</w:t>
      </w:r>
    </w:p>
    <w:p w14:paraId="7A127DDF"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"disambiguation"</w:t>
      </w:r>
      <w:r w:rsidRPr="006F2F21">
        <w:rPr>
          <w:rFonts w:ascii="Consolas" w:eastAsia="Times New Roman" w:hAnsi="Consolas"/>
          <w:color w:val="D4D4D4"/>
          <w:szCs w:val="21"/>
          <w:lang w:val="en-IE" w:eastAsia="en-IE"/>
        </w:rPr>
        <w:t>: </w:t>
      </w:r>
      <w:r w:rsidRPr="006F2F21">
        <w:rPr>
          <w:rFonts w:ascii="Consolas" w:eastAsia="Times New Roman" w:hAnsi="Consolas"/>
          <w:color w:val="569CD6"/>
          <w:szCs w:val="21"/>
          <w:lang w:val="en-IE" w:eastAsia="en-IE"/>
        </w:rPr>
        <w:t>false</w:t>
      </w:r>
      <w:r w:rsidRPr="006F2F21">
        <w:rPr>
          <w:rFonts w:ascii="Consolas" w:eastAsia="Times New Roman" w:hAnsi="Consolas"/>
          <w:color w:val="D4D4D4"/>
          <w:szCs w:val="21"/>
          <w:lang w:val="en-IE" w:eastAsia="en-IE"/>
        </w:rPr>
        <w:t>,</w:t>
      </w:r>
    </w:p>
    <w:p w14:paraId="3273D4AA"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w:t>
      </w:r>
      <w:proofErr w:type="spellStart"/>
      <w:r w:rsidRPr="006F2F21">
        <w:rPr>
          <w:rFonts w:ascii="Consolas" w:eastAsia="Times New Roman" w:hAnsi="Consolas"/>
          <w:color w:val="9CDCFE"/>
          <w:szCs w:val="21"/>
          <w:lang w:val="en-IE" w:eastAsia="en-IE"/>
        </w:rPr>
        <w:t>originalTitle</w:t>
      </w:r>
      <w:proofErr w:type="spellEnd"/>
      <w:r w:rsidRPr="006F2F21">
        <w:rPr>
          <w:rFonts w:ascii="Consolas" w:eastAsia="Times New Roman" w:hAnsi="Consolas"/>
          <w:color w:val="9CDCFE"/>
          <w:szCs w:val="21"/>
          <w:lang w:val="en-IE" w:eastAsia="en-IE"/>
        </w:rPr>
        <w:t>"</w:t>
      </w:r>
      <w:r w:rsidRPr="006F2F21">
        <w:rPr>
          <w:rFonts w:ascii="Consolas" w:eastAsia="Times New Roman" w:hAnsi="Consolas"/>
          <w:color w:val="D4D4D4"/>
          <w:szCs w:val="21"/>
          <w:lang w:val="en-IE" w:eastAsia="en-IE"/>
        </w:rPr>
        <w:t>: </w:t>
      </w:r>
      <w:r w:rsidRPr="006F2F21">
        <w:rPr>
          <w:rFonts w:ascii="Consolas" w:eastAsia="Times New Roman" w:hAnsi="Consolas"/>
          <w:color w:val="CE9178"/>
          <w:szCs w:val="21"/>
          <w:lang w:val="en-IE" w:eastAsia="en-IE"/>
        </w:rPr>
        <w:t>"You raise me up"</w:t>
      </w:r>
      <w:r w:rsidRPr="006F2F21">
        <w:rPr>
          <w:rFonts w:ascii="Consolas" w:eastAsia="Times New Roman" w:hAnsi="Consolas"/>
          <w:color w:val="D4D4D4"/>
          <w:szCs w:val="21"/>
          <w:lang w:val="en-IE" w:eastAsia="en-IE"/>
        </w:rPr>
        <w:t>,</w:t>
      </w:r>
    </w:p>
    <w:p w14:paraId="20B252F4"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w:t>
      </w:r>
      <w:proofErr w:type="spellStart"/>
      <w:r w:rsidRPr="006F2F21">
        <w:rPr>
          <w:rFonts w:ascii="Consolas" w:eastAsia="Times New Roman" w:hAnsi="Consolas"/>
          <w:color w:val="9CDCFE"/>
          <w:szCs w:val="21"/>
          <w:lang w:val="en-IE" w:eastAsia="en-IE"/>
        </w:rPr>
        <w:t>interestedParties</w:t>
      </w:r>
      <w:proofErr w:type="spellEnd"/>
      <w:r w:rsidRPr="006F2F21">
        <w:rPr>
          <w:rFonts w:ascii="Consolas" w:eastAsia="Times New Roman" w:hAnsi="Consolas"/>
          <w:color w:val="9CDCFE"/>
          <w:szCs w:val="21"/>
          <w:lang w:val="en-IE" w:eastAsia="en-IE"/>
        </w:rPr>
        <w:t>"</w:t>
      </w:r>
      <w:r w:rsidRPr="006F2F21">
        <w:rPr>
          <w:rFonts w:ascii="Consolas" w:eastAsia="Times New Roman" w:hAnsi="Consolas"/>
          <w:color w:val="D4D4D4"/>
          <w:szCs w:val="21"/>
          <w:lang w:val="en-IE" w:eastAsia="en-IE"/>
        </w:rPr>
        <w:t>: [</w:t>
      </w:r>
    </w:p>
    <w:p w14:paraId="74252245"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p>
    <w:p w14:paraId="4FA0A3C8"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w:t>
      </w:r>
      <w:proofErr w:type="spellStart"/>
      <w:r w:rsidRPr="006F2F21">
        <w:rPr>
          <w:rFonts w:ascii="Consolas" w:eastAsia="Times New Roman" w:hAnsi="Consolas"/>
          <w:color w:val="9CDCFE"/>
          <w:szCs w:val="21"/>
          <w:lang w:val="en-IE" w:eastAsia="en-IE"/>
        </w:rPr>
        <w:t>nameNumber</w:t>
      </w:r>
      <w:proofErr w:type="spellEnd"/>
      <w:r w:rsidRPr="006F2F21">
        <w:rPr>
          <w:rFonts w:ascii="Consolas" w:eastAsia="Times New Roman" w:hAnsi="Consolas"/>
          <w:color w:val="9CDCFE"/>
          <w:szCs w:val="21"/>
          <w:lang w:val="en-IE" w:eastAsia="en-IE"/>
        </w:rPr>
        <w:t>"</w:t>
      </w:r>
      <w:r w:rsidRPr="006F2F21">
        <w:rPr>
          <w:rFonts w:ascii="Consolas" w:eastAsia="Times New Roman" w:hAnsi="Consolas"/>
          <w:color w:val="D4D4D4"/>
          <w:szCs w:val="21"/>
          <w:lang w:val="en-IE" w:eastAsia="en-IE"/>
        </w:rPr>
        <w:t>: </w:t>
      </w:r>
      <w:r w:rsidRPr="006F2F21">
        <w:rPr>
          <w:rFonts w:ascii="Consolas" w:eastAsia="Times New Roman" w:hAnsi="Consolas"/>
          <w:color w:val="B5CEA8"/>
          <w:szCs w:val="21"/>
          <w:lang w:val="en-IE" w:eastAsia="en-IE"/>
        </w:rPr>
        <w:t>87000986</w:t>
      </w:r>
      <w:r w:rsidRPr="006F2F21">
        <w:rPr>
          <w:rFonts w:ascii="Consolas" w:eastAsia="Times New Roman" w:hAnsi="Consolas"/>
          <w:color w:val="D4D4D4"/>
          <w:szCs w:val="21"/>
          <w:lang w:val="en-IE" w:eastAsia="en-IE"/>
        </w:rPr>
        <w:t>,</w:t>
      </w:r>
    </w:p>
    <w:p w14:paraId="60B80D17"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"role"</w:t>
      </w:r>
      <w:r w:rsidRPr="006F2F21">
        <w:rPr>
          <w:rFonts w:ascii="Consolas" w:eastAsia="Times New Roman" w:hAnsi="Consolas"/>
          <w:color w:val="D4D4D4"/>
          <w:szCs w:val="21"/>
          <w:lang w:val="en-IE" w:eastAsia="en-IE"/>
        </w:rPr>
        <w:t>: </w:t>
      </w:r>
      <w:r w:rsidRPr="006F2F21">
        <w:rPr>
          <w:rFonts w:ascii="Consolas" w:eastAsia="Times New Roman" w:hAnsi="Consolas"/>
          <w:color w:val="CE9178"/>
          <w:szCs w:val="21"/>
          <w:lang w:val="en-IE" w:eastAsia="en-IE"/>
        </w:rPr>
        <w:t>"CA"</w:t>
      </w:r>
    </w:p>
    <w:p w14:paraId="0FDB189B"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lastRenderedPageBreak/>
        <w:t>                },</w:t>
      </w:r>
    </w:p>
    <w:p w14:paraId="634B9F57"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p>
    <w:p w14:paraId="672CACD0"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w:t>
      </w:r>
      <w:proofErr w:type="spellStart"/>
      <w:r w:rsidRPr="006F2F21">
        <w:rPr>
          <w:rFonts w:ascii="Consolas" w:eastAsia="Times New Roman" w:hAnsi="Consolas"/>
          <w:color w:val="9CDCFE"/>
          <w:szCs w:val="21"/>
          <w:lang w:val="en-IE" w:eastAsia="en-IE"/>
        </w:rPr>
        <w:t>nameNumber</w:t>
      </w:r>
      <w:proofErr w:type="spellEnd"/>
      <w:r w:rsidRPr="006F2F21">
        <w:rPr>
          <w:rFonts w:ascii="Consolas" w:eastAsia="Times New Roman" w:hAnsi="Consolas"/>
          <w:color w:val="9CDCFE"/>
          <w:szCs w:val="21"/>
          <w:lang w:val="en-IE" w:eastAsia="en-IE"/>
        </w:rPr>
        <w:t>"</w:t>
      </w:r>
      <w:r w:rsidRPr="006F2F21">
        <w:rPr>
          <w:rFonts w:ascii="Consolas" w:eastAsia="Times New Roman" w:hAnsi="Consolas"/>
          <w:color w:val="D4D4D4"/>
          <w:szCs w:val="21"/>
          <w:lang w:val="en-IE" w:eastAsia="en-IE"/>
        </w:rPr>
        <w:t>: </w:t>
      </w:r>
      <w:r w:rsidRPr="006F2F21">
        <w:rPr>
          <w:rFonts w:ascii="Consolas" w:eastAsia="Times New Roman" w:hAnsi="Consolas"/>
          <w:color w:val="B5CEA8"/>
          <w:szCs w:val="21"/>
          <w:lang w:val="en-IE" w:eastAsia="en-IE"/>
        </w:rPr>
        <w:t>87632644</w:t>
      </w:r>
      <w:r w:rsidRPr="006F2F21">
        <w:rPr>
          <w:rFonts w:ascii="Consolas" w:eastAsia="Times New Roman" w:hAnsi="Consolas"/>
          <w:color w:val="D4D4D4"/>
          <w:szCs w:val="21"/>
          <w:lang w:val="en-IE" w:eastAsia="en-IE"/>
        </w:rPr>
        <w:t>,</w:t>
      </w:r>
    </w:p>
    <w:p w14:paraId="37EE8A18"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r w:rsidRPr="006F2F21">
        <w:rPr>
          <w:rFonts w:ascii="Consolas" w:eastAsia="Times New Roman" w:hAnsi="Consolas"/>
          <w:color w:val="9CDCFE"/>
          <w:szCs w:val="21"/>
          <w:lang w:val="en-IE" w:eastAsia="en-IE"/>
        </w:rPr>
        <w:t>"role"</w:t>
      </w:r>
      <w:r w:rsidRPr="006F2F21">
        <w:rPr>
          <w:rFonts w:ascii="Consolas" w:eastAsia="Times New Roman" w:hAnsi="Consolas"/>
          <w:color w:val="D4D4D4"/>
          <w:szCs w:val="21"/>
          <w:lang w:val="en-IE" w:eastAsia="en-IE"/>
        </w:rPr>
        <w:t>: </w:t>
      </w:r>
      <w:r w:rsidRPr="006F2F21">
        <w:rPr>
          <w:rFonts w:ascii="Consolas" w:eastAsia="Times New Roman" w:hAnsi="Consolas"/>
          <w:color w:val="CE9178"/>
          <w:szCs w:val="21"/>
          <w:lang w:val="en-IE" w:eastAsia="en-IE"/>
        </w:rPr>
        <w:t>"CA"</w:t>
      </w:r>
      <w:r w:rsidRPr="006F2F21">
        <w:rPr>
          <w:rFonts w:ascii="Consolas" w:eastAsia="Times New Roman" w:hAnsi="Consolas"/>
          <w:color w:val="D4D4D4"/>
          <w:szCs w:val="21"/>
          <w:lang w:val="en-IE" w:eastAsia="en-IE"/>
        </w:rPr>
        <w:t>                    </w:t>
      </w:r>
    </w:p>
    <w:p w14:paraId="55348F16"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p>
    <w:p w14:paraId="5C622D0F"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p>
    <w:p w14:paraId="3D679222"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p>
    <w:p w14:paraId="495DFB97" w14:textId="77777777" w:rsidR="006F2F21" w:rsidRPr="006F2F21" w:rsidRDefault="006F2F21" w:rsidP="006F2F21">
      <w:pPr>
        <w:shd w:val="clear" w:color="auto" w:fill="1E1E1E"/>
        <w:spacing w:before="0" w:line="285" w:lineRule="atLeast"/>
        <w:ind w:left="720"/>
        <w:rPr>
          <w:rFonts w:ascii="Consolas" w:eastAsia="Times New Roman" w:hAnsi="Consolas"/>
          <w:color w:val="D4D4D4"/>
          <w:szCs w:val="21"/>
          <w:lang w:val="en-IE" w:eastAsia="en-IE"/>
        </w:rPr>
      </w:pPr>
      <w:r w:rsidRPr="006F2F21">
        <w:rPr>
          <w:rFonts w:ascii="Consolas" w:eastAsia="Times New Roman" w:hAnsi="Consolas"/>
          <w:color w:val="D4D4D4"/>
          <w:szCs w:val="21"/>
          <w:lang w:val="en-IE" w:eastAsia="en-IE"/>
        </w:rPr>
        <w:t>    ]</w:t>
      </w:r>
    </w:p>
    <w:p w14:paraId="25959CCF" w14:textId="77777777" w:rsidR="00CB6CE8" w:rsidRPr="00CB6CE8" w:rsidRDefault="00CB6CE8" w:rsidP="00C23D11">
      <w:pPr>
        <w:pStyle w:val="NormalIndent"/>
        <w:ind w:left="0"/>
        <w:rPr>
          <w:lang w:val="en-GB"/>
        </w:rPr>
      </w:pPr>
    </w:p>
    <w:p w14:paraId="30B60284" w14:textId="1ACEABB3" w:rsidR="00DC6750" w:rsidRPr="00BF29D1" w:rsidRDefault="0033281F" w:rsidP="00DC6750">
      <w:pPr>
        <w:pStyle w:val="Heading2"/>
        <w:rPr>
          <w:lang w:val="en-GB"/>
        </w:rPr>
      </w:pPr>
      <w:bookmarkStart w:id="171" w:name="_Toc135998152"/>
      <w:r w:rsidRPr="00BF29D1">
        <w:rPr>
          <w:lang w:val="en-GB"/>
        </w:rPr>
        <w:t>A</w:t>
      </w:r>
      <w:r>
        <w:rPr>
          <w:lang w:val="en-GB"/>
        </w:rPr>
        <w:t>cknowledgement</w:t>
      </w:r>
      <w:r w:rsidR="00DC6750" w:rsidRPr="00BF29D1">
        <w:rPr>
          <w:lang w:val="en-GB"/>
        </w:rPr>
        <w:t xml:space="preserve"> Record Format</w:t>
      </w:r>
      <w:bookmarkEnd w:id="171"/>
    </w:p>
    <w:p w14:paraId="6EB57D3E" w14:textId="06FB6236" w:rsidR="00227D40" w:rsidRPr="00BF29D1" w:rsidRDefault="00DC6750" w:rsidP="00DC6750">
      <w:pPr>
        <w:pStyle w:val="NormalIndent"/>
        <w:rPr>
          <w:lang w:val="en-GB"/>
        </w:rPr>
      </w:pPr>
      <w:r w:rsidRPr="00BF29D1">
        <w:rPr>
          <w:lang w:val="en-GB"/>
        </w:rPr>
        <w:t xml:space="preserve">The </w:t>
      </w:r>
      <w:r w:rsidR="00AF4E0B" w:rsidRPr="00BF29D1">
        <w:rPr>
          <w:lang w:val="en-GB"/>
        </w:rPr>
        <w:t xml:space="preserve">Acknowledgement </w:t>
      </w:r>
      <w:r w:rsidRPr="00BF29D1">
        <w:rPr>
          <w:lang w:val="en-GB"/>
        </w:rPr>
        <w:t xml:space="preserve">record </w:t>
      </w:r>
      <w:r w:rsidR="00F47214" w:rsidRPr="00BF29D1">
        <w:rPr>
          <w:lang w:val="en-GB"/>
        </w:rPr>
        <w:t>indicates whether the transaction was accepted</w:t>
      </w:r>
      <w:r w:rsidR="0077634C" w:rsidRPr="00BF29D1">
        <w:rPr>
          <w:lang w:val="en-GB"/>
        </w:rPr>
        <w:t xml:space="preserve"> and provides a status on the transaction that the acknowledgement has been generated for</w:t>
      </w:r>
      <w:r w:rsidR="00F47214" w:rsidRPr="00BF29D1">
        <w:rPr>
          <w:lang w:val="en-GB"/>
        </w:rPr>
        <w:t>.  The acknowledgment will include any error or warning messages associated with the original transaction.</w:t>
      </w:r>
    </w:p>
    <w:p w14:paraId="3B1D5A17" w14:textId="6EB27C09" w:rsidR="00AF4E0B" w:rsidRPr="00BF29D1" w:rsidRDefault="00AF4E0B" w:rsidP="00DC6750">
      <w:pPr>
        <w:pStyle w:val="NormalIndent"/>
        <w:rPr>
          <w:lang w:val="en-GB"/>
        </w:rPr>
      </w:pPr>
    </w:p>
    <w:tbl>
      <w:tblPr>
        <w:tblStyle w:val="TableGrid"/>
        <w:tblW w:w="8744" w:type="dxa"/>
        <w:tblInd w:w="607" w:type="dxa"/>
        <w:tblLayout w:type="fixed"/>
        <w:tblLook w:val="0000" w:firstRow="0" w:lastRow="0" w:firstColumn="0" w:lastColumn="0" w:noHBand="0" w:noVBand="0"/>
      </w:tblPr>
      <w:tblGrid>
        <w:gridCol w:w="2082"/>
        <w:gridCol w:w="720"/>
        <w:gridCol w:w="4524"/>
        <w:gridCol w:w="1418"/>
      </w:tblGrid>
      <w:tr w:rsidR="00443F61" w:rsidRPr="00BF29D1" w14:paraId="60F096A0" w14:textId="77777777" w:rsidTr="00B4484D">
        <w:tc>
          <w:tcPr>
            <w:tcW w:w="2082" w:type="dxa"/>
            <w:shd w:val="clear" w:color="auto" w:fill="D9D9D9" w:themeFill="background1" w:themeFillShade="D9"/>
          </w:tcPr>
          <w:p w14:paraId="3F977A31" w14:textId="77777777" w:rsidR="00443F61" w:rsidRPr="00BF29D1" w:rsidRDefault="00443F61" w:rsidP="00AB6B79">
            <w:pPr>
              <w:rPr>
                <w:lang w:val="en-GB"/>
              </w:rPr>
            </w:pPr>
            <w:r w:rsidRPr="00BF29D1">
              <w:rPr>
                <w:lang w:val="en-GB"/>
              </w:rPr>
              <w:t>Field</w:t>
            </w:r>
          </w:p>
        </w:tc>
        <w:tc>
          <w:tcPr>
            <w:tcW w:w="720" w:type="dxa"/>
            <w:shd w:val="clear" w:color="auto" w:fill="D9D9D9" w:themeFill="background1" w:themeFillShade="D9"/>
          </w:tcPr>
          <w:p w14:paraId="7D0D8066" w14:textId="77777777" w:rsidR="00443F61" w:rsidRPr="00BF29D1" w:rsidRDefault="00443F61" w:rsidP="00AB6B79">
            <w:pPr>
              <w:rPr>
                <w:lang w:val="en-GB"/>
              </w:rPr>
            </w:pPr>
            <w:proofErr w:type="spellStart"/>
            <w:r w:rsidRPr="00BF29D1">
              <w:rPr>
                <w:lang w:val="en-GB"/>
              </w:rPr>
              <w:t>Req</w:t>
            </w:r>
            <w:proofErr w:type="spellEnd"/>
          </w:p>
        </w:tc>
        <w:tc>
          <w:tcPr>
            <w:tcW w:w="4524" w:type="dxa"/>
            <w:shd w:val="clear" w:color="auto" w:fill="D9D9D9" w:themeFill="background1" w:themeFillShade="D9"/>
          </w:tcPr>
          <w:p w14:paraId="0A03C72A" w14:textId="77777777" w:rsidR="00443F61" w:rsidRPr="00BF29D1" w:rsidRDefault="00443F61" w:rsidP="00AB6B79">
            <w:pPr>
              <w:rPr>
                <w:lang w:val="en-GB"/>
              </w:rPr>
            </w:pPr>
            <w:r w:rsidRPr="00BF29D1">
              <w:rPr>
                <w:lang w:val="en-GB"/>
              </w:rPr>
              <w:t>Field Description</w:t>
            </w:r>
          </w:p>
        </w:tc>
        <w:tc>
          <w:tcPr>
            <w:tcW w:w="1418" w:type="dxa"/>
            <w:shd w:val="clear" w:color="auto" w:fill="D9D9D9" w:themeFill="background1" w:themeFillShade="D9"/>
          </w:tcPr>
          <w:p w14:paraId="4DFC3E58" w14:textId="77777777" w:rsidR="00443F61" w:rsidRPr="00BF29D1" w:rsidRDefault="00443F61" w:rsidP="00AB6B79">
            <w:pPr>
              <w:rPr>
                <w:sz w:val="18"/>
                <w:szCs w:val="18"/>
                <w:lang w:val="en-GB"/>
              </w:rPr>
            </w:pPr>
            <w:r w:rsidRPr="00BF29D1">
              <w:rPr>
                <w:sz w:val="18"/>
                <w:szCs w:val="18"/>
                <w:lang w:val="en-GB"/>
              </w:rPr>
              <w:t>Field Rules Reference</w:t>
            </w:r>
          </w:p>
        </w:tc>
      </w:tr>
      <w:tr w:rsidR="00443F61" w:rsidRPr="00BF29D1" w14:paraId="17A88D37" w14:textId="77777777" w:rsidTr="00B4484D">
        <w:tc>
          <w:tcPr>
            <w:tcW w:w="2082" w:type="dxa"/>
          </w:tcPr>
          <w:p w14:paraId="08CF5E1B" w14:textId="3889AD0E" w:rsidR="00443F61" w:rsidRPr="00BF29D1" w:rsidRDefault="00443F61" w:rsidP="00443F61">
            <w:pPr>
              <w:rPr>
                <w:i/>
                <w:sz w:val="18"/>
                <w:szCs w:val="18"/>
                <w:lang w:val="en-GB"/>
              </w:rPr>
            </w:pPr>
            <w:proofErr w:type="spellStart"/>
            <w:r w:rsidRPr="00BF29D1">
              <w:rPr>
                <w:iCs/>
                <w:sz w:val="18"/>
                <w:szCs w:val="18"/>
                <w:lang w:val="en-GB"/>
              </w:rPr>
              <w:t>submissionId</w:t>
            </w:r>
            <w:proofErr w:type="spellEnd"/>
          </w:p>
        </w:tc>
        <w:tc>
          <w:tcPr>
            <w:tcW w:w="720" w:type="dxa"/>
          </w:tcPr>
          <w:p w14:paraId="4FB8E420" w14:textId="14C0CE2D" w:rsidR="00443F61" w:rsidRPr="00BF29D1" w:rsidRDefault="00443F61" w:rsidP="00443F61">
            <w:pPr>
              <w:rPr>
                <w:sz w:val="18"/>
                <w:szCs w:val="18"/>
                <w:lang w:val="en-GB"/>
              </w:rPr>
            </w:pPr>
            <w:r w:rsidRPr="00BF29D1">
              <w:rPr>
                <w:sz w:val="18"/>
                <w:szCs w:val="18"/>
                <w:lang w:val="en-GB"/>
              </w:rPr>
              <w:t>M</w:t>
            </w:r>
          </w:p>
        </w:tc>
        <w:tc>
          <w:tcPr>
            <w:tcW w:w="4524" w:type="dxa"/>
          </w:tcPr>
          <w:p w14:paraId="03149185" w14:textId="43B250E4" w:rsidR="00443F61" w:rsidRPr="00BF29D1" w:rsidRDefault="00443F61" w:rsidP="00443F61">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418" w:type="dxa"/>
          </w:tcPr>
          <w:p w14:paraId="471F5263" w14:textId="48B76A9D" w:rsidR="00443F61" w:rsidRPr="00BF29D1" w:rsidRDefault="00614E8B" w:rsidP="00443F61">
            <w:pPr>
              <w:rPr>
                <w:sz w:val="18"/>
                <w:szCs w:val="18"/>
                <w:lang w:val="en-GB"/>
              </w:rPr>
            </w:pPr>
            <w:r>
              <w:rPr>
                <w:sz w:val="18"/>
                <w:szCs w:val="18"/>
                <w:lang w:val="en-GB"/>
              </w:rPr>
              <w:t>11</w:t>
            </w:r>
          </w:p>
        </w:tc>
      </w:tr>
      <w:tr w:rsidR="00443F61" w:rsidRPr="00BF29D1" w14:paraId="02114064" w14:textId="77777777" w:rsidTr="00B4484D">
        <w:tc>
          <w:tcPr>
            <w:tcW w:w="2082" w:type="dxa"/>
          </w:tcPr>
          <w:p w14:paraId="3C37F61F" w14:textId="73CE3282" w:rsidR="00443F61" w:rsidRPr="0081470D" w:rsidRDefault="00BE3F4F" w:rsidP="00AA213C">
            <w:pPr>
              <w:rPr>
                <w:iCs/>
                <w:sz w:val="18"/>
                <w:szCs w:val="18"/>
                <w:lang w:val="en-GB"/>
              </w:rPr>
            </w:pPr>
            <w:proofErr w:type="spellStart"/>
            <w:r w:rsidRPr="00BE3F4F">
              <w:rPr>
                <w:iCs/>
                <w:sz w:val="18"/>
                <w:szCs w:val="18"/>
                <w:lang w:val="en-GB"/>
              </w:rPr>
              <w:t>originalFileCreationDateTime</w:t>
            </w:r>
            <w:proofErr w:type="spellEnd"/>
          </w:p>
        </w:tc>
        <w:tc>
          <w:tcPr>
            <w:tcW w:w="720" w:type="dxa"/>
          </w:tcPr>
          <w:p w14:paraId="4D41A2C9" w14:textId="67A70396" w:rsidR="00443F61" w:rsidRPr="00BF29D1" w:rsidRDefault="00443F61" w:rsidP="00AA213C">
            <w:pPr>
              <w:rPr>
                <w:sz w:val="18"/>
                <w:szCs w:val="18"/>
                <w:lang w:val="en-GB"/>
              </w:rPr>
            </w:pPr>
            <w:r w:rsidRPr="00BF29D1">
              <w:rPr>
                <w:sz w:val="18"/>
                <w:szCs w:val="18"/>
                <w:lang w:val="en-GB"/>
              </w:rPr>
              <w:t>M</w:t>
            </w:r>
          </w:p>
        </w:tc>
        <w:tc>
          <w:tcPr>
            <w:tcW w:w="4524" w:type="dxa"/>
          </w:tcPr>
          <w:p w14:paraId="56180F74" w14:textId="0F7A98D7" w:rsidR="00443F61" w:rsidRPr="00BF29D1" w:rsidRDefault="00443F61" w:rsidP="00AA213C">
            <w:pPr>
              <w:rPr>
                <w:sz w:val="18"/>
                <w:szCs w:val="18"/>
                <w:lang w:val="en-GB"/>
              </w:rPr>
            </w:pPr>
            <w:r w:rsidRPr="00BF29D1">
              <w:rPr>
                <w:sz w:val="18"/>
                <w:szCs w:val="18"/>
                <w:lang w:val="en-GB"/>
              </w:rPr>
              <w:t xml:space="preserve">The </w:t>
            </w:r>
            <w:r w:rsidR="00584254">
              <w:rPr>
                <w:sz w:val="18"/>
                <w:szCs w:val="18"/>
                <w:lang w:val="en-GB"/>
              </w:rPr>
              <w:t>c</w:t>
            </w:r>
            <w:r w:rsidRPr="00BF29D1">
              <w:rPr>
                <w:sz w:val="18"/>
                <w:szCs w:val="18"/>
                <w:lang w:val="en-GB"/>
              </w:rPr>
              <w:t xml:space="preserve">reation </w:t>
            </w:r>
            <w:r w:rsidR="00584254">
              <w:rPr>
                <w:sz w:val="18"/>
                <w:szCs w:val="18"/>
                <w:lang w:val="en-GB"/>
              </w:rPr>
              <w:t>d</w:t>
            </w:r>
            <w:r w:rsidRPr="00BF29D1">
              <w:rPr>
                <w:sz w:val="18"/>
                <w:szCs w:val="18"/>
                <w:lang w:val="en-GB"/>
              </w:rPr>
              <w:t>ate</w:t>
            </w:r>
            <w:r w:rsidR="00584254">
              <w:rPr>
                <w:sz w:val="18"/>
                <w:szCs w:val="18"/>
                <w:lang w:val="en-GB"/>
              </w:rPr>
              <w:t>/t</w:t>
            </w:r>
            <w:r w:rsidR="00BE3F4F">
              <w:rPr>
                <w:sz w:val="18"/>
                <w:szCs w:val="18"/>
                <w:lang w:val="en-GB"/>
              </w:rPr>
              <w:t>ime</w:t>
            </w:r>
            <w:r w:rsidRPr="00BF29D1">
              <w:rPr>
                <w:sz w:val="18"/>
                <w:szCs w:val="18"/>
                <w:lang w:val="en-GB"/>
              </w:rPr>
              <w:t xml:space="preserve"> of the original file that contained the transaction that this transaction applies to</w:t>
            </w:r>
            <w:r w:rsidR="00AA0087">
              <w:rPr>
                <w:sz w:val="18"/>
                <w:szCs w:val="18"/>
                <w:lang w:val="en-GB"/>
              </w:rPr>
              <w:t xml:space="preserve"> as per the </w:t>
            </w:r>
            <w:proofErr w:type="spellStart"/>
            <w:r w:rsidR="00AA0087">
              <w:rPr>
                <w:sz w:val="18"/>
                <w:szCs w:val="18"/>
                <w:lang w:val="en-GB"/>
              </w:rPr>
              <w:t>fileHeader</w:t>
            </w:r>
            <w:proofErr w:type="spellEnd"/>
            <w:r w:rsidR="009C15BE">
              <w:rPr>
                <w:sz w:val="18"/>
                <w:szCs w:val="18"/>
                <w:lang w:val="en-GB"/>
              </w:rPr>
              <w:t xml:space="preserve"> of that original file. </w:t>
            </w:r>
          </w:p>
        </w:tc>
        <w:tc>
          <w:tcPr>
            <w:tcW w:w="1418" w:type="dxa"/>
          </w:tcPr>
          <w:p w14:paraId="7415C41B" w14:textId="3D6BD92A" w:rsidR="00443F61" w:rsidRPr="00BF29D1" w:rsidRDefault="00443F61" w:rsidP="00AA213C">
            <w:pPr>
              <w:rPr>
                <w:sz w:val="18"/>
                <w:szCs w:val="18"/>
                <w:lang w:val="en-GB"/>
              </w:rPr>
            </w:pPr>
            <w:r w:rsidRPr="00BF29D1">
              <w:rPr>
                <w:sz w:val="18"/>
                <w:szCs w:val="18"/>
                <w:lang w:val="en-GB"/>
              </w:rPr>
              <w:t>1</w:t>
            </w:r>
          </w:p>
        </w:tc>
      </w:tr>
      <w:tr w:rsidR="00443F61" w:rsidRPr="00BF29D1" w14:paraId="041BAB66" w14:textId="77777777" w:rsidTr="00B4484D">
        <w:tc>
          <w:tcPr>
            <w:tcW w:w="2082" w:type="dxa"/>
          </w:tcPr>
          <w:p w14:paraId="53EA4CF9" w14:textId="456685E7" w:rsidR="00443F61" w:rsidRPr="0081470D" w:rsidRDefault="00E41FEB" w:rsidP="00AA213C">
            <w:pPr>
              <w:rPr>
                <w:bCs/>
                <w:iCs/>
                <w:sz w:val="18"/>
                <w:szCs w:val="18"/>
                <w:lang w:val="en-GB"/>
              </w:rPr>
            </w:pPr>
            <w:proofErr w:type="spellStart"/>
            <w:r w:rsidRPr="00E41FEB">
              <w:rPr>
                <w:iCs/>
                <w:sz w:val="18"/>
                <w:szCs w:val="18"/>
                <w:lang w:val="en-GB"/>
              </w:rPr>
              <w:t>originalSubmissionId</w:t>
            </w:r>
            <w:proofErr w:type="spellEnd"/>
          </w:p>
        </w:tc>
        <w:tc>
          <w:tcPr>
            <w:tcW w:w="720" w:type="dxa"/>
          </w:tcPr>
          <w:p w14:paraId="0755D783" w14:textId="773C538E" w:rsidR="00443F61" w:rsidRPr="00BF29D1" w:rsidRDefault="00443F61" w:rsidP="00AA213C">
            <w:pPr>
              <w:rPr>
                <w:sz w:val="18"/>
                <w:szCs w:val="18"/>
                <w:lang w:val="en-GB"/>
              </w:rPr>
            </w:pPr>
            <w:r w:rsidRPr="00BF29D1">
              <w:rPr>
                <w:sz w:val="18"/>
                <w:szCs w:val="18"/>
                <w:lang w:val="en-GB"/>
              </w:rPr>
              <w:t>M</w:t>
            </w:r>
          </w:p>
        </w:tc>
        <w:tc>
          <w:tcPr>
            <w:tcW w:w="4524" w:type="dxa"/>
          </w:tcPr>
          <w:p w14:paraId="503C0EF0" w14:textId="7E58FB3D" w:rsidR="00443F61" w:rsidRPr="00BF29D1" w:rsidRDefault="00443F61" w:rsidP="00AA213C">
            <w:pPr>
              <w:rPr>
                <w:bCs/>
                <w:sz w:val="18"/>
                <w:szCs w:val="18"/>
                <w:lang w:val="en-GB"/>
              </w:rPr>
            </w:pPr>
            <w:r w:rsidRPr="00BF29D1">
              <w:rPr>
                <w:sz w:val="18"/>
                <w:szCs w:val="18"/>
                <w:lang w:val="en-GB"/>
              </w:rPr>
              <w:t xml:space="preserve">The </w:t>
            </w:r>
            <w:proofErr w:type="spellStart"/>
            <w:r w:rsidR="00E41FEB">
              <w:rPr>
                <w:sz w:val="18"/>
                <w:szCs w:val="18"/>
                <w:lang w:val="en-GB"/>
              </w:rPr>
              <w:t>submissionId</w:t>
            </w:r>
            <w:proofErr w:type="spellEnd"/>
            <w:r w:rsidR="00E41FEB">
              <w:rPr>
                <w:sz w:val="18"/>
                <w:szCs w:val="18"/>
                <w:lang w:val="en-GB"/>
              </w:rPr>
              <w:t xml:space="preserve"> of</w:t>
            </w:r>
            <w:r w:rsidRPr="00BF29D1">
              <w:rPr>
                <w:sz w:val="18"/>
                <w:szCs w:val="18"/>
                <w:lang w:val="en-GB"/>
              </w:rPr>
              <w:t xml:space="preserve"> the original transaction that this </w:t>
            </w:r>
            <w:r w:rsidR="00A70A7B">
              <w:rPr>
                <w:sz w:val="18"/>
                <w:szCs w:val="18"/>
                <w:lang w:val="en-GB"/>
              </w:rPr>
              <w:t>acknowledgement applied to.</w:t>
            </w:r>
          </w:p>
        </w:tc>
        <w:tc>
          <w:tcPr>
            <w:tcW w:w="1418" w:type="dxa"/>
          </w:tcPr>
          <w:p w14:paraId="2B15F318" w14:textId="7C904DE5" w:rsidR="00443F61" w:rsidRPr="00BF29D1" w:rsidRDefault="00443F61" w:rsidP="00AA213C">
            <w:pPr>
              <w:rPr>
                <w:sz w:val="18"/>
                <w:szCs w:val="18"/>
                <w:lang w:val="en-GB"/>
              </w:rPr>
            </w:pPr>
            <w:r w:rsidRPr="00BF29D1">
              <w:rPr>
                <w:sz w:val="18"/>
                <w:szCs w:val="18"/>
                <w:lang w:val="en-GB"/>
              </w:rPr>
              <w:t>2</w:t>
            </w:r>
            <w:r w:rsidR="00614E8B">
              <w:rPr>
                <w:sz w:val="18"/>
                <w:szCs w:val="18"/>
                <w:lang w:val="en-GB"/>
              </w:rPr>
              <w:t>,11</w:t>
            </w:r>
          </w:p>
        </w:tc>
      </w:tr>
      <w:tr w:rsidR="00443F61" w:rsidRPr="00BF29D1" w14:paraId="5963F053" w14:textId="77777777" w:rsidTr="00B4484D">
        <w:tc>
          <w:tcPr>
            <w:tcW w:w="2082" w:type="dxa"/>
          </w:tcPr>
          <w:p w14:paraId="21527CF7" w14:textId="5D9C341E" w:rsidR="00443F61" w:rsidRPr="0081470D" w:rsidRDefault="004E3B7A" w:rsidP="00AA213C">
            <w:pPr>
              <w:rPr>
                <w:bCs/>
                <w:iCs/>
                <w:sz w:val="18"/>
                <w:szCs w:val="18"/>
                <w:lang w:val="en-GB"/>
              </w:rPr>
            </w:pPr>
            <w:proofErr w:type="spellStart"/>
            <w:r w:rsidRPr="004E3B7A">
              <w:rPr>
                <w:iCs/>
                <w:sz w:val="18"/>
                <w:szCs w:val="18"/>
                <w:lang w:val="en-GB"/>
              </w:rPr>
              <w:t>originalTransactionType</w:t>
            </w:r>
            <w:proofErr w:type="spellEnd"/>
          </w:p>
        </w:tc>
        <w:tc>
          <w:tcPr>
            <w:tcW w:w="720" w:type="dxa"/>
          </w:tcPr>
          <w:p w14:paraId="4F1F2A82" w14:textId="6B7FC979" w:rsidR="00443F61" w:rsidRPr="00BF29D1" w:rsidRDefault="00443F61" w:rsidP="00AA213C">
            <w:pPr>
              <w:rPr>
                <w:sz w:val="18"/>
                <w:szCs w:val="18"/>
                <w:lang w:val="en-GB"/>
              </w:rPr>
            </w:pPr>
            <w:r w:rsidRPr="00BF29D1">
              <w:rPr>
                <w:sz w:val="18"/>
                <w:szCs w:val="18"/>
                <w:lang w:val="en-GB"/>
              </w:rPr>
              <w:t>M</w:t>
            </w:r>
          </w:p>
        </w:tc>
        <w:tc>
          <w:tcPr>
            <w:tcW w:w="4524" w:type="dxa"/>
          </w:tcPr>
          <w:p w14:paraId="79AEAE4A" w14:textId="4EEC6E0C" w:rsidR="00443F61" w:rsidRPr="00BF29D1" w:rsidRDefault="00443F61" w:rsidP="00AA213C">
            <w:pPr>
              <w:rPr>
                <w:sz w:val="18"/>
                <w:szCs w:val="18"/>
                <w:lang w:val="en-GB"/>
              </w:rPr>
            </w:pPr>
            <w:r w:rsidRPr="00BF29D1">
              <w:rPr>
                <w:sz w:val="18"/>
                <w:szCs w:val="18"/>
                <w:lang w:val="en-GB"/>
              </w:rPr>
              <w:t xml:space="preserve">The Transaction Type of the original transaction that this </w:t>
            </w:r>
            <w:r w:rsidR="00814782">
              <w:rPr>
                <w:sz w:val="18"/>
                <w:szCs w:val="18"/>
                <w:lang w:val="en-GB"/>
              </w:rPr>
              <w:t>acknowledgement applied to.</w:t>
            </w:r>
          </w:p>
        </w:tc>
        <w:tc>
          <w:tcPr>
            <w:tcW w:w="1418" w:type="dxa"/>
          </w:tcPr>
          <w:p w14:paraId="3D6150C2" w14:textId="463FCEA6" w:rsidR="00443F61" w:rsidRPr="00BF29D1" w:rsidRDefault="00443F61" w:rsidP="00AA213C">
            <w:pPr>
              <w:rPr>
                <w:sz w:val="18"/>
                <w:szCs w:val="18"/>
                <w:lang w:val="en-GB"/>
              </w:rPr>
            </w:pPr>
            <w:r w:rsidRPr="00BF29D1">
              <w:rPr>
                <w:sz w:val="18"/>
                <w:szCs w:val="18"/>
                <w:lang w:val="en-GB"/>
              </w:rPr>
              <w:t>3</w:t>
            </w:r>
          </w:p>
        </w:tc>
      </w:tr>
      <w:tr w:rsidR="00720B4E" w:rsidRPr="00BF29D1" w14:paraId="21D543E1" w14:textId="77777777" w:rsidTr="00B4484D">
        <w:tc>
          <w:tcPr>
            <w:tcW w:w="2082" w:type="dxa"/>
          </w:tcPr>
          <w:p w14:paraId="4B164A56" w14:textId="614EBA19" w:rsidR="00720B4E" w:rsidRPr="004E3B7A" w:rsidRDefault="00720B4E" w:rsidP="00720B4E">
            <w:pPr>
              <w:rPr>
                <w:iCs/>
                <w:sz w:val="18"/>
                <w:szCs w:val="18"/>
                <w:lang w:val="en-GB"/>
              </w:rPr>
            </w:pPr>
            <w:proofErr w:type="spellStart"/>
            <w:r>
              <w:rPr>
                <w:iCs/>
                <w:sz w:val="18"/>
                <w:szCs w:val="18"/>
                <w:lang w:val="en-GB"/>
              </w:rPr>
              <w:t>preferredIswc</w:t>
            </w:r>
            <w:proofErr w:type="spellEnd"/>
          </w:p>
        </w:tc>
        <w:tc>
          <w:tcPr>
            <w:tcW w:w="720" w:type="dxa"/>
          </w:tcPr>
          <w:p w14:paraId="312EA0E1" w14:textId="1CBDCD86" w:rsidR="00720B4E" w:rsidRPr="00BF29D1" w:rsidRDefault="00CD4B89" w:rsidP="00720B4E">
            <w:pPr>
              <w:rPr>
                <w:sz w:val="18"/>
                <w:szCs w:val="18"/>
                <w:lang w:val="en-GB"/>
              </w:rPr>
            </w:pPr>
            <w:r>
              <w:rPr>
                <w:sz w:val="18"/>
                <w:szCs w:val="18"/>
                <w:lang w:val="en-GB"/>
              </w:rPr>
              <w:t>O</w:t>
            </w:r>
          </w:p>
        </w:tc>
        <w:tc>
          <w:tcPr>
            <w:tcW w:w="4524" w:type="dxa"/>
          </w:tcPr>
          <w:p w14:paraId="64DEB732" w14:textId="6D9A20D2" w:rsidR="00720B4E" w:rsidRPr="00BF29D1" w:rsidRDefault="00720B4E" w:rsidP="00720B4E">
            <w:pPr>
              <w:rPr>
                <w:sz w:val="18"/>
                <w:szCs w:val="18"/>
                <w:lang w:val="en-GB"/>
              </w:rPr>
            </w:pPr>
            <w:r>
              <w:rPr>
                <w:bCs/>
                <w:sz w:val="18"/>
                <w:szCs w:val="18"/>
                <w:lang w:val="en-GB"/>
              </w:rPr>
              <w:t xml:space="preserve">Preferred ISWC </w:t>
            </w:r>
            <w:r w:rsidR="00075B7C">
              <w:rPr>
                <w:bCs/>
                <w:sz w:val="18"/>
                <w:szCs w:val="18"/>
                <w:lang w:val="en-GB"/>
              </w:rPr>
              <w:t xml:space="preserve">assigned to the </w:t>
            </w:r>
            <w:r w:rsidR="00A560AB">
              <w:rPr>
                <w:bCs/>
                <w:sz w:val="18"/>
                <w:szCs w:val="18"/>
                <w:lang w:val="en-GB"/>
              </w:rPr>
              <w:t xml:space="preserve">original transaction. </w:t>
            </w:r>
          </w:p>
        </w:tc>
        <w:tc>
          <w:tcPr>
            <w:tcW w:w="1418" w:type="dxa"/>
          </w:tcPr>
          <w:p w14:paraId="4F26E2BD" w14:textId="116D3CA8" w:rsidR="00720B4E" w:rsidRPr="00BF29D1" w:rsidRDefault="00720B4E" w:rsidP="00720B4E">
            <w:pPr>
              <w:rPr>
                <w:sz w:val="18"/>
                <w:szCs w:val="18"/>
                <w:lang w:val="en-GB"/>
              </w:rPr>
            </w:pPr>
            <w:r w:rsidRPr="00BF29D1">
              <w:rPr>
                <w:bCs/>
                <w:lang w:val="en-GB"/>
              </w:rPr>
              <w:t>7</w:t>
            </w:r>
          </w:p>
        </w:tc>
      </w:tr>
      <w:tr w:rsidR="00720B4E" w:rsidRPr="00BF29D1" w14:paraId="254C7EA7" w14:textId="77777777" w:rsidTr="00B4484D">
        <w:tc>
          <w:tcPr>
            <w:tcW w:w="2082" w:type="dxa"/>
          </w:tcPr>
          <w:p w14:paraId="23AAB33F" w14:textId="39F1306A" w:rsidR="00720B4E" w:rsidRPr="0081470D" w:rsidRDefault="00720B4E" w:rsidP="00720B4E">
            <w:pPr>
              <w:rPr>
                <w:bCs/>
                <w:iCs/>
                <w:sz w:val="18"/>
                <w:lang w:val="en-GB"/>
              </w:rPr>
            </w:pPr>
            <w:r w:rsidRPr="00BF29D1">
              <w:rPr>
                <w:iCs/>
                <w:sz w:val="18"/>
                <w:szCs w:val="18"/>
                <w:lang w:val="en-GB"/>
              </w:rPr>
              <w:t>workcode</w:t>
            </w:r>
          </w:p>
        </w:tc>
        <w:tc>
          <w:tcPr>
            <w:tcW w:w="720" w:type="dxa"/>
          </w:tcPr>
          <w:p w14:paraId="32BA93FA" w14:textId="199E686A" w:rsidR="00720B4E" w:rsidRPr="00BF29D1" w:rsidRDefault="00DA36B3" w:rsidP="00720B4E">
            <w:pPr>
              <w:rPr>
                <w:sz w:val="18"/>
                <w:szCs w:val="18"/>
                <w:lang w:val="en-GB"/>
              </w:rPr>
            </w:pPr>
            <w:r>
              <w:rPr>
                <w:sz w:val="18"/>
                <w:szCs w:val="18"/>
                <w:lang w:val="en-GB"/>
              </w:rPr>
              <w:t>O</w:t>
            </w:r>
          </w:p>
        </w:tc>
        <w:tc>
          <w:tcPr>
            <w:tcW w:w="4524" w:type="dxa"/>
          </w:tcPr>
          <w:p w14:paraId="3ACBA3BB" w14:textId="6AFBA785" w:rsidR="00720B4E" w:rsidRPr="00BF29D1" w:rsidRDefault="007F1622" w:rsidP="00B505DA">
            <w:pPr>
              <w:rPr>
                <w:sz w:val="18"/>
                <w:szCs w:val="18"/>
                <w:lang w:val="en-GB"/>
              </w:rPr>
            </w:pPr>
            <w:r>
              <w:rPr>
                <w:bCs/>
                <w:sz w:val="18"/>
                <w:szCs w:val="18"/>
                <w:lang w:val="en-GB"/>
              </w:rPr>
              <w:t>Represents t</w:t>
            </w:r>
            <w:r w:rsidR="00720B4E" w:rsidRPr="00BF29D1">
              <w:rPr>
                <w:bCs/>
                <w:sz w:val="18"/>
                <w:szCs w:val="18"/>
                <w:lang w:val="en-GB"/>
              </w:rPr>
              <w:t xml:space="preserve">he </w:t>
            </w:r>
            <w:proofErr w:type="gramStart"/>
            <w:r w:rsidR="00055F89">
              <w:rPr>
                <w:bCs/>
                <w:sz w:val="18"/>
                <w:szCs w:val="18"/>
                <w:lang w:val="en-GB"/>
              </w:rPr>
              <w:t>publishers</w:t>
            </w:r>
            <w:proofErr w:type="gramEnd"/>
            <w:r w:rsidR="00055F89">
              <w:rPr>
                <w:bCs/>
                <w:sz w:val="18"/>
                <w:szCs w:val="18"/>
                <w:lang w:val="en-GB"/>
              </w:rPr>
              <w:t xml:space="preserve"> </w:t>
            </w:r>
            <w:r w:rsidR="00720B4E" w:rsidRPr="00BF29D1">
              <w:rPr>
                <w:bCs/>
                <w:sz w:val="18"/>
                <w:szCs w:val="18"/>
                <w:lang w:val="en-GB"/>
              </w:rPr>
              <w:t>identifier for the work</w:t>
            </w:r>
            <w:r w:rsidR="00317692">
              <w:rPr>
                <w:bCs/>
                <w:sz w:val="18"/>
                <w:szCs w:val="18"/>
                <w:lang w:val="en-GB"/>
              </w:rPr>
              <w:t xml:space="preserve"> </w:t>
            </w:r>
            <w:r w:rsidR="00317692">
              <w:rPr>
                <w:sz w:val="18"/>
                <w:szCs w:val="18"/>
                <w:lang w:val="en-GB"/>
              </w:rPr>
              <w:t xml:space="preserve">associated with the outcome of the original transaction.  </w:t>
            </w:r>
            <w:r w:rsidR="00720B4E">
              <w:rPr>
                <w:bCs/>
                <w:sz w:val="18"/>
                <w:szCs w:val="18"/>
                <w:lang w:val="en-GB"/>
              </w:rPr>
              <w:t xml:space="preserve"> </w:t>
            </w:r>
          </w:p>
        </w:tc>
        <w:tc>
          <w:tcPr>
            <w:tcW w:w="1418" w:type="dxa"/>
          </w:tcPr>
          <w:p w14:paraId="31550278" w14:textId="61103EAD" w:rsidR="00720B4E" w:rsidRPr="00BF29D1" w:rsidRDefault="00720B4E" w:rsidP="00720B4E">
            <w:pPr>
              <w:rPr>
                <w:bCs/>
                <w:sz w:val="18"/>
                <w:lang w:val="en-GB"/>
              </w:rPr>
            </w:pPr>
          </w:p>
        </w:tc>
      </w:tr>
      <w:tr w:rsidR="00443F61" w:rsidRPr="00BF29D1" w14:paraId="0365254A" w14:textId="77777777" w:rsidTr="00B4484D">
        <w:tc>
          <w:tcPr>
            <w:tcW w:w="2082" w:type="dxa"/>
          </w:tcPr>
          <w:p w14:paraId="193385C0" w14:textId="4B82EDE8" w:rsidR="00443F61" w:rsidRPr="0081470D" w:rsidRDefault="00826326" w:rsidP="0012062F">
            <w:pPr>
              <w:rPr>
                <w:bCs/>
                <w:iCs/>
                <w:sz w:val="18"/>
                <w:lang w:val="en-GB"/>
              </w:rPr>
            </w:pPr>
            <w:proofErr w:type="spellStart"/>
            <w:r w:rsidRPr="00826326">
              <w:rPr>
                <w:bCs/>
                <w:iCs/>
                <w:sz w:val="18"/>
                <w:lang w:val="en-GB"/>
              </w:rPr>
              <w:t>originalTitle</w:t>
            </w:r>
            <w:proofErr w:type="spellEnd"/>
          </w:p>
        </w:tc>
        <w:tc>
          <w:tcPr>
            <w:tcW w:w="720" w:type="dxa"/>
          </w:tcPr>
          <w:p w14:paraId="1D012B4A" w14:textId="3986C440" w:rsidR="00443F61" w:rsidRPr="00BF29D1" w:rsidRDefault="0085702F" w:rsidP="0012062F">
            <w:pPr>
              <w:rPr>
                <w:sz w:val="18"/>
                <w:szCs w:val="18"/>
                <w:lang w:val="en-GB"/>
              </w:rPr>
            </w:pPr>
            <w:r>
              <w:rPr>
                <w:sz w:val="18"/>
                <w:szCs w:val="18"/>
                <w:lang w:val="en-GB"/>
              </w:rPr>
              <w:t>O</w:t>
            </w:r>
          </w:p>
        </w:tc>
        <w:tc>
          <w:tcPr>
            <w:tcW w:w="4524" w:type="dxa"/>
          </w:tcPr>
          <w:p w14:paraId="50E670C7" w14:textId="30E3A3BA" w:rsidR="00443F61" w:rsidRPr="00BF29D1" w:rsidRDefault="00B505DA" w:rsidP="0012062F">
            <w:pPr>
              <w:rPr>
                <w:sz w:val="18"/>
                <w:szCs w:val="18"/>
                <w:lang w:val="en-GB"/>
              </w:rPr>
            </w:pPr>
            <w:r>
              <w:rPr>
                <w:sz w:val="18"/>
                <w:szCs w:val="18"/>
                <w:lang w:val="en-GB"/>
              </w:rPr>
              <w:t xml:space="preserve">Represents the original title </w:t>
            </w:r>
            <w:r w:rsidR="00B5170D">
              <w:rPr>
                <w:sz w:val="18"/>
                <w:szCs w:val="18"/>
                <w:lang w:val="en-GB"/>
              </w:rPr>
              <w:t xml:space="preserve">associated with the ISWC </w:t>
            </w:r>
            <w:r w:rsidR="00DE0E51">
              <w:rPr>
                <w:sz w:val="18"/>
                <w:szCs w:val="18"/>
                <w:lang w:val="en-GB"/>
              </w:rPr>
              <w:t xml:space="preserve">returned </w:t>
            </w:r>
            <w:r w:rsidR="00B5170D">
              <w:rPr>
                <w:sz w:val="18"/>
                <w:szCs w:val="18"/>
                <w:lang w:val="en-GB"/>
              </w:rPr>
              <w:t xml:space="preserve">as the </w:t>
            </w:r>
            <w:r>
              <w:rPr>
                <w:sz w:val="18"/>
                <w:szCs w:val="18"/>
                <w:lang w:val="en-GB"/>
              </w:rPr>
              <w:t xml:space="preserve">outcome of the transaction. </w:t>
            </w:r>
          </w:p>
        </w:tc>
        <w:tc>
          <w:tcPr>
            <w:tcW w:w="1418" w:type="dxa"/>
          </w:tcPr>
          <w:p w14:paraId="3381534B" w14:textId="79BCE181" w:rsidR="00443F61" w:rsidRPr="00BF29D1" w:rsidRDefault="00443F61" w:rsidP="0012062F">
            <w:pPr>
              <w:rPr>
                <w:bCs/>
                <w:sz w:val="18"/>
                <w:lang w:val="en-GB"/>
              </w:rPr>
            </w:pPr>
          </w:p>
        </w:tc>
      </w:tr>
      <w:tr w:rsidR="00443F61" w:rsidRPr="00BF29D1" w14:paraId="4322C6E8" w14:textId="77777777" w:rsidTr="00B4484D">
        <w:tc>
          <w:tcPr>
            <w:tcW w:w="2082" w:type="dxa"/>
          </w:tcPr>
          <w:p w14:paraId="51F3460B" w14:textId="0ACB3ADB" w:rsidR="00443F61" w:rsidRPr="0081470D" w:rsidRDefault="00DA36B3" w:rsidP="0012062F">
            <w:pPr>
              <w:rPr>
                <w:iCs/>
                <w:sz w:val="18"/>
                <w:lang w:val="en-GB"/>
              </w:rPr>
            </w:pPr>
            <w:proofErr w:type="spellStart"/>
            <w:r w:rsidRPr="00DA36B3">
              <w:rPr>
                <w:iCs/>
                <w:sz w:val="18"/>
                <w:szCs w:val="18"/>
                <w:lang w:val="en-GB"/>
              </w:rPr>
              <w:t>processingDate</w:t>
            </w:r>
            <w:r w:rsidR="008C71DF">
              <w:rPr>
                <w:iCs/>
                <w:sz w:val="18"/>
                <w:szCs w:val="18"/>
                <w:lang w:val="en-GB"/>
              </w:rPr>
              <w:t>Time</w:t>
            </w:r>
            <w:proofErr w:type="spellEnd"/>
          </w:p>
        </w:tc>
        <w:tc>
          <w:tcPr>
            <w:tcW w:w="720" w:type="dxa"/>
          </w:tcPr>
          <w:p w14:paraId="306FA10A" w14:textId="7B89CEDD" w:rsidR="00443F61" w:rsidRPr="00BF29D1" w:rsidRDefault="00443F61" w:rsidP="0012062F">
            <w:pPr>
              <w:rPr>
                <w:sz w:val="18"/>
                <w:szCs w:val="18"/>
                <w:lang w:val="en-GB"/>
              </w:rPr>
            </w:pPr>
            <w:r w:rsidRPr="00BF29D1">
              <w:rPr>
                <w:sz w:val="18"/>
                <w:szCs w:val="18"/>
                <w:lang w:val="en-GB"/>
              </w:rPr>
              <w:t>M</w:t>
            </w:r>
          </w:p>
        </w:tc>
        <w:tc>
          <w:tcPr>
            <w:tcW w:w="4524" w:type="dxa"/>
          </w:tcPr>
          <w:p w14:paraId="4581CE3B" w14:textId="7BF72BBE" w:rsidR="00443F61" w:rsidRPr="00BF29D1" w:rsidRDefault="00443F61" w:rsidP="0012062F">
            <w:pPr>
              <w:rPr>
                <w:sz w:val="18"/>
                <w:szCs w:val="18"/>
                <w:lang w:val="en-GB"/>
              </w:rPr>
            </w:pPr>
            <w:r w:rsidRPr="00BF29D1">
              <w:rPr>
                <w:sz w:val="18"/>
                <w:szCs w:val="18"/>
                <w:lang w:val="en-GB"/>
              </w:rPr>
              <w:t>The date</w:t>
            </w:r>
            <w:r w:rsidR="008C71DF">
              <w:rPr>
                <w:sz w:val="18"/>
                <w:szCs w:val="18"/>
                <w:lang w:val="en-GB"/>
              </w:rPr>
              <w:t>/time</w:t>
            </w:r>
            <w:r w:rsidRPr="00BF29D1">
              <w:rPr>
                <w:sz w:val="18"/>
                <w:szCs w:val="18"/>
                <w:lang w:val="en-GB"/>
              </w:rPr>
              <w:t xml:space="preserve"> this transaction or file was formally processed by the recipient</w:t>
            </w:r>
            <w:r w:rsidR="008B54C0">
              <w:rPr>
                <w:sz w:val="18"/>
                <w:szCs w:val="18"/>
                <w:lang w:val="en-GB"/>
              </w:rPr>
              <w:t xml:space="preserve"> (typically the ISWC database)</w:t>
            </w:r>
          </w:p>
        </w:tc>
        <w:tc>
          <w:tcPr>
            <w:tcW w:w="1418" w:type="dxa"/>
          </w:tcPr>
          <w:p w14:paraId="1FD17FDB" w14:textId="3EA37381" w:rsidR="00443F61" w:rsidRPr="00BF29D1" w:rsidRDefault="00443F61" w:rsidP="0012062F">
            <w:pPr>
              <w:rPr>
                <w:bCs/>
                <w:lang w:val="en-GB"/>
              </w:rPr>
            </w:pPr>
            <w:r w:rsidRPr="00BF29D1">
              <w:rPr>
                <w:sz w:val="18"/>
                <w:szCs w:val="18"/>
                <w:lang w:val="en-GB"/>
              </w:rPr>
              <w:t>9</w:t>
            </w:r>
          </w:p>
        </w:tc>
      </w:tr>
      <w:tr w:rsidR="00443F61" w:rsidRPr="00BF29D1" w14:paraId="7DFA2039" w14:textId="77777777" w:rsidTr="00B4484D">
        <w:tc>
          <w:tcPr>
            <w:tcW w:w="2082" w:type="dxa"/>
          </w:tcPr>
          <w:p w14:paraId="7F2EBC3E" w14:textId="171FA770" w:rsidR="00443F61" w:rsidRPr="0081470D" w:rsidRDefault="008B54C0" w:rsidP="0012062F">
            <w:pPr>
              <w:rPr>
                <w:iCs/>
                <w:sz w:val="18"/>
                <w:szCs w:val="18"/>
                <w:lang w:val="en-GB"/>
              </w:rPr>
            </w:pPr>
            <w:proofErr w:type="spellStart"/>
            <w:r w:rsidRPr="008B54C0">
              <w:rPr>
                <w:iCs/>
                <w:sz w:val="18"/>
                <w:szCs w:val="18"/>
                <w:lang w:val="en-GB"/>
              </w:rPr>
              <w:t>transactionStatus</w:t>
            </w:r>
            <w:proofErr w:type="spellEnd"/>
          </w:p>
        </w:tc>
        <w:tc>
          <w:tcPr>
            <w:tcW w:w="720" w:type="dxa"/>
          </w:tcPr>
          <w:p w14:paraId="6667A311" w14:textId="43F782FD" w:rsidR="00443F61" w:rsidRPr="00BF29D1" w:rsidRDefault="00443F61" w:rsidP="0012062F">
            <w:pPr>
              <w:rPr>
                <w:sz w:val="18"/>
                <w:szCs w:val="18"/>
                <w:lang w:val="en-GB"/>
              </w:rPr>
            </w:pPr>
            <w:r w:rsidRPr="00BF29D1">
              <w:rPr>
                <w:sz w:val="18"/>
                <w:szCs w:val="18"/>
                <w:lang w:val="en-GB"/>
              </w:rPr>
              <w:t>M</w:t>
            </w:r>
          </w:p>
        </w:tc>
        <w:tc>
          <w:tcPr>
            <w:tcW w:w="4524" w:type="dxa"/>
          </w:tcPr>
          <w:p w14:paraId="30E7AF60" w14:textId="0FD22776" w:rsidR="00443F61" w:rsidRPr="00BF29D1" w:rsidRDefault="00443F61" w:rsidP="003C7058">
            <w:pPr>
              <w:rPr>
                <w:sz w:val="18"/>
                <w:szCs w:val="18"/>
                <w:lang w:val="en-GB"/>
              </w:rPr>
            </w:pPr>
            <w:r w:rsidRPr="00BF29D1">
              <w:rPr>
                <w:sz w:val="18"/>
                <w:szCs w:val="18"/>
                <w:lang w:val="en-GB"/>
              </w:rPr>
              <w:t xml:space="preserve">The status </w:t>
            </w:r>
            <w:r w:rsidR="00AF7F86">
              <w:rPr>
                <w:sz w:val="18"/>
                <w:szCs w:val="18"/>
                <w:lang w:val="en-GB"/>
              </w:rPr>
              <w:t xml:space="preserve">or outcome of the original </w:t>
            </w:r>
            <w:r w:rsidRPr="00BF29D1">
              <w:rPr>
                <w:sz w:val="18"/>
                <w:szCs w:val="18"/>
                <w:lang w:val="en-GB"/>
              </w:rPr>
              <w:t xml:space="preserve">transaction.  </w:t>
            </w:r>
            <w:r w:rsidR="00E91CF7">
              <w:rPr>
                <w:sz w:val="18"/>
                <w:szCs w:val="18"/>
                <w:lang w:val="en-GB"/>
              </w:rPr>
              <w:t xml:space="preserve">One of: </w:t>
            </w:r>
            <w:proofErr w:type="spellStart"/>
            <w:proofErr w:type="gramStart"/>
            <w:r w:rsidR="00E91CF7" w:rsidRPr="00E91CF7">
              <w:rPr>
                <w:sz w:val="18"/>
                <w:szCs w:val="18"/>
                <w:lang w:val="en-GB"/>
              </w:rPr>
              <w:t>FullyAccepted</w:t>
            </w:r>
            <w:proofErr w:type="spellEnd"/>
            <w:r w:rsidR="00E91CF7" w:rsidRPr="00E91CF7">
              <w:rPr>
                <w:sz w:val="18"/>
                <w:szCs w:val="18"/>
                <w:lang w:val="en-GB"/>
              </w:rPr>
              <w:t xml:space="preserve"> </w:t>
            </w:r>
            <w:r w:rsidR="003C7058">
              <w:rPr>
                <w:sz w:val="18"/>
                <w:szCs w:val="18"/>
                <w:lang w:val="en-GB"/>
              </w:rPr>
              <w:t xml:space="preserve"> or</w:t>
            </w:r>
            <w:proofErr w:type="gramEnd"/>
            <w:r w:rsidR="003C7058">
              <w:rPr>
                <w:sz w:val="18"/>
                <w:szCs w:val="18"/>
                <w:lang w:val="en-GB"/>
              </w:rPr>
              <w:t xml:space="preserve"> </w:t>
            </w:r>
            <w:r w:rsidR="00E91CF7" w:rsidRPr="00E91CF7">
              <w:rPr>
                <w:sz w:val="18"/>
                <w:szCs w:val="18"/>
                <w:lang w:val="en-GB"/>
              </w:rPr>
              <w:t>Rejected</w:t>
            </w:r>
            <w:r w:rsidR="004827D7">
              <w:rPr>
                <w:sz w:val="18"/>
                <w:szCs w:val="18"/>
                <w:lang w:val="en-GB"/>
              </w:rPr>
              <w:t>.  Note: “</w:t>
            </w:r>
            <w:proofErr w:type="spellStart"/>
            <w:r w:rsidR="004827D7">
              <w:rPr>
                <w:sz w:val="18"/>
                <w:szCs w:val="18"/>
                <w:lang w:val="en-GB"/>
              </w:rPr>
              <w:t>PartiallyAccepted</w:t>
            </w:r>
            <w:proofErr w:type="spellEnd"/>
            <w:r w:rsidR="004827D7">
              <w:rPr>
                <w:sz w:val="18"/>
                <w:szCs w:val="18"/>
                <w:lang w:val="en-GB"/>
              </w:rPr>
              <w:t xml:space="preserve">” is also a valid response but based in the currently implemented rules will never be returned. </w:t>
            </w:r>
          </w:p>
        </w:tc>
        <w:tc>
          <w:tcPr>
            <w:tcW w:w="1418" w:type="dxa"/>
          </w:tcPr>
          <w:p w14:paraId="433FB471" w14:textId="1AFE2A62" w:rsidR="00443F61" w:rsidRPr="00BF29D1" w:rsidRDefault="00443F61" w:rsidP="0012062F">
            <w:pPr>
              <w:rPr>
                <w:sz w:val="18"/>
                <w:szCs w:val="18"/>
                <w:lang w:val="en-GB"/>
              </w:rPr>
            </w:pPr>
            <w:r w:rsidRPr="00BF29D1">
              <w:rPr>
                <w:sz w:val="18"/>
                <w:szCs w:val="18"/>
                <w:lang w:val="en-GB"/>
              </w:rPr>
              <w:t>10</w:t>
            </w:r>
          </w:p>
        </w:tc>
      </w:tr>
      <w:tr w:rsidR="00884BCC" w:rsidRPr="00BF29D1" w14:paraId="146714A1" w14:textId="77777777" w:rsidTr="00B4484D">
        <w:tc>
          <w:tcPr>
            <w:tcW w:w="2082" w:type="dxa"/>
          </w:tcPr>
          <w:p w14:paraId="1219BE9D" w14:textId="687E6E78" w:rsidR="00884BCC" w:rsidRPr="008B54C0" w:rsidRDefault="00AE2E9A" w:rsidP="0012062F">
            <w:pPr>
              <w:rPr>
                <w:iCs/>
                <w:sz w:val="18"/>
                <w:szCs w:val="18"/>
                <w:lang w:val="en-GB"/>
              </w:rPr>
            </w:pPr>
            <w:proofErr w:type="spellStart"/>
            <w:r>
              <w:rPr>
                <w:iCs/>
                <w:sz w:val="18"/>
                <w:szCs w:val="18"/>
                <w:lang w:val="en-GB"/>
              </w:rPr>
              <w:lastRenderedPageBreak/>
              <w:t>otherTitles</w:t>
            </w:r>
            <w:proofErr w:type="spellEnd"/>
          </w:p>
        </w:tc>
        <w:tc>
          <w:tcPr>
            <w:tcW w:w="720" w:type="dxa"/>
          </w:tcPr>
          <w:p w14:paraId="00B235CD" w14:textId="5560E176" w:rsidR="00884BCC" w:rsidRPr="00BF29D1" w:rsidRDefault="00AE2E9A" w:rsidP="0012062F">
            <w:pPr>
              <w:rPr>
                <w:sz w:val="18"/>
                <w:szCs w:val="18"/>
                <w:lang w:val="en-GB"/>
              </w:rPr>
            </w:pPr>
            <w:r>
              <w:rPr>
                <w:sz w:val="18"/>
                <w:szCs w:val="18"/>
                <w:lang w:val="en-GB"/>
              </w:rPr>
              <w:t>O</w:t>
            </w:r>
          </w:p>
        </w:tc>
        <w:tc>
          <w:tcPr>
            <w:tcW w:w="4524" w:type="dxa"/>
          </w:tcPr>
          <w:p w14:paraId="4FC6A5C1" w14:textId="079C4240" w:rsidR="00884BCC" w:rsidRPr="00BF29D1" w:rsidRDefault="00FE7803" w:rsidP="003C7058">
            <w:pPr>
              <w:rPr>
                <w:sz w:val="18"/>
                <w:szCs w:val="18"/>
                <w:lang w:val="en-GB"/>
              </w:rPr>
            </w:pPr>
            <w:r>
              <w:rPr>
                <w:sz w:val="18"/>
                <w:szCs w:val="18"/>
                <w:lang w:val="en-GB"/>
              </w:rPr>
              <w:t xml:space="preserve">Other titles associated with the </w:t>
            </w:r>
            <w:r w:rsidR="00365691">
              <w:rPr>
                <w:sz w:val="18"/>
                <w:szCs w:val="18"/>
                <w:lang w:val="en-GB"/>
              </w:rPr>
              <w:t xml:space="preserve">musical composition.  </w:t>
            </w:r>
          </w:p>
        </w:tc>
        <w:tc>
          <w:tcPr>
            <w:tcW w:w="1418" w:type="dxa"/>
          </w:tcPr>
          <w:p w14:paraId="12D1C45E" w14:textId="77777777" w:rsidR="00884BCC" w:rsidRPr="00BF29D1" w:rsidRDefault="00884BCC" w:rsidP="0012062F">
            <w:pPr>
              <w:rPr>
                <w:sz w:val="18"/>
                <w:szCs w:val="18"/>
                <w:lang w:val="en-GB"/>
              </w:rPr>
            </w:pPr>
          </w:p>
        </w:tc>
      </w:tr>
      <w:tr w:rsidR="00916C9B" w:rsidRPr="00BF29D1" w14:paraId="23073086" w14:textId="77777777" w:rsidTr="00B4484D">
        <w:tc>
          <w:tcPr>
            <w:tcW w:w="2082" w:type="dxa"/>
          </w:tcPr>
          <w:p w14:paraId="60846DBE" w14:textId="3A83CE9C" w:rsidR="00916C9B" w:rsidRDefault="00916C9B" w:rsidP="0012062F">
            <w:pPr>
              <w:rPr>
                <w:iCs/>
                <w:sz w:val="18"/>
                <w:szCs w:val="18"/>
                <w:lang w:val="en-GB"/>
              </w:rPr>
            </w:pPr>
            <w:proofErr w:type="spellStart"/>
            <w:r>
              <w:rPr>
                <w:iCs/>
                <w:sz w:val="18"/>
                <w:szCs w:val="18"/>
                <w:lang w:val="en-GB"/>
              </w:rPr>
              <w:t>interestedParties</w:t>
            </w:r>
            <w:proofErr w:type="spellEnd"/>
          </w:p>
        </w:tc>
        <w:tc>
          <w:tcPr>
            <w:tcW w:w="720" w:type="dxa"/>
          </w:tcPr>
          <w:p w14:paraId="5372F83A" w14:textId="774FE27E" w:rsidR="00916C9B" w:rsidRDefault="00916C9B" w:rsidP="0012062F">
            <w:pPr>
              <w:rPr>
                <w:sz w:val="18"/>
                <w:szCs w:val="18"/>
                <w:lang w:val="en-GB"/>
              </w:rPr>
            </w:pPr>
            <w:r>
              <w:rPr>
                <w:sz w:val="18"/>
                <w:szCs w:val="18"/>
                <w:lang w:val="en-GB"/>
              </w:rPr>
              <w:t>O</w:t>
            </w:r>
          </w:p>
        </w:tc>
        <w:tc>
          <w:tcPr>
            <w:tcW w:w="4524" w:type="dxa"/>
          </w:tcPr>
          <w:p w14:paraId="4255157F" w14:textId="77777777" w:rsidR="00916C9B" w:rsidRDefault="00FC6E0C" w:rsidP="003C7058">
            <w:pPr>
              <w:rPr>
                <w:sz w:val="18"/>
                <w:szCs w:val="18"/>
                <w:lang w:val="en-GB"/>
              </w:rPr>
            </w:pPr>
            <w:r>
              <w:rPr>
                <w:sz w:val="18"/>
                <w:szCs w:val="18"/>
                <w:lang w:val="en-GB"/>
              </w:rPr>
              <w:t>Interested parties associated with the musical composition</w:t>
            </w:r>
          </w:p>
          <w:p w14:paraId="7CA9999D" w14:textId="286A7287" w:rsidR="00865F1F" w:rsidRDefault="00865F1F" w:rsidP="003C7058">
            <w:pPr>
              <w:rPr>
                <w:sz w:val="18"/>
                <w:szCs w:val="18"/>
                <w:lang w:val="en-GB"/>
              </w:rPr>
            </w:pPr>
          </w:p>
        </w:tc>
        <w:tc>
          <w:tcPr>
            <w:tcW w:w="1418" w:type="dxa"/>
          </w:tcPr>
          <w:p w14:paraId="1177265B" w14:textId="1BE44911" w:rsidR="00916C9B" w:rsidRPr="00BF29D1" w:rsidRDefault="0070296E" w:rsidP="0012062F">
            <w:pPr>
              <w:rPr>
                <w:sz w:val="18"/>
                <w:szCs w:val="18"/>
                <w:lang w:val="en-GB"/>
              </w:rPr>
            </w:pPr>
            <w:r>
              <w:rPr>
                <w:sz w:val="18"/>
                <w:szCs w:val="18"/>
                <w:lang w:val="en-GB"/>
              </w:rPr>
              <w:t>13</w:t>
            </w:r>
          </w:p>
        </w:tc>
      </w:tr>
      <w:tr w:rsidR="0004234E" w:rsidRPr="00BF29D1" w14:paraId="65D19618" w14:textId="77777777" w:rsidTr="00B4484D">
        <w:tc>
          <w:tcPr>
            <w:tcW w:w="2082" w:type="dxa"/>
          </w:tcPr>
          <w:p w14:paraId="0AD21EF7" w14:textId="703FD5D6" w:rsidR="0004234E" w:rsidRDefault="0004234E" w:rsidP="0012062F">
            <w:pPr>
              <w:rPr>
                <w:iCs/>
                <w:sz w:val="18"/>
                <w:szCs w:val="18"/>
                <w:lang w:val="en-GB"/>
              </w:rPr>
            </w:pPr>
            <w:proofErr w:type="spellStart"/>
            <w:r>
              <w:rPr>
                <w:iCs/>
                <w:sz w:val="18"/>
                <w:szCs w:val="18"/>
                <w:lang w:val="en-GB"/>
              </w:rPr>
              <w:t>workInfo</w:t>
            </w:r>
            <w:proofErr w:type="spellEnd"/>
          </w:p>
        </w:tc>
        <w:tc>
          <w:tcPr>
            <w:tcW w:w="720" w:type="dxa"/>
          </w:tcPr>
          <w:p w14:paraId="39FAAF1D" w14:textId="005D9DF7" w:rsidR="0004234E" w:rsidRDefault="00E1011D" w:rsidP="0012062F">
            <w:pPr>
              <w:rPr>
                <w:sz w:val="18"/>
                <w:szCs w:val="18"/>
                <w:lang w:val="en-GB"/>
              </w:rPr>
            </w:pPr>
            <w:r>
              <w:rPr>
                <w:sz w:val="18"/>
                <w:szCs w:val="18"/>
                <w:lang w:val="en-GB"/>
              </w:rPr>
              <w:t>C</w:t>
            </w:r>
          </w:p>
        </w:tc>
        <w:tc>
          <w:tcPr>
            <w:tcW w:w="4524" w:type="dxa"/>
          </w:tcPr>
          <w:p w14:paraId="611CCD04" w14:textId="46026C62" w:rsidR="0004234E" w:rsidRDefault="00D466EA" w:rsidP="003C7058">
            <w:pPr>
              <w:rPr>
                <w:sz w:val="18"/>
                <w:szCs w:val="18"/>
                <w:lang w:val="en-GB"/>
              </w:rPr>
            </w:pPr>
            <w:r>
              <w:rPr>
                <w:sz w:val="18"/>
                <w:szCs w:val="18"/>
                <w:lang w:val="en-GB"/>
              </w:rPr>
              <w:t>Other society work information associated with the returned ISWC</w:t>
            </w:r>
            <w:r w:rsidR="00E1011D">
              <w:rPr>
                <w:sz w:val="18"/>
                <w:szCs w:val="18"/>
                <w:lang w:val="en-GB"/>
              </w:rPr>
              <w:t xml:space="preserve">. </w:t>
            </w:r>
          </w:p>
        </w:tc>
        <w:tc>
          <w:tcPr>
            <w:tcW w:w="1418" w:type="dxa"/>
          </w:tcPr>
          <w:p w14:paraId="28F1F85B" w14:textId="72427CD8" w:rsidR="0004234E" w:rsidRPr="00BF29D1" w:rsidRDefault="0004234E" w:rsidP="0012062F">
            <w:pPr>
              <w:rPr>
                <w:sz w:val="18"/>
                <w:szCs w:val="18"/>
                <w:lang w:val="en-GB"/>
              </w:rPr>
            </w:pPr>
          </w:p>
        </w:tc>
      </w:tr>
      <w:tr w:rsidR="00D466EA" w:rsidRPr="00BF29D1" w14:paraId="6527E3CE" w14:textId="77777777" w:rsidTr="00B4484D">
        <w:tc>
          <w:tcPr>
            <w:tcW w:w="2082" w:type="dxa"/>
          </w:tcPr>
          <w:p w14:paraId="1D9119C7" w14:textId="3DA976B5" w:rsidR="00D466EA" w:rsidRDefault="00D466EA" w:rsidP="0012062F">
            <w:pPr>
              <w:rPr>
                <w:iCs/>
                <w:sz w:val="18"/>
                <w:szCs w:val="18"/>
                <w:lang w:val="en-GB"/>
              </w:rPr>
            </w:pPr>
            <w:proofErr w:type="spellStart"/>
            <w:r>
              <w:rPr>
                <w:iCs/>
                <w:sz w:val="18"/>
                <w:szCs w:val="18"/>
                <w:lang w:val="en-GB"/>
              </w:rPr>
              <w:t>errorMessages</w:t>
            </w:r>
            <w:proofErr w:type="spellEnd"/>
          </w:p>
        </w:tc>
        <w:tc>
          <w:tcPr>
            <w:tcW w:w="720" w:type="dxa"/>
          </w:tcPr>
          <w:p w14:paraId="6296A482" w14:textId="293BDC3D" w:rsidR="00D466EA" w:rsidRDefault="00D466EA" w:rsidP="0012062F">
            <w:pPr>
              <w:rPr>
                <w:sz w:val="18"/>
                <w:szCs w:val="18"/>
                <w:lang w:val="en-GB"/>
              </w:rPr>
            </w:pPr>
            <w:r>
              <w:rPr>
                <w:sz w:val="18"/>
                <w:szCs w:val="18"/>
                <w:lang w:val="en-GB"/>
              </w:rPr>
              <w:t>C</w:t>
            </w:r>
          </w:p>
        </w:tc>
        <w:tc>
          <w:tcPr>
            <w:tcW w:w="4524" w:type="dxa"/>
          </w:tcPr>
          <w:p w14:paraId="4831F86D" w14:textId="4C5E0419" w:rsidR="00D466EA" w:rsidRDefault="0003253F" w:rsidP="003C7058">
            <w:pPr>
              <w:rPr>
                <w:sz w:val="18"/>
                <w:szCs w:val="18"/>
                <w:lang w:val="en-GB"/>
              </w:rPr>
            </w:pPr>
            <w:r>
              <w:rPr>
                <w:sz w:val="18"/>
                <w:szCs w:val="18"/>
                <w:lang w:val="en-GB"/>
              </w:rPr>
              <w:t xml:space="preserve">Details of any errors that occurred </w:t>
            </w:r>
            <w:r w:rsidR="00AE4A27">
              <w:rPr>
                <w:sz w:val="18"/>
                <w:szCs w:val="18"/>
                <w:lang w:val="en-GB"/>
              </w:rPr>
              <w:t xml:space="preserve">with the transaction.   </w:t>
            </w:r>
          </w:p>
        </w:tc>
        <w:tc>
          <w:tcPr>
            <w:tcW w:w="1418" w:type="dxa"/>
          </w:tcPr>
          <w:p w14:paraId="40144856" w14:textId="7E7E37CA" w:rsidR="00D466EA" w:rsidRPr="00BF29D1" w:rsidRDefault="00A21D59" w:rsidP="0012062F">
            <w:pPr>
              <w:rPr>
                <w:sz w:val="18"/>
                <w:szCs w:val="18"/>
                <w:lang w:val="en-GB"/>
              </w:rPr>
            </w:pPr>
            <w:r>
              <w:rPr>
                <w:sz w:val="18"/>
                <w:szCs w:val="18"/>
                <w:lang w:val="en-GB"/>
              </w:rPr>
              <w:t>11</w:t>
            </w:r>
          </w:p>
        </w:tc>
      </w:tr>
    </w:tbl>
    <w:p w14:paraId="504D4687" w14:textId="2D0B9B7C" w:rsidR="009A67AD" w:rsidRDefault="009A67AD" w:rsidP="00DC6750">
      <w:pPr>
        <w:pStyle w:val="NormalIndent"/>
        <w:rPr>
          <w:lang w:val="en-GB"/>
        </w:rPr>
      </w:pPr>
    </w:p>
    <w:p w14:paraId="2AEEC705" w14:textId="77777777" w:rsidR="002B77A1" w:rsidRPr="00BF29D1" w:rsidRDefault="002B77A1" w:rsidP="00DC6750">
      <w:pPr>
        <w:pStyle w:val="NormalIndent"/>
        <w:rPr>
          <w:lang w:val="en-GB"/>
        </w:rPr>
      </w:pPr>
    </w:p>
    <w:p w14:paraId="4A916D10" w14:textId="77777777" w:rsidR="00A86525" w:rsidRPr="00BF29D1" w:rsidRDefault="00A86525" w:rsidP="00A86525">
      <w:pPr>
        <w:pStyle w:val="Heading3"/>
        <w:rPr>
          <w:lang w:val="en-GB"/>
        </w:rPr>
      </w:pPr>
      <w:bookmarkStart w:id="172" w:name="_Toc135998153"/>
      <w:r w:rsidRPr="00BF29D1">
        <w:rPr>
          <w:lang w:val="en-GB"/>
        </w:rPr>
        <w:t>Transaction Level Validation</w:t>
      </w:r>
      <w:bookmarkEnd w:id="172"/>
    </w:p>
    <w:tbl>
      <w:tblPr>
        <w:tblStyle w:val="TableGrid"/>
        <w:tblW w:w="8990" w:type="dxa"/>
        <w:tblInd w:w="607" w:type="dxa"/>
        <w:tblLook w:val="04A0" w:firstRow="1" w:lastRow="0" w:firstColumn="1" w:lastColumn="0" w:noHBand="0" w:noVBand="1"/>
      </w:tblPr>
      <w:tblGrid>
        <w:gridCol w:w="1195"/>
        <w:gridCol w:w="5953"/>
        <w:gridCol w:w="1842"/>
      </w:tblGrid>
      <w:tr w:rsidR="00A86525" w:rsidRPr="00BF29D1" w14:paraId="44DAC197" w14:textId="77777777" w:rsidTr="00AB6B79">
        <w:tc>
          <w:tcPr>
            <w:tcW w:w="1195" w:type="dxa"/>
            <w:shd w:val="clear" w:color="auto" w:fill="D9D9D9" w:themeFill="background1" w:themeFillShade="D9"/>
          </w:tcPr>
          <w:p w14:paraId="4811DF8B" w14:textId="77777777" w:rsidR="00A86525" w:rsidRPr="00BF29D1" w:rsidRDefault="00A86525" w:rsidP="00AB6B79">
            <w:pPr>
              <w:rPr>
                <w:lang w:val="en-GB"/>
              </w:rPr>
            </w:pPr>
            <w:r w:rsidRPr="00BF29D1">
              <w:rPr>
                <w:lang w:val="en-GB"/>
              </w:rPr>
              <w:t>Ref</w:t>
            </w:r>
          </w:p>
        </w:tc>
        <w:tc>
          <w:tcPr>
            <w:tcW w:w="5953" w:type="dxa"/>
            <w:shd w:val="clear" w:color="auto" w:fill="D9D9D9" w:themeFill="background1" w:themeFillShade="D9"/>
          </w:tcPr>
          <w:p w14:paraId="70B9C470" w14:textId="77777777" w:rsidR="00A86525" w:rsidRPr="00BF29D1" w:rsidRDefault="00A86525" w:rsidP="00AB6B79">
            <w:pPr>
              <w:rPr>
                <w:lang w:val="en-GB"/>
              </w:rPr>
            </w:pPr>
            <w:r w:rsidRPr="00BF29D1">
              <w:rPr>
                <w:lang w:val="en-GB"/>
              </w:rPr>
              <w:t>Description</w:t>
            </w:r>
          </w:p>
        </w:tc>
        <w:tc>
          <w:tcPr>
            <w:tcW w:w="1842" w:type="dxa"/>
            <w:shd w:val="clear" w:color="auto" w:fill="D9D9D9" w:themeFill="background1" w:themeFillShade="D9"/>
          </w:tcPr>
          <w:p w14:paraId="21B200F0" w14:textId="77777777" w:rsidR="00A86525" w:rsidRPr="00BF29D1" w:rsidRDefault="00A86525" w:rsidP="00AB6B79">
            <w:pPr>
              <w:rPr>
                <w:lang w:val="en-GB"/>
              </w:rPr>
            </w:pPr>
            <w:r w:rsidRPr="00BF29D1">
              <w:rPr>
                <w:lang w:val="en-GB"/>
              </w:rPr>
              <w:t>Business Rules Document Ref</w:t>
            </w:r>
          </w:p>
        </w:tc>
      </w:tr>
      <w:tr w:rsidR="00A86525" w:rsidRPr="00BF29D1" w14:paraId="58057866" w14:textId="77777777" w:rsidTr="00AB6B79">
        <w:tc>
          <w:tcPr>
            <w:tcW w:w="1195" w:type="dxa"/>
          </w:tcPr>
          <w:p w14:paraId="1741A5DC" w14:textId="33B8F3E2" w:rsidR="00A86525" w:rsidRPr="00BF29D1" w:rsidRDefault="00A86525" w:rsidP="00AB6B79">
            <w:pPr>
              <w:rPr>
                <w:lang w:val="en-GB"/>
              </w:rPr>
            </w:pPr>
            <w:r w:rsidRPr="00BF29D1">
              <w:rPr>
                <w:lang w:val="en-GB"/>
              </w:rPr>
              <w:t>1</w:t>
            </w:r>
            <w:r w:rsidR="00C976A7">
              <w:rPr>
                <w:lang w:val="en-GB"/>
              </w:rPr>
              <w:t>1</w:t>
            </w:r>
          </w:p>
        </w:tc>
        <w:tc>
          <w:tcPr>
            <w:tcW w:w="5953" w:type="dxa"/>
          </w:tcPr>
          <w:p w14:paraId="4C84A0E5" w14:textId="48E9AD26" w:rsidR="00A86525" w:rsidRPr="00BF29D1" w:rsidRDefault="00A86525" w:rsidP="00AB6B79">
            <w:pPr>
              <w:rPr>
                <w:lang w:val="en-GB"/>
              </w:rPr>
            </w:pPr>
            <w:r w:rsidRPr="00BF29D1">
              <w:rPr>
                <w:lang w:val="en-GB"/>
              </w:rPr>
              <w:t xml:space="preserve">Only one </w:t>
            </w:r>
            <w:r w:rsidR="00C976A7">
              <w:rPr>
                <w:lang w:val="en-GB"/>
              </w:rPr>
              <w:t xml:space="preserve">acknowledgment </w:t>
            </w:r>
            <w:r w:rsidRPr="00BF29D1">
              <w:rPr>
                <w:lang w:val="en-GB"/>
              </w:rPr>
              <w:t>is allowed per transaction. (TR)</w:t>
            </w:r>
          </w:p>
        </w:tc>
        <w:tc>
          <w:tcPr>
            <w:tcW w:w="1842" w:type="dxa"/>
          </w:tcPr>
          <w:p w14:paraId="171D3EF8" w14:textId="396E375D" w:rsidR="00A86525" w:rsidRPr="00BF29D1" w:rsidRDefault="00A86525" w:rsidP="00AB6B79">
            <w:pPr>
              <w:rPr>
                <w:lang w:val="en-GB"/>
              </w:rPr>
            </w:pPr>
          </w:p>
        </w:tc>
      </w:tr>
    </w:tbl>
    <w:p w14:paraId="6900462F" w14:textId="434D6411" w:rsidR="00A86525" w:rsidRPr="00BF29D1" w:rsidRDefault="00A86525" w:rsidP="00DC6750">
      <w:pPr>
        <w:pStyle w:val="NormalIndent"/>
        <w:rPr>
          <w:lang w:val="en-GB"/>
        </w:rPr>
      </w:pPr>
    </w:p>
    <w:p w14:paraId="51AA7028" w14:textId="77777777" w:rsidR="00A86525" w:rsidRPr="00BF29D1" w:rsidRDefault="00A86525" w:rsidP="00A86525">
      <w:pPr>
        <w:pStyle w:val="Heading3"/>
        <w:rPr>
          <w:lang w:val="en-GB"/>
        </w:rPr>
      </w:pPr>
      <w:bookmarkStart w:id="173" w:name="_Toc135998154"/>
      <w:r w:rsidRPr="00BF29D1">
        <w:rPr>
          <w:lang w:val="en-GB"/>
        </w:rPr>
        <w:t>Field Level Validation</w:t>
      </w:r>
      <w:bookmarkEnd w:id="173"/>
    </w:p>
    <w:tbl>
      <w:tblPr>
        <w:tblStyle w:val="TableGrid"/>
        <w:tblW w:w="9035" w:type="dxa"/>
        <w:tblInd w:w="562" w:type="dxa"/>
        <w:tblLook w:val="04A0" w:firstRow="1" w:lastRow="0" w:firstColumn="1" w:lastColumn="0" w:noHBand="0" w:noVBand="1"/>
      </w:tblPr>
      <w:tblGrid>
        <w:gridCol w:w="1240"/>
        <w:gridCol w:w="5953"/>
        <w:gridCol w:w="1842"/>
      </w:tblGrid>
      <w:tr w:rsidR="00A86525" w:rsidRPr="00BF29D1" w14:paraId="4F84F01C" w14:textId="77777777" w:rsidTr="00025937">
        <w:tc>
          <w:tcPr>
            <w:tcW w:w="1240" w:type="dxa"/>
            <w:shd w:val="clear" w:color="auto" w:fill="D9D9D9" w:themeFill="background1" w:themeFillShade="D9"/>
          </w:tcPr>
          <w:p w14:paraId="129D8F44" w14:textId="77777777" w:rsidR="00A86525" w:rsidRPr="00BF29D1" w:rsidRDefault="00A86525" w:rsidP="00AB6B79">
            <w:pPr>
              <w:rPr>
                <w:lang w:val="en-GB"/>
              </w:rPr>
            </w:pPr>
            <w:r w:rsidRPr="00BF29D1">
              <w:rPr>
                <w:lang w:val="en-GB"/>
              </w:rPr>
              <w:t>Ref</w:t>
            </w:r>
          </w:p>
        </w:tc>
        <w:tc>
          <w:tcPr>
            <w:tcW w:w="5953" w:type="dxa"/>
            <w:shd w:val="clear" w:color="auto" w:fill="D9D9D9" w:themeFill="background1" w:themeFillShade="D9"/>
          </w:tcPr>
          <w:p w14:paraId="418DEA49" w14:textId="77777777" w:rsidR="00A86525" w:rsidRPr="00BF29D1" w:rsidRDefault="00A86525" w:rsidP="00AB6B79">
            <w:pPr>
              <w:rPr>
                <w:lang w:val="en-GB"/>
              </w:rPr>
            </w:pPr>
            <w:r w:rsidRPr="00BF29D1">
              <w:rPr>
                <w:lang w:val="en-GB"/>
              </w:rPr>
              <w:t>Description</w:t>
            </w:r>
          </w:p>
        </w:tc>
        <w:tc>
          <w:tcPr>
            <w:tcW w:w="1842" w:type="dxa"/>
            <w:shd w:val="clear" w:color="auto" w:fill="D9D9D9" w:themeFill="background1" w:themeFillShade="D9"/>
          </w:tcPr>
          <w:p w14:paraId="7C61D067" w14:textId="77777777" w:rsidR="00A86525" w:rsidRPr="00BF29D1" w:rsidRDefault="00A86525" w:rsidP="00AB6B79">
            <w:pPr>
              <w:rPr>
                <w:lang w:val="en-GB"/>
              </w:rPr>
            </w:pPr>
            <w:r w:rsidRPr="00BF29D1">
              <w:rPr>
                <w:lang w:val="en-GB"/>
              </w:rPr>
              <w:t>Business Rules Document Ref</w:t>
            </w:r>
          </w:p>
        </w:tc>
      </w:tr>
      <w:tr w:rsidR="00AB6B79" w:rsidRPr="00BF29D1" w14:paraId="5E13D31F" w14:textId="77777777" w:rsidTr="00025937">
        <w:tc>
          <w:tcPr>
            <w:tcW w:w="1240" w:type="dxa"/>
          </w:tcPr>
          <w:p w14:paraId="39FC4334" w14:textId="2089313A" w:rsidR="00AB6B79" w:rsidRPr="00BF29D1" w:rsidRDefault="0005022E" w:rsidP="00AB6B79">
            <w:pPr>
              <w:rPr>
                <w:lang w:val="en-GB"/>
              </w:rPr>
            </w:pPr>
            <w:r>
              <w:rPr>
                <w:lang w:val="en-GB"/>
              </w:rPr>
              <w:t>1</w:t>
            </w:r>
            <w:r w:rsidR="00AB6B79" w:rsidRPr="00BF29D1">
              <w:rPr>
                <w:lang w:val="en-GB"/>
              </w:rPr>
              <w:t>.</w:t>
            </w:r>
          </w:p>
        </w:tc>
        <w:tc>
          <w:tcPr>
            <w:tcW w:w="5953" w:type="dxa"/>
          </w:tcPr>
          <w:p w14:paraId="1DAB0459" w14:textId="20BC62DB" w:rsidR="00AB6B79" w:rsidRPr="00BF29D1" w:rsidRDefault="002075A2" w:rsidP="00AB6B79">
            <w:pPr>
              <w:rPr>
                <w:lang w:val="en-GB"/>
              </w:rPr>
            </w:pPr>
            <w:r>
              <w:rPr>
                <w:lang w:val="en-GB"/>
              </w:rPr>
              <w:t>Must match t</w:t>
            </w:r>
            <w:r w:rsidRPr="002075A2">
              <w:rPr>
                <w:lang w:val="en-GB"/>
              </w:rPr>
              <w:t xml:space="preserve">he creation date/time of the original file that contained the transaction that this </w:t>
            </w:r>
            <w:r w:rsidR="00742C31">
              <w:rPr>
                <w:lang w:val="en-GB"/>
              </w:rPr>
              <w:t>acknowledgement</w:t>
            </w:r>
            <w:r w:rsidRPr="002075A2">
              <w:rPr>
                <w:lang w:val="en-GB"/>
              </w:rPr>
              <w:t xml:space="preserve"> applies to as per the </w:t>
            </w:r>
            <w:proofErr w:type="spellStart"/>
            <w:r w:rsidRPr="002075A2">
              <w:rPr>
                <w:lang w:val="en-GB"/>
              </w:rPr>
              <w:t>fileHeader</w:t>
            </w:r>
            <w:proofErr w:type="spellEnd"/>
            <w:r w:rsidRPr="002075A2">
              <w:rPr>
                <w:lang w:val="en-GB"/>
              </w:rPr>
              <w:t xml:space="preserve"> of that original file. </w:t>
            </w:r>
          </w:p>
        </w:tc>
        <w:tc>
          <w:tcPr>
            <w:tcW w:w="1842" w:type="dxa"/>
          </w:tcPr>
          <w:p w14:paraId="44D297BC" w14:textId="53BCCAD9" w:rsidR="00AB6B79" w:rsidRPr="00BF29D1" w:rsidRDefault="00AB6B79" w:rsidP="00AB6B79">
            <w:pPr>
              <w:rPr>
                <w:lang w:val="en-GB"/>
              </w:rPr>
            </w:pPr>
          </w:p>
        </w:tc>
      </w:tr>
      <w:tr w:rsidR="00AB6B79" w:rsidRPr="00BF29D1" w14:paraId="1486DF59" w14:textId="77777777" w:rsidTr="00025937">
        <w:tc>
          <w:tcPr>
            <w:tcW w:w="1240" w:type="dxa"/>
          </w:tcPr>
          <w:p w14:paraId="39974592" w14:textId="486FD796" w:rsidR="00AB6B79" w:rsidRPr="00BF29D1" w:rsidRDefault="00AB6B79" w:rsidP="00AB6B79">
            <w:pPr>
              <w:rPr>
                <w:lang w:val="en-GB"/>
              </w:rPr>
            </w:pPr>
            <w:r w:rsidRPr="00BF29D1">
              <w:rPr>
                <w:lang w:val="en-GB"/>
              </w:rPr>
              <w:t>2.</w:t>
            </w:r>
          </w:p>
        </w:tc>
        <w:tc>
          <w:tcPr>
            <w:tcW w:w="5953" w:type="dxa"/>
          </w:tcPr>
          <w:p w14:paraId="7B54CECC" w14:textId="6A4B4834" w:rsidR="00AB6B79" w:rsidRPr="00BF29D1" w:rsidRDefault="00AB6B79" w:rsidP="00AB6B79">
            <w:pPr>
              <w:rPr>
                <w:lang w:val="en-GB"/>
              </w:rPr>
            </w:pPr>
            <w:r w:rsidRPr="00BF29D1">
              <w:rPr>
                <w:lang w:val="en-GB"/>
              </w:rPr>
              <w:t xml:space="preserve">The </w:t>
            </w:r>
            <w:proofErr w:type="spellStart"/>
            <w:r w:rsidR="007051C4" w:rsidRPr="007051C4">
              <w:rPr>
                <w:lang w:val="en-GB"/>
              </w:rPr>
              <w:t>originalSubmissionId</w:t>
            </w:r>
            <w:proofErr w:type="spellEnd"/>
            <w:r w:rsidR="007051C4" w:rsidRPr="007051C4">
              <w:rPr>
                <w:lang w:val="en-GB"/>
              </w:rPr>
              <w:t xml:space="preserve"> </w:t>
            </w:r>
            <w:r w:rsidRPr="00BF29D1">
              <w:rPr>
                <w:lang w:val="en-GB"/>
              </w:rPr>
              <w:t xml:space="preserve">must </w:t>
            </w:r>
            <w:r w:rsidR="00104825">
              <w:rPr>
                <w:lang w:val="en-GB"/>
              </w:rPr>
              <w:t>exist</w:t>
            </w:r>
            <w:r w:rsidRPr="00BF29D1">
              <w:rPr>
                <w:lang w:val="en-GB"/>
              </w:rPr>
              <w:t xml:space="preserve"> within the file referred to by </w:t>
            </w:r>
            <w:proofErr w:type="spellStart"/>
            <w:r w:rsidR="00104825" w:rsidRPr="00104825">
              <w:rPr>
                <w:lang w:val="en-GB"/>
              </w:rPr>
              <w:t>originalFileCreationDateTime</w:t>
            </w:r>
            <w:proofErr w:type="spellEnd"/>
            <w:r w:rsidRPr="00BF29D1">
              <w:rPr>
                <w:lang w:val="en-GB"/>
              </w:rPr>
              <w:t>. (TR)</w:t>
            </w:r>
          </w:p>
        </w:tc>
        <w:tc>
          <w:tcPr>
            <w:tcW w:w="1842" w:type="dxa"/>
          </w:tcPr>
          <w:p w14:paraId="7F8E635D" w14:textId="5B6FF2C6" w:rsidR="00AB6B79" w:rsidRPr="00BF29D1" w:rsidRDefault="00AB6B79" w:rsidP="00AB6B79">
            <w:pPr>
              <w:rPr>
                <w:lang w:val="en-GB"/>
              </w:rPr>
            </w:pPr>
          </w:p>
        </w:tc>
      </w:tr>
      <w:tr w:rsidR="00AB6B79" w:rsidRPr="00BF29D1" w14:paraId="0D2DDE54" w14:textId="77777777" w:rsidTr="00025937">
        <w:tc>
          <w:tcPr>
            <w:tcW w:w="1240" w:type="dxa"/>
          </w:tcPr>
          <w:p w14:paraId="32A2DB9F" w14:textId="11D1EBF5" w:rsidR="00AB6B79" w:rsidRPr="00BF29D1" w:rsidRDefault="00AB6B79" w:rsidP="00AB6B79">
            <w:pPr>
              <w:rPr>
                <w:lang w:val="en-GB"/>
              </w:rPr>
            </w:pPr>
            <w:r w:rsidRPr="00BF29D1">
              <w:rPr>
                <w:lang w:val="en-GB"/>
              </w:rPr>
              <w:t>3.</w:t>
            </w:r>
          </w:p>
        </w:tc>
        <w:tc>
          <w:tcPr>
            <w:tcW w:w="5953" w:type="dxa"/>
          </w:tcPr>
          <w:p w14:paraId="2CD0290C" w14:textId="7BBC6712" w:rsidR="00AB6B79" w:rsidRPr="00BF29D1" w:rsidRDefault="00104825" w:rsidP="00AB6B79">
            <w:pPr>
              <w:rPr>
                <w:lang w:val="en-GB"/>
              </w:rPr>
            </w:pPr>
            <w:proofErr w:type="spellStart"/>
            <w:r w:rsidRPr="00104825">
              <w:rPr>
                <w:lang w:val="en-GB"/>
              </w:rPr>
              <w:t>originalTransactionType</w:t>
            </w:r>
            <w:proofErr w:type="spellEnd"/>
            <w:r w:rsidRPr="00104825">
              <w:rPr>
                <w:lang w:val="en-GB"/>
              </w:rPr>
              <w:t xml:space="preserve"> </w:t>
            </w:r>
            <w:r w:rsidR="00AB6B79" w:rsidRPr="00BF29D1">
              <w:rPr>
                <w:lang w:val="en-GB"/>
              </w:rPr>
              <w:t xml:space="preserve">must match the transaction referred to by </w:t>
            </w:r>
            <w:proofErr w:type="spellStart"/>
            <w:r w:rsidRPr="007051C4">
              <w:rPr>
                <w:lang w:val="en-GB"/>
              </w:rPr>
              <w:t>originalSubmissionId</w:t>
            </w:r>
            <w:proofErr w:type="spellEnd"/>
            <w:r>
              <w:rPr>
                <w:lang w:val="en-GB"/>
              </w:rPr>
              <w:t xml:space="preserve"> above</w:t>
            </w:r>
            <w:r w:rsidR="00AB6B79" w:rsidRPr="00BF29D1">
              <w:rPr>
                <w:lang w:val="en-GB"/>
              </w:rPr>
              <w:t xml:space="preserve"> (TR)</w:t>
            </w:r>
          </w:p>
        </w:tc>
        <w:tc>
          <w:tcPr>
            <w:tcW w:w="1842" w:type="dxa"/>
          </w:tcPr>
          <w:p w14:paraId="48C3735F" w14:textId="77777777" w:rsidR="00AB6B79" w:rsidRPr="00BF29D1" w:rsidRDefault="00AB6B79" w:rsidP="00AB6B79">
            <w:pPr>
              <w:rPr>
                <w:lang w:val="en-GB"/>
              </w:rPr>
            </w:pPr>
          </w:p>
        </w:tc>
      </w:tr>
      <w:tr w:rsidR="00E0208B" w:rsidRPr="00BF29D1" w14:paraId="7F64A9BC" w14:textId="77777777" w:rsidTr="00025937">
        <w:tc>
          <w:tcPr>
            <w:tcW w:w="1240" w:type="dxa"/>
          </w:tcPr>
          <w:p w14:paraId="518F61DF" w14:textId="202E8C93" w:rsidR="00E0208B" w:rsidRPr="00BF29D1" w:rsidRDefault="00E0208B" w:rsidP="00E0208B">
            <w:pPr>
              <w:rPr>
                <w:lang w:val="en-GB"/>
              </w:rPr>
            </w:pPr>
            <w:r w:rsidRPr="00BF29D1">
              <w:rPr>
                <w:lang w:val="en-GB"/>
              </w:rPr>
              <w:t>7.</w:t>
            </w:r>
          </w:p>
        </w:tc>
        <w:tc>
          <w:tcPr>
            <w:tcW w:w="5953" w:type="dxa"/>
          </w:tcPr>
          <w:p w14:paraId="04AA7EA2" w14:textId="53C46A60" w:rsidR="00E0208B" w:rsidRPr="00BF29D1" w:rsidRDefault="00F25E26" w:rsidP="00E0208B">
            <w:pPr>
              <w:rPr>
                <w:lang w:val="en-GB"/>
              </w:rPr>
            </w:pPr>
            <w:r w:rsidRPr="00BF29D1">
              <w:rPr>
                <w:lang w:val="en-GB"/>
              </w:rPr>
              <w:t>If provided, p</w:t>
            </w:r>
            <w:r w:rsidR="00E0208B" w:rsidRPr="00BF29D1">
              <w:rPr>
                <w:lang w:val="en-GB"/>
              </w:rPr>
              <w:t>referred ISWC must be a valid ISWC Number. (TR)</w:t>
            </w:r>
          </w:p>
        </w:tc>
        <w:tc>
          <w:tcPr>
            <w:tcW w:w="1842" w:type="dxa"/>
          </w:tcPr>
          <w:p w14:paraId="1BC8BF6E" w14:textId="27397B06" w:rsidR="00E0208B" w:rsidRPr="00BF29D1" w:rsidRDefault="00E0208B" w:rsidP="00E0208B">
            <w:pPr>
              <w:rPr>
                <w:lang w:val="en-GB"/>
              </w:rPr>
            </w:pPr>
            <w:r w:rsidRPr="00BF29D1">
              <w:rPr>
                <w:lang w:val="en-GB"/>
              </w:rPr>
              <w:t>IV/14</w:t>
            </w:r>
          </w:p>
        </w:tc>
      </w:tr>
      <w:tr w:rsidR="00E0208B" w:rsidRPr="00BF29D1" w14:paraId="70D70A11" w14:textId="77777777" w:rsidTr="00025937">
        <w:tc>
          <w:tcPr>
            <w:tcW w:w="1240" w:type="dxa"/>
          </w:tcPr>
          <w:p w14:paraId="65CC44A3" w14:textId="09669410" w:rsidR="00E0208B" w:rsidRPr="00BF29D1" w:rsidRDefault="00E0208B" w:rsidP="00E0208B">
            <w:pPr>
              <w:rPr>
                <w:lang w:val="en-GB"/>
              </w:rPr>
            </w:pPr>
            <w:r w:rsidRPr="00BF29D1">
              <w:rPr>
                <w:lang w:val="en-GB"/>
              </w:rPr>
              <w:t>9.</w:t>
            </w:r>
          </w:p>
        </w:tc>
        <w:tc>
          <w:tcPr>
            <w:tcW w:w="5953" w:type="dxa"/>
          </w:tcPr>
          <w:p w14:paraId="68721B1F" w14:textId="34C10D64" w:rsidR="00E0208B" w:rsidRPr="00BF29D1" w:rsidRDefault="008C71DF" w:rsidP="00E0208B">
            <w:pPr>
              <w:rPr>
                <w:lang w:val="en-GB"/>
              </w:rPr>
            </w:pPr>
            <w:r>
              <w:rPr>
                <w:lang w:val="en-GB"/>
              </w:rPr>
              <w:t>M</w:t>
            </w:r>
            <w:r w:rsidR="00E0208B" w:rsidRPr="00BF29D1">
              <w:rPr>
                <w:lang w:val="en-GB"/>
              </w:rPr>
              <w:t>ust be a valid date</w:t>
            </w:r>
            <w:r>
              <w:rPr>
                <w:lang w:val="en-GB"/>
              </w:rPr>
              <w:t>/time</w:t>
            </w:r>
            <w:r w:rsidR="00E0208B" w:rsidRPr="00BF29D1">
              <w:rPr>
                <w:lang w:val="en-GB"/>
              </w:rPr>
              <w:t xml:space="preserve"> (TR)</w:t>
            </w:r>
          </w:p>
        </w:tc>
        <w:tc>
          <w:tcPr>
            <w:tcW w:w="1842" w:type="dxa"/>
          </w:tcPr>
          <w:p w14:paraId="7C876267" w14:textId="77777777" w:rsidR="00E0208B" w:rsidRPr="00BF29D1" w:rsidRDefault="00E0208B" w:rsidP="00E0208B">
            <w:pPr>
              <w:rPr>
                <w:lang w:val="en-GB"/>
              </w:rPr>
            </w:pPr>
          </w:p>
        </w:tc>
      </w:tr>
      <w:tr w:rsidR="00E0208B" w:rsidRPr="00BF29D1" w14:paraId="624D7BA5" w14:textId="77777777" w:rsidTr="00025937">
        <w:tc>
          <w:tcPr>
            <w:tcW w:w="1240" w:type="dxa"/>
          </w:tcPr>
          <w:p w14:paraId="4A33C5D8" w14:textId="37C47E49" w:rsidR="00E0208B" w:rsidRPr="00BF29D1" w:rsidRDefault="00E0208B" w:rsidP="00E0208B">
            <w:pPr>
              <w:rPr>
                <w:lang w:val="en-GB"/>
              </w:rPr>
            </w:pPr>
            <w:r w:rsidRPr="00BF29D1">
              <w:rPr>
                <w:lang w:val="en-GB"/>
              </w:rPr>
              <w:t>10.</w:t>
            </w:r>
          </w:p>
        </w:tc>
        <w:tc>
          <w:tcPr>
            <w:tcW w:w="5953" w:type="dxa"/>
          </w:tcPr>
          <w:p w14:paraId="3F39DA9E" w14:textId="68BB49E8" w:rsidR="00E0208B" w:rsidRPr="00BF29D1" w:rsidRDefault="008D0594" w:rsidP="00E0208B">
            <w:pPr>
              <w:rPr>
                <w:lang w:val="en-GB"/>
              </w:rPr>
            </w:pPr>
            <w:r>
              <w:rPr>
                <w:lang w:val="en-GB"/>
              </w:rPr>
              <w:t xml:space="preserve">Must be one of: </w:t>
            </w:r>
            <w:proofErr w:type="spellStart"/>
            <w:r w:rsidRPr="008D0594">
              <w:rPr>
                <w:lang w:val="en-GB"/>
              </w:rPr>
              <w:t>FullyAccepted</w:t>
            </w:r>
            <w:proofErr w:type="spellEnd"/>
            <w:r w:rsidRPr="008D0594">
              <w:rPr>
                <w:lang w:val="en-GB"/>
              </w:rPr>
              <w:t xml:space="preserve">, </w:t>
            </w:r>
            <w:proofErr w:type="spellStart"/>
            <w:r w:rsidRPr="008D0594">
              <w:rPr>
                <w:lang w:val="en-GB"/>
              </w:rPr>
              <w:t>PartiallyAccepted</w:t>
            </w:r>
            <w:proofErr w:type="spellEnd"/>
            <w:r w:rsidRPr="008D0594">
              <w:rPr>
                <w:lang w:val="en-GB"/>
              </w:rPr>
              <w:t xml:space="preserve"> or Rejected</w:t>
            </w:r>
          </w:p>
        </w:tc>
        <w:tc>
          <w:tcPr>
            <w:tcW w:w="1842" w:type="dxa"/>
          </w:tcPr>
          <w:p w14:paraId="2984AF80" w14:textId="77777777" w:rsidR="00E0208B" w:rsidRPr="00BF29D1" w:rsidRDefault="00E0208B" w:rsidP="00E0208B">
            <w:pPr>
              <w:rPr>
                <w:lang w:val="en-GB"/>
              </w:rPr>
            </w:pPr>
          </w:p>
        </w:tc>
      </w:tr>
      <w:tr w:rsidR="00A21D59" w:rsidRPr="00BF29D1" w14:paraId="692BED1A" w14:textId="77777777" w:rsidTr="00025937">
        <w:tc>
          <w:tcPr>
            <w:tcW w:w="1240" w:type="dxa"/>
          </w:tcPr>
          <w:p w14:paraId="276B9D5D" w14:textId="374D1935" w:rsidR="00A21D59" w:rsidRPr="00BF29D1" w:rsidRDefault="00A21D59" w:rsidP="00E0208B">
            <w:pPr>
              <w:rPr>
                <w:lang w:val="en-GB"/>
              </w:rPr>
            </w:pPr>
            <w:r>
              <w:rPr>
                <w:lang w:val="en-GB"/>
              </w:rPr>
              <w:t>11.</w:t>
            </w:r>
          </w:p>
        </w:tc>
        <w:tc>
          <w:tcPr>
            <w:tcW w:w="5953" w:type="dxa"/>
          </w:tcPr>
          <w:p w14:paraId="6680CB5B" w14:textId="51FCCBA7" w:rsidR="00A21D59" w:rsidRDefault="00A21D59" w:rsidP="00E0208B">
            <w:pPr>
              <w:rPr>
                <w:lang w:val="en-GB"/>
              </w:rPr>
            </w:pPr>
            <w:r>
              <w:rPr>
                <w:lang w:val="en-GB"/>
              </w:rPr>
              <w:t xml:space="preserve">Will be provided if the </w:t>
            </w:r>
            <w:r w:rsidR="003F7720">
              <w:rPr>
                <w:lang w:val="en-GB"/>
              </w:rPr>
              <w:t xml:space="preserve">transaction has a </w:t>
            </w:r>
            <w:proofErr w:type="spellStart"/>
            <w:r w:rsidR="003F7720">
              <w:rPr>
                <w:lang w:val="en-GB"/>
              </w:rPr>
              <w:t>transactionStatus</w:t>
            </w:r>
            <w:proofErr w:type="spellEnd"/>
            <w:r w:rsidR="003F7720">
              <w:rPr>
                <w:lang w:val="en-GB"/>
              </w:rPr>
              <w:t xml:space="preserve"> of “</w:t>
            </w:r>
            <w:proofErr w:type="spellStart"/>
            <w:r w:rsidR="00490FFB">
              <w:rPr>
                <w:lang w:val="en-GB"/>
              </w:rPr>
              <w:t>PartiallyAccepted</w:t>
            </w:r>
            <w:proofErr w:type="spellEnd"/>
            <w:r w:rsidR="00490FFB">
              <w:rPr>
                <w:lang w:val="en-GB"/>
              </w:rPr>
              <w:t>” or “</w:t>
            </w:r>
            <w:r w:rsidR="001A4346">
              <w:rPr>
                <w:lang w:val="en-GB"/>
              </w:rPr>
              <w:t>Rejected”</w:t>
            </w:r>
          </w:p>
        </w:tc>
        <w:tc>
          <w:tcPr>
            <w:tcW w:w="1842" w:type="dxa"/>
          </w:tcPr>
          <w:p w14:paraId="76064257" w14:textId="77777777" w:rsidR="00A21D59" w:rsidRPr="00BF29D1" w:rsidRDefault="00A21D59" w:rsidP="00E0208B">
            <w:pPr>
              <w:rPr>
                <w:lang w:val="en-GB"/>
              </w:rPr>
            </w:pPr>
          </w:p>
        </w:tc>
      </w:tr>
      <w:tr w:rsidR="0070296E" w:rsidRPr="00BF29D1" w14:paraId="1B898CB8" w14:textId="77777777" w:rsidTr="00025937">
        <w:tc>
          <w:tcPr>
            <w:tcW w:w="1240" w:type="dxa"/>
          </w:tcPr>
          <w:p w14:paraId="5E9BC22D" w14:textId="14597FDE" w:rsidR="0070296E" w:rsidRDefault="0070296E" w:rsidP="00E0208B">
            <w:pPr>
              <w:rPr>
                <w:lang w:val="en-GB"/>
              </w:rPr>
            </w:pPr>
            <w:r>
              <w:rPr>
                <w:lang w:val="en-GB"/>
              </w:rPr>
              <w:t>13</w:t>
            </w:r>
          </w:p>
        </w:tc>
        <w:tc>
          <w:tcPr>
            <w:tcW w:w="5953" w:type="dxa"/>
          </w:tcPr>
          <w:p w14:paraId="18750F58" w14:textId="1FABF30F" w:rsidR="0070296E" w:rsidRDefault="0070296E" w:rsidP="00E0208B">
            <w:pPr>
              <w:rPr>
                <w:lang w:val="en-GB"/>
              </w:rPr>
            </w:pPr>
            <w:r>
              <w:rPr>
                <w:lang w:val="en-GB"/>
              </w:rPr>
              <w:t xml:space="preserve">If Interested Party information is returned it will include only </w:t>
            </w:r>
            <w:proofErr w:type="spellStart"/>
            <w:r w:rsidR="00397751">
              <w:rPr>
                <w:lang w:val="en-GB"/>
              </w:rPr>
              <w:t>nameNumber</w:t>
            </w:r>
            <w:proofErr w:type="spellEnd"/>
            <w:r w:rsidR="00D65EF4">
              <w:rPr>
                <w:lang w:val="en-GB"/>
              </w:rPr>
              <w:t xml:space="preserve">, name and role fields.  It will never include </w:t>
            </w:r>
            <w:proofErr w:type="spellStart"/>
            <w:r w:rsidR="00496B5C">
              <w:rPr>
                <w:lang w:val="en-GB"/>
              </w:rPr>
              <w:t>baseNumber</w:t>
            </w:r>
            <w:proofErr w:type="spellEnd"/>
            <w:r w:rsidR="00496B5C">
              <w:rPr>
                <w:lang w:val="en-GB"/>
              </w:rPr>
              <w:t xml:space="preserve">. </w:t>
            </w:r>
          </w:p>
        </w:tc>
        <w:tc>
          <w:tcPr>
            <w:tcW w:w="1842" w:type="dxa"/>
          </w:tcPr>
          <w:p w14:paraId="5DDA5206" w14:textId="77777777" w:rsidR="0070296E" w:rsidRPr="00BF29D1" w:rsidRDefault="0070296E" w:rsidP="00E0208B">
            <w:pPr>
              <w:rPr>
                <w:lang w:val="en-GB"/>
              </w:rPr>
            </w:pPr>
          </w:p>
        </w:tc>
      </w:tr>
    </w:tbl>
    <w:p w14:paraId="0B04B8BF" w14:textId="77777777" w:rsidR="00A86525" w:rsidRPr="00BF29D1" w:rsidRDefault="00A86525" w:rsidP="00DC6750">
      <w:pPr>
        <w:pStyle w:val="NormalIndent"/>
        <w:rPr>
          <w:lang w:val="en-GB"/>
        </w:rPr>
      </w:pPr>
    </w:p>
    <w:p w14:paraId="4A02B60C" w14:textId="715F285E" w:rsidR="005D18B4" w:rsidRDefault="005D18B4" w:rsidP="005D18B4">
      <w:pPr>
        <w:ind w:left="360"/>
        <w:rPr>
          <w:lang w:val="en-GB"/>
        </w:rPr>
      </w:pPr>
    </w:p>
    <w:p w14:paraId="6A9C853F" w14:textId="11B0BFB2" w:rsidR="00C23D11" w:rsidRDefault="00C23D11" w:rsidP="005D18B4">
      <w:pPr>
        <w:ind w:left="360"/>
        <w:rPr>
          <w:lang w:val="en-GB"/>
        </w:rPr>
      </w:pPr>
    </w:p>
    <w:p w14:paraId="44B6C22A" w14:textId="695A835B" w:rsidR="00C23D11" w:rsidRDefault="00C23D11" w:rsidP="005D18B4">
      <w:pPr>
        <w:ind w:left="360"/>
        <w:rPr>
          <w:lang w:val="en-GB"/>
        </w:rPr>
      </w:pPr>
    </w:p>
    <w:p w14:paraId="506E32B1" w14:textId="2E9B9B13" w:rsidR="00C23D11" w:rsidRDefault="00C23D11" w:rsidP="005D18B4">
      <w:pPr>
        <w:ind w:left="360"/>
        <w:rPr>
          <w:lang w:val="en-GB"/>
        </w:rPr>
      </w:pPr>
    </w:p>
    <w:p w14:paraId="2298FB86" w14:textId="61F6126D" w:rsidR="00C23D11" w:rsidRDefault="00C23D11" w:rsidP="005D18B4">
      <w:pPr>
        <w:ind w:left="360"/>
        <w:rPr>
          <w:lang w:val="en-GB"/>
        </w:rPr>
      </w:pPr>
    </w:p>
    <w:p w14:paraId="382DDC21" w14:textId="5262B37B" w:rsidR="00C23D11" w:rsidRDefault="00C23D11" w:rsidP="005D18B4">
      <w:pPr>
        <w:ind w:left="360"/>
        <w:rPr>
          <w:lang w:val="en-GB"/>
        </w:rPr>
      </w:pPr>
    </w:p>
    <w:p w14:paraId="2F8C5931" w14:textId="77777777" w:rsidR="00C23D11" w:rsidRDefault="00C23D11" w:rsidP="005D18B4">
      <w:pPr>
        <w:ind w:left="360"/>
        <w:rPr>
          <w:lang w:val="en-GB"/>
        </w:rPr>
      </w:pPr>
    </w:p>
    <w:p w14:paraId="42622B4B" w14:textId="77777777" w:rsidR="00C23D11" w:rsidRDefault="00C23D11" w:rsidP="005D18B4">
      <w:pPr>
        <w:ind w:left="360"/>
        <w:rPr>
          <w:lang w:val="en-GB"/>
        </w:rPr>
      </w:pPr>
    </w:p>
    <w:p w14:paraId="650EB968" w14:textId="009DFC4D" w:rsidR="005D18B4" w:rsidRDefault="005D18B4" w:rsidP="005D18B4">
      <w:pPr>
        <w:pStyle w:val="Heading3"/>
      </w:pPr>
      <w:bookmarkStart w:id="174" w:name="_Toc135998155"/>
      <w:r w:rsidRPr="00155978">
        <w:t>Sample</w:t>
      </w:r>
      <w:bookmarkEnd w:id="174"/>
    </w:p>
    <w:p w14:paraId="196244D7"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w:t>
      </w:r>
    </w:p>
    <w:p w14:paraId="69F7B769" w14:textId="77777777" w:rsidR="00F2570D" w:rsidRPr="009A69C5" w:rsidRDefault="00F2570D" w:rsidP="00F2570D">
      <w:pPr>
        <w:shd w:val="clear" w:color="auto" w:fill="1E1E1E"/>
        <w:spacing w:before="0" w:line="285" w:lineRule="atLeast"/>
        <w:ind w:left="720"/>
        <w:rPr>
          <w:rFonts w:ascii="Consolas" w:eastAsia="Times New Roman" w:hAnsi="Consolas"/>
          <w:color w:val="D4D4D4"/>
          <w:szCs w:val="21"/>
          <w:lang w:val="de-DE" w:eastAsia="en-IE"/>
          <w:rPrChange w:id="175" w:author="Curnan Reidy" w:date="2020-06-11T10:45:00Z">
            <w:rPr>
              <w:rFonts w:ascii="Consolas" w:eastAsia="Times New Roman" w:hAnsi="Consolas"/>
              <w:color w:val="D4D4D4"/>
              <w:szCs w:val="21"/>
              <w:lang w:val="en-IE" w:eastAsia="en-IE"/>
            </w:rPr>
          </w:rPrChange>
        </w:rPr>
      </w:pPr>
      <w:r w:rsidRPr="009A69C5">
        <w:rPr>
          <w:rFonts w:ascii="Consolas" w:eastAsia="Times New Roman" w:hAnsi="Consolas"/>
          <w:color w:val="D4D4D4"/>
          <w:szCs w:val="21"/>
          <w:lang w:val="de-DE" w:eastAsia="en-IE"/>
          <w:rPrChange w:id="176" w:author="Curnan Reidy" w:date="2020-06-11T10:45:00Z">
            <w:rPr>
              <w:rFonts w:ascii="Consolas" w:eastAsia="Times New Roman" w:hAnsi="Consolas"/>
              <w:color w:val="D4D4D4"/>
              <w:szCs w:val="21"/>
              <w:lang w:val="en-IE" w:eastAsia="en-IE"/>
            </w:rPr>
          </w:rPrChange>
        </w:rPr>
        <w:t>    </w:t>
      </w:r>
      <w:r w:rsidRPr="009A69C5">
        <w:rPr>
          <w:rFonts w:ascii="Consolas" w:eastAsia="Times New Roman" w:hAnsi="Consolas"/>
          <w:color w:val="9CDCFE"/>
          <w:szCs w:val="21"/>
          <w:lang w:val="de-DE" w:eastAsia="en-IE"/>
          <w:rPrChange w:id="177" w:author="Curnan Reidy" w:date="2020-06-11T10:45:00Z">
            <w:rPr>
              <w:rFonts w:ascii="Consolas" w:eastAsia="Times New Roman" w:hAnsi="Consolas"/>
              <w:color w:val="9CDCFE"/>
              <w:szCs w:val="21"/>
              <w:lang w:val="en-IE" w:eastAsia="en-IE"/>
            </w:rPr>
          </w:rPrChange>
        </w:rPr>
        <w:t>"$schema"</w:t>
      </w:r>
      <w:r w:rsidRPr="009A69C5">
        <w:rPr>
          <w:rFonts w:ascii="Consolas" w:eastAsia="Times New Roman" w:hAnsi="Consolas"/>
          <w:color w:val="D4D4D4"/>
          <w:szCs w:val="21"/>
          <w:lang w:val="de-DE" w:eastAsia="en-IE"/>
          <w:rPrChange w:id="178" w:author="Curnan Reidy" w:date="2020-06-11T10:45:00Z">
            <w:rPr>
              <w:rFonts w:ascii="Consolas" w:eastAsia="Times New Roman" w:hAnsi="Consolas"/>
              <w:color w:val="D4D4D4"/>
              <w:szCs w:val="21"/>
              <w:lang w:val="en-IE" w:eastAsia="en-IE"/>
            </w:rPr>
          </w:rPrChange>
        </w:rPr>
        <w:t>: </w:t>
      </w:r>
      <w:r w:rsidRPr="009A69C5">
        <w:rPr>
          <w:rFonts w:ascii="Consolas" w:eastAsia="Times New Roman" w:hAnsi="Consolas"/>
          <w:color w:val="CE9178"/>
          <w:szCs w:val="21"/>
          <w:lang w:val="de-DE" w:eastAsia="en-IE"/>
          <w:rPrChange w:id="179" w:author="Curnan Reidy" w:date="2020-06-11T10:45:00Z">
            <w:rPr>
              <w:rFonts w:ascii="Consolas" w:eastAsia="Times New Roman" w:hAnsi="Consolas"/>
              <w:color w:val="CE9178"/>
              <w:szCs w:val="21"/>
              <w:lang w:val="en-IE" w:eastAsia="en-IE"/>
            </w:rPr>
          </w:rPrChange>
        </w:rPr>
        <w:t>"./iswc_publisher_schema.json"</w:t>
      </w:r>
      <w:r w:rsidRPr="009A69C5">
        <w:rPr>
          <w:rFonts w:ascii="Consolas" w:eastAsia="Times New Roman" w:hAnsi="Consolas"/>
          <w:color w:val="D4D4D4"/>
          <w:szCs w:val="21"/>
          <w:lang w:val="de-DE" w:eastAsia="en-IE"/>
          <w:rPrChange w:id="180" w:author="Curnan Reidy" w:date="2020-06-11T10:45:00Z">
            <w:rPr>
              <w:rFonts w:ascii="Consolas" w:eastAsia="Times New Roman" w:hAnsi="Consolas"/>
              <w:color w:val="D4D4D4"/>
              <w:szCs w:val="21"/>
              <w:lang w:val="en-IE" w:eastAsia="en-IE"/>
            </w:rPr>
          </w:rPrChange>
        </w:rPr>
        <w:t>,</w:t>
      </w:r>
    </w:p>
    <w:p w14:paraId="5F4416A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9A69C5">
        <w:rPr>
          <w:rFonts w:ascii="Consolas" w:eastAsia="Times New Roman" w:hAnsi="Consolas"/>
          <w:color w:val="D4D4D4"/>
          <w:szCs w:val="21"/>
          <w:lang w:val="de-DE" w:eastAsia="en-IE"/>
          <w:rPrChange w:id="181" w:author="Curnan Reidy" w:date="2020-06-11T10:45:00Z">
            <w:rPr>
              <w:rFonts w:ascii="Consolas" w:eastAsia="Times New Roman" w:hAnsi="Consolas"/>
              <w:color w:val="D4D4D4"/>
              <w:szCs w:val="21"/>
              <w:lang w:val="en-IE" w:eastAsia="en-IE"/>
            </w:rPr>
          </w:rPrChang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fileHeader</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p>
    <w:p w14:paraId="5226DB64"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submittingAgency</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"128"</w:t>
      </w:r>
      <w:r w:rsidRPr="00F2570D">
        <w:rPr>
          <w:rFonts w:ascii="Consolas" w:eastAsia="Times New Roman" w:hAnsi="Consolas"/>
          <w:color w:val="D4D4D4"/>
          <w:szCs w:val="21"/>
          <w:lang w:val="en-IE" w:eastAsia="en-IE"/>
        </w:rPr>
        <w:t>,</w:t>
      </w:r>
    </w:p>
    <w:p w14:paraId="37BB5E6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submittingSourcedb</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128</w:t>
      </w:r>
      <w:r w:rsidRPr="00F2570D">
        <w:rPr>
          <w:rFonts w:ascii="Consolas" w:eastAsia="Times New Roman" w:hAnsi="Consolas"/>
          <w:color w:val="D4D4D4"/>
          <w:szCs w:val="21"/>
          <w:lang w:val="en-IE" w:eastAsia="en-IE"/>
        </w:rPr>
        <w:t>,</w:t>
      </w:r>
    </w:p>
    <w:p w14:paraId="2A223FEF"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submittingPublisher</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p>
    <w:p w14:paraId="7EFB8079"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"name"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"Sony/ATV Music Publishing LLC"</w:t>
      </w:r>
      <w:r w:rsidRPr="00F2570D">
        <w:rPr>
          <w:rFonts w:ascii="Consolas" w:eastAsia="Times New Roman" w:hAnsi="Consolas"/>
          <w:color w:val="D4D4D4"/>
          <w:szCs w:val="21"/>
          <w:lang w:val="en-IE" w:eastAsia="en-IE"/>
        </w:rPr>
        <w:t>,</w:t>
      </w:r>
    </w:p>
    <w:p w14:paraId="117C9B3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nameNumber</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269021863</w:t>
      </w:r>
      <w:r w:rsidRPr="00F2570D">
        <w:rPr>
          <w:rFonts w:ascii="Consolas" w:eastAsia="Times New Roman" w:hAnsi="Consolas"/>
          <w:color w:val="D4D4D4"/>
          <w:szCs w:val="21"/>
          <w:lang w:val="en-IE" w:eastAsia="en-IE"/>
        </w:rPr>
        <w:t>,</w:t>
      </w:r>
    </w:p>
    <w:p w14:paraId="745A7CBE"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"email"</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"info@spanishpoint.ie"</w:t>
      </w:r>
    </w:p>
    <w:p w14:paraId="4E706BF9"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49EB1F79"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fileCreationDateTime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"2019-10-01T18:25:43.511Z"</w:t>
      </w:r>
      <w:r w:rsidRPr="00F2570D">
        <w:rPr>
          <w:rFonts w:ascii="Consolas" w:eastAsia="Times New Roman" w:hAnsi="Consolas"/>
          <w:color w:val="D4D4D4"/>
          <w:szCs w:val="21"/>
          <w:lang w:val="en-IE" w:eastAsia="en-IE"/>
        </w:rPr>
        <w:t>,</w:t>
      </w:r>
    </w:p>
    <w:p w14:paraId="5C235400"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receivingAgency</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"315"</w:t>
      </w:r>
    </w:p>
    <w:p w14:paraId="525A652E"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70E8861A"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"acknowledgements"</w:t>
      </w:r>
      <w:r w:rsidRPr="00F2570D">
        <w:rPr>
          <w:rFonts w:ascii="Consolas" w:eastAsia="Times New Roman" w:hAnsi="Consolas"/>
          <w:color w:val="D4D4D4"/>
          <w:szCs w:val="21"/>
          <w:lang w:val="en-IE" w:eastAsia="en-IE"/>
        </w:rPr>
        <w:t>: [</w:t>
      </w:r>
    </w:p>
    <w:p w14:paraId="236D7EF8"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3AACBCBF"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submissionId</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1000</w:t>
      </w:r>
      <w:r w:rsidRPr="00F2570D">
        <w:rPr>
          <w:rFonts w:ascii="Consolas" w:eastAsia="Times New Roman" w:hAnsi="Consolas"/>
          <w:color w:val="D4D4D4"/>
          <w:szCs w:val="21"/>
          <w:lang w:val="en-IE" w:eastAsia="en-IE"/>
        </w:rPr>
        <w:t>,</w:t>
      </w:r>
    </w:p>
    <w:p w14:paraId="0FD1BE43"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"originalFileCreationDateTime"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"2019-10-01T18:25:43.511Z"</w:t>
      </w:r>
      <w:r w:rsidRPr="00F2570D">
        <w:rPr>
          <w:rFonts w:ascii="Consolas" w:eastAsia="Times New Roman" w:hAnsi="Consolas"/>
          <w:color w:val="D4D4D4"/>
          <w:szCs w:val="21"/>
          <w:lang w:val="en-IE" w:eastAsia="en-IE"/>
        </w:rPr>
        <w:t>,</w:t>
      </w:r>
    </w:p>
    <w:p w14:paraId="7C7CBFC4"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originalSubmissionId</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1</w:t>
      </w:r>
      <w:r w:rsidRPr="00F2570D">
        <w:rPr>
          <w:rFonts w:ascii="Consolas" w:eastAsia="Times New Roman" w:hAnsi="Consolas"/>
          <w:color w:val="D4D4D4"/>
          <w:szCs w:val="21"/>
          <w:lang w:val="en-IE" w:eastAsia="en-IE"/>
        </w:rPr>
        <w:t>,</w:t>
      </w:r>
    </w:p>
    <w:p w14:paraId="58D5C194"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originalTransactionType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proofErr w:type="spellStart"/>
      <w:r w:rsidRPr="00F2570D">
        <w:rPr>
          <w:rFonts w:ascii="Consolas" w:eastAsia="Times New Roman" w:hAnsi="Consolas"/>
          <w:color w:val="CE9178"/>
          <w:szCs w:val="21"/>
          <w:lang w:val="en-IE" w:eastAsia="en-IE"/>
        </w:rPr>
        <w:t>AddSubmission</w:t>
      </w:r>
      <w:proofErr w:type="spellEnd"/>
      <w:r w:rsidRPr="00F2570D">
        <w:rPr>
          <w:rFonts w:ascii="Consolas" w:eastAsia="Times New Roman" w:hAnsi="Consolas"/>
          <w:color w:val="CE9178"/>
          <w:szCs w:val="21"/>
          <w:lang w:val="en-IE" w:eastAsia="en-IE"/>
        </w:rPr>
        <w:t>"</w:t>
      </w:r>
      <w:r w:rsidRPr="00F2570D">
        <w:rPr>
          <w:rFonts w:ascii="Consolas" w:eastAsia="Times New Roman" w:hAnsi="Consolas"/>
          <w:color w:val="D4D4D4"/>
          <w:szCs w:val="21"/>
          <w:lang w:val="en-IE" w:eastAsia="en-IE"/>
        </w:rPr>
        <w:t>,</w:t>
      </w:r>
    </w:p>
    <w:p w14:paraId="1B7042E1"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preferredIswc</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"T0302332075"</w:t>
      </w:r>
      <w:r w:rsidRPr="00F2570D">
        <w:rPr>
          <w:rFonts w:ascii="Consolas" w:eastAsia="Times New Roman" w:hAnsi="Consolas"/>
          <w:color w:val="D4D4D4"/>
          <w:szCs w:val="21"/>
          <w:lang w:val="en-IE" w:eastAsia="en-IE"/>
        </w:rPr>
        <w:t>,</w:t>
      </w:r>
    </w:p>
    <w:p w14:paraId="3CC26BBC"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"SONY10001"</w:t>
      </w:r>
      <w:r w:rsidRPr="00F2570D">
        <w:rPr>
          <w:rFonts w:ascii="Consolas" w:eastAsia="Times New Roman" w:hAnsi="Consolas"/>
          <w:color w:val="D4D4D4"/>
          <w:szCs w:val="21"/>
          <w:lang w:val="en-IE" w:eastAsia="en-IE"/>
        </w:rPr>
        <w:t>,</w:t>
      </w:r>
    </w:p>
    <w:p w14:paraId="09ABD568"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originalTitle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r w:rsidRPr="00F2570D">
        <w:rPr>
          <w:rFonts w:ascii="Consolas" w:eastAsia="Times New Roman" w:hAnsi="Consolas"/>
          <w:color w:val="D4D4D4"/>
          <w:szCs w:val="21"/>
          <w:lang w:val="en-IE" w:eastAsia="en-IE"/>
        </w:rPr>
        <w:t>,</w:t>
      </w:r>
    </w:p>
    <w:p w14:paraId="20269C8C"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processingDate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"2019-11-25T18:25:43.511Z"</w:t>
      </w:r>
      <w:r w:rsidRPr="00F2570D">
        <w:rPr>
          <w:rFonts w:ascii="Consolas" w:eastAsia="Times New Roman" w:hAnsi="Consolas"/>
          <w:color w:val="D4D4D4"/>
          <w:szCs w:val="21"/>
          <w:lang w:val="en-IE" w:eastAsia="en-IE"/>
        </w:rPr>
        <w:t>,</w:t>
      </w:r>
    </w:p>
    <w:p w14:paraId="04506F5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transactionStatus</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proofErr w:type="spellStart"/>
      <w:r w:rsidRPr="00F2570D">
        <w:rPr>
          <w:rFonts w:ascii="Consolas" w:eastAsia="Times New Roman" w:hAnsi="Consolas"/>
          <w:color w:val="CE9178"/>
          <w:szCs w:val="21"/>
          <w:lang w:val="en-IE" w:eastAsia="en-IE"/>
        </w:rPr>
        <w:t>FullyAccepted</w:t>
      </w:r>
      <w:proofErr w:type="spellEnd"/>
      <w:r w:rsidRPr="00F2570D">
        <w:rPr>
          <w:rFonts w:ascii="Consolas" w:eastAsia="Times New Roman" w:hAnsi="Consolas"/>
          <w:color w:val="CE9178"/>
          <w:szCs w:val="21"/>
          <w:lang w:val="en-IE" w:eastAsia="en-IE"/>
        </w:rPr>
        <w:t>"</w:t>
      </w:r>
      <w:r w:rsidRPr="00F2570D">
        <w:rPr>
          <w:rFonts w:ascii="Consolas" w:eastAsia="Times New Roman" w:hAnsi="Consolas"/>
          <w:color w:val="D4D4D4"/>
          <w:szCs w:val="21"/>
          <w:lang w:val="en-IE" w:eastAsia="en-IE"/>
        </w:rPr>
        <w:t>,</w:t>
      </w:r>
    </w:p>
    <w:p w14:paraId="1CCB42B5"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workInfo</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p>
    <w:p w14:paraId="3CCAC9C9"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4AABE80E"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"agency"</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"072"</w:t>
      </w:r>
      <w:r w:rsidRPr="00F2570D">
        <w:rPr>
          <w:rFonts w:ascii="Consolas" w:eastAsia="Times New Roman" w:hAnsi="Consolas"/>
          <w:color w:val="D4D4D4"/>
          <w:szCs w:val="21"/>
          <w:lang w:val="en-IE" w:eastAsia="en-IE"/>
        </w:rPr>
        <w:t>,</w:t>
      </w:r>
    </w:p>
    <w:p w14:paraId="3FF2383A"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sourcedb</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72</w:t>
      </w:r>
      <w:r w:rsidRPr="00F2570D">
        <w:rPr>
          <w:rFonts w:ascii="Consolas" w:eastAsia="Times New Roman" w:hAnsi="Consolas"/>
          <w:color w:val="D4D4D4"/>
          <w:szCs w:val="21"/>
          <w:lang w:val="en-IE" w:eastAsia="en-IE"/>
        </w:rPr>
        <w:t>,</w:t>
      </w:r>
    </w:p>
    <w:p w14:paraId="4A63EC6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"637947"</w:t>
      </w:r>
    </w:p>
    <w:p w14:paraId="7671E5E4"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0A8D42EF"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684D7BE6"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"agency"</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"029"</w:t>
      </w:r>
      <w:r w:rsidRPr="00F2570D">
        <w:rPr>
          <w:rFonts w:ascii="Consolas" w:eastAsia="Times New Roman" w:hAnsi="Consolas"/>
          <w:color w:val="D4D4D4"/>
          <w:szCs w:val="21"/>
          <w:lang w:val="en-IE" w:eastAsia="en-IE"/>
        </w:rPr>
        <w:t>,</w:t>
      </w:r>
    </w:p>
    <w:p w14:paraId="7F9725C8"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sourcedb</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29</w:t>
      </w:r>
      <w:r w:rsidRPr="00F2570D">
        <w:rPr>
          <w:rFonts w:ascii="Consolas" w:eastAsia="Times New Roman" w:hAnsi="Consolas"/>
          <w:color w:val="D4D4D4"/>
          <w:szCs w:val="21"/>
          <w:lang w:val="en-IE" w:eastAsia="en-IE"/>
        </w:rPr>
        <w:t>,</w:t>
      </w:r>
    </w:p>
    <w:p w14:paraId="649153D4"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"177157029"</w:t>
      </w:r>
    </w:p>
    <w:p w14:paraId="3649D4B1"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lastRenderedPageBreak/>
        <w:t>                }</w:t>
      </w:r>
    </w:p>
    <w:p w14:paraId="49715AA0"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1CAE7B2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6CB83906"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7270868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submissionId</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1001</w:t>
      </w:r>
      <w:r w:rsidRPr="00F2570D">
        <w:rPr>
          <w:rFonts w:ascii="Consolas" w:eastAsia="Times New Roman" w:hAnsi="Consolas"/>
          <w:color w:val="D4D4D4"/>
          <w:szCs w:val="21"/>
          <w:lang w:val="en-IE" w:eastAsia="en-IE"/>
        </w:rPr>
        <w:t>,</w:t>
      </w:r>
    </w:p>
    <w:p w14:paraId="61E6B44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"originalFileCreationDateTime"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"2019-10-01T18:25:43.511Z"</w:t>
      </w:r>
      <w:r w:rsidRPr="00F2570D">
        <w:rPr>
          <w:rFonts w:ascii="Consolas" w:eastAsia="Times New Roman" w:hAnsi="Consolas"/>
          <w:color w:val="D4D4D4"/>
          <w:szCs w:val="21"/>
          <w:lang w:val="en-IE" w:eastAsia="en-IE"/>
        </w:rPr>
        <w:t>,</w:t>
      </w:r>
    </w:p>
    <w:p w14:paraId="6A9FC928"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originalSubmissionId</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2</w:t>
      </w:r>
      <w:r w:rsidRPr="00F2570D">
        <w:rPr>
          <w:rFonts w:ascii="Consolas" w:eastAsia="Times New Roman" w:hAnsi="Consolas"/>
          <w:color w:val="D4D4D4"/>
          <w:szCs w:val="21"/>
          <w:lang w:val="en-IE" w:eastAsia="en-IE"/>
        </w:rPr>
        <w:t>,</w:t>
      </w:r>
    </w:p>
    <w:p w14:paraId="0EF505E9"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originalTransactionType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proofErr w:type="spellStart"/>
      <w:r w:rsidRPr="00F2570D">
        <w:rPr>
          <w:rFonts w:ascii="Consolas" w:eastAsia="Times New Roman" w:hAnsi="Consolas"/>
          <w:color w:val="CE9178"/>
          <w:szCs w:val="21"/>
          <w:lang w:val="en-IE" w:eastAsia="en-IE"/>
        </w:rPr>
        <w:t>AddSubmission</w:t>
      </w:r>
      <w:proofErr w:type="spellEnd"/>
      <w:r w:rsidRPr="00F2570D">
        <w:rPr>
          <w:rFonts w:ascii="Consolas" w:eastAsia="Times New Roman" w:hAnsi="Consolas"/>
          <w:color w:val="CE9178"/>
          <w:szCs w:val="21"/>
          <w:lang w:val="en-IE" w:eastAsia="en-IE"/>
        </w:rPr>
        <w:t>"</w:t>
      </w:r>
      <w:r w:rsidRPr="00F2570D">
        <w:rPr>
          <w:rFonts w:ascii="Consolas" w:eastAsia="Times New Roman" w:hAnsi="Consolas"/>
          <w:color w:val="D4D4D4"/>
          <w:szCs w:val="21"/>
          <w:lang w:val="en-IE" w:eastAsia="en-IE"/>
        </w:rPr>
        <w:t>,</w:t>
      </w:r>
    </w:p>
    <w:p w14:paraId="68F07137"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"SONY10002"</w:t>
      </w:r>
      <w:r w:rsidRPr="00F2570D">
        <w:rPr>
          <w:rFonts w:ascii="Consolas" w:eastAsia="Times New Roman" w:hAnsi="Consolas"/>
          <w:color w:val="D4D4D4"/>
          <w:szCs w:val="21"/>
          <w:lang w:val="en-IE" w:eastAsia="en-IE"/>
        </w:rPr>
        <w:t>,</w:t>
      </w:r>
    </w:p>
    <w:p w14:paraId="6B34464F"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originalTitle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r w:rsidRPr="00F2570D">
        <w:rPr>
          <w:rFonts w:ascii="Consolas" w:eastAsia="Times New Roman" w:hAnsi="Consolas"/>
          <w:color w:val="D4D4D4"/>
          <w:szCs w:val="21"/>
          <w:lang w:val="en-IE" w:eastAsia="en-IE"/>
        </w:rPr>
        <w:t>,</w:t>
      </w:r>
    </w:p>
    <w:p w14:paraId="4F7A4427"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processingDate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"2019-11-25T18:25:43.511Z"</w:t>
      </w:r>
      <w:r w:rsidRPr="00F2570D">
        <w:rPr>
          <w:rFonts w:ascii="Consolas" w:eastAsia="Times New Roman" w:hAnsi="Consolas"/>
          <w:color w:val="D4D4D4"/>
          <w:szCs w:val="21"/>
          <w:lang w:val="en-IE" w:eastAsia="en-IE"/>
        </w:rPr>
        <w:t>,</w:t>
      </w:r>
    </w:p>
    <w:p w14:paraId="209564F6"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transactionStatus</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"Rejected"</w:t>
      </w:r>
      <w:r w:rsidRPr="00F2570D">
        <w:rPr>
          <w:rFonts w:ascii="Consolas" w:eastAsia="Times New Roman" w:hAnsi="Consolas"/>
          <w:color w:val="D4D4D4"/>
          <w:szCs w:val="21"/>
          <w:lang w:val="en-IE" w:eastAsia="en-IE"/>
        </w:rPr>
        <w:t>,</w:t>
      </w:r>
    </w:p>
    <w:p w14:paraId="1E4EEE36"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errorMessages</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p>
    <w:p w14:paraId="551553F9"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2E4366C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errorType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"Transaction Rejected"</w:t>
      </w:r>
      <w:r w:rsidRPr="00F2570D">
        <w:rPr>
          <w:rFonts w:ascii="Consolas" w:eastAsia="Times New Roman" w:hAnsi="Consolas"/>
          <w:color w:val="D4D4D4"/>
          <w:szCs w:val="21"/>
          <w:lang w:val="en-IE" w:eastAsia="en-IE"/>
        </w:rPr>
        <w:t>,</w:t>
      </w:r>
    </w:p>
    <w:p w14:paraId="6ACB9D2A"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errorNumber</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104</w:t>
      </w:r>
      <w:r w:rsidRPr="00F2570D">
        <w:rPr>
          <w:rFonts w:ascii="Consolas" w:eastAsia="Times New Roman" w:hAnsi="Consolas"/>
          <w:color w:val="D4D4D4"/>
          <w:szCs w:val="21"/>
          <w:lang w:val="en-IE" w:eastAsia="en-IE"/>
        </w:rPr>
        <w:t>,</w:t>
      </w:r>
    </w:p>
    <w:p w14:paraId="2059342B"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"errorMessage"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proofErr w:type="gramStart"/>
      <w:r w:rsidRPr="00F2570D">
        <w:rPr>
          <w:rFonts w:ascii="Consolas" w:eastAsia="Times New Roman" w:hAnsi="Consolas"/>
          <w:color w:val="CE9178"/>
          <w:szCs w:val="21"/>
          <w:lang w:val="en-IE" w:eastAsia="en-IE"/>
        </w:rPr>
        <w:t>CSI:The</w:t>
      </w:r>
      <w:proofErr w:type="gramEnd"/>
      <w:r w:rsidRPr="00F2570D">
        <w:rPr>
          <w:rFonts w:ascii="Consolas" w:eastAsia="Times New Roman" w:hAnsi="Consolas"/>
          <w:color w:val="CE9178"/>
          <w:szCs w:val="21"/>
          <w:lang w:val="en-IE" w:eastAsia="en-IE"/>
        </w:rPr>
        <w:t> provided IP Name Nbr is a Status 3 on the IPI DB which are not accepted.  Please resubmit with the IP Name Nbr of the corresponding Status 1 IP Base Nbr."</w:t>
      </w:r>
    </w:p>
    <w:p w14:paraId="19331C48"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58D0B4A5"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59AF0A83"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2B332500"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641F299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submissionId</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1002</w:t>
      </w:r>
      <w:r w:rsidRPr="00F2570D">
        <w:rPr>
          <w:rFonts w:ascii="Consolas" w:eastAsia="Times New Roman" w:hAnsi="Consolas"/>
          <w:color w:val="D4D4D4"/>
          <w:szCs w:val="21"/>
          <w:lang w:val="en-IE" w:eastAsia="en-IE"/>
        </w:rPr>
        <w:t>,</w:t>
      </w:r>
    </w:p>
    <w:p w14:paraId="1A8AA533"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"originalFileCreationDateTime"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"2019-10-01T18:25:43.511Z"</w:t>
      </w:r>
      <w:r w:rsidRPr="00F2570D">
        <w:rPr>
          <w:rFonts w:ascii="Consolas" w:eastAsia="Times New Roman" w:hAnsi="Consolas"/>
          <w:color w:val="D4D4D4"/>
          <w:szCs w:val="21"/>
          <w:lang w:val="en-IE" w:eastAsia="en-IE"/>
        </w:rPr>
        <w:t>,</w:t>
      </w:r>
    </w:p>
    <w:p w14:paraId="53F0633A"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originalSubmissionId</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3</w:t>
      </w:r>
      <w:r w:rsidRPr="00F2570D">
        <w:rPr>
          <w:rFonts w:ascii="Consolas" w:eastAsia="Times New Roman" w:hAnsi="Consolas"/>
          <w:color w:val="D4D4D4"/>
          <w:szCs w:val="21"/>
          <w:lang w:val="en-IE" w:eastAsia="en-IE"/>
        </w:rPr>
        <w:t>,</w:t>
      </w:r>
    </w:p>
    <w:p w14:paraId="481B8FC5"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originalTransactionType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proofErr w:type="spellStart"/>
      <w:r w:rsidRPr="00F2570D">
        <w:rPr>
          <w:rFonts w:ascii="Consolas" w:eastAsia="Times New Roman" w:hAnsi="Consolas"/>
          <w:color w:val="CE9178"/>
          <w:szCs w:val="21"/>
          <w:lang w:val="en-IE" w:eastAsia="en-IE"/>
        </w:rPr>
        <w:t>FindSubmission</w:t>
      </w:r>
      <w:proofErr w:type="spellEnd"/>
      <w:r w:rsidRPr="00F2570D">
        <w:rPr>
          <w:rFonts w:ascii="Consolas" w:eastAsia="Times New Roman" w:hAnsi="Consolas"/>
          <w:color w:val="CE9178"/>
          <w:szCs w:val="21"/>
          <w:lang w:val="en-IE" w:eastAsia="en-IE"/>
        </w:rPr>
        <w:t>"</w:t>
      </w:r>
      <w:r w:rsidRPr="00F2570D">
        <w:rPr>
          <w:rFonts w:ascii="Consolas" w:eastAsia="Times New Roman" w:hAnsi="Consolas"/>
          <w:color w:val="D4D4D4"/>
          <w:szCs w:val="21"/>
          <w:lang w:val="en-IE" w:eastAsia="en-IE"/>
        </w:rPr>
        <w:t>,</w:t>
      </w:r>
    </w:p>
    <w:p w14:paraId="64676164"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"SONY10003"</w:t>
      </w:r>
      <w:r w:rsidRPr="00F2570D">
        <w:rPr>
          <w:rFonts w:ascii="Consolas" w:eastAsia="Times New Roman" w:hAnsi="Consolas"/>
          <w:color w:val="D4D4D4"/>
          <w:szCs w:val="21"/>
          <w:lang w:val="en-IE" w:eastAsia="en-IE"/>
        </w:rPr>
        <w:t>,</w:t>
      </w:r>
    </w:p>
    <w:p w14:paraId="6D101796"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preferredIswc</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"T9176016301"</w:t>
      </w:r>
      <w:r w:rsidRPr="00F2570D">
        <w:rPr>
          <w:rFonts w:ascii="Consolas" w:eastAsia="Times New Roman" w:hAnsi="Consolas"/>
          <w:color w:val="D4D4D4"/>
          <w:szCs w:val="21"/>
          <w:lang w:val="en-IE" w:eastAsia="en-IE"/>
        </w:rPr>
        <w:t>,</w:t>
      </w:r>
    </w:p>
    <w:p w14:paraId="1D65C2AA"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originalTitle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"you raise me up"</w:t>
      </w:r>
      <w:r w:rsidRPr="00F2570D">
        <w:rPr>
          <w:rFonts w:ascii="Consolas" w:eastAsia="Times New Roman" w:hAnsi="Consolas"/>
          <w:color w:val="D4D4D4"/>
          <w:szCs w:val="21"/>
          <w:lang w:val="en-IE" w:eastAsia="en-IE"/>
        </w:rPr>
        <w:t>,</w:t>
      </w:r>
    </w:p>
    <w:p w14:paraId="63E9C04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processingDate</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"2019-11-25T18:25:43.511Z"</w:t>
      </w:r>
      <w:r w:rsidRPr="00F2570D">
        <w:rPr>
          <w:rFonts w:ascii="Consolas" w:eastAsia="Times New Roman" w:hAnsi="Consolas"/>
          <w:color w:val="D4D4D4"/>
          <w:szCs w:val="21"/>
          <w:lang w:val="en-IE" w:eastAsia="en-IE"/>
        </w:rPr>
        <w:t>,</w:t>
      </w:r>
    </w:p>
    <w:p w14:paraId="19818F47"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transactionStatus</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w:t>
      </w:r>
      <w:proofErr w:type="spellStart"/>
      <w:r w:rsidRPr="00F2570D">
        <w:rPr>
          <w:rFonts w:ascii="Consolas" w:eastAsia="Times New Roman" w:hAnsi="Consolas"/>
          <w:color w:val="CE9178"/>
          <w:szCs w:val="21"/>
          <w:lang w:val="en-IE" w:eastAsia="en-IE"/>
        </w:rPr>
        <w:t>FullyAccepted</w:t>
      </w:r>
      <w:proofErr w:type="spellEnd"/>
      <w:r w:rsidRPr="00F2570D">
        <w:rPr>
          <w:rFonts w:ascii="Consolas" w:eastAsia="Times New Roman" w:hAnsi="Consolas"/>
          <w:color w:val="CE9178"/>
          <w:szCs w:val="21"/>
          <w:lang w:val="en-IE" w:eastAsia="en-IE"/>
        </w:rPr>
        <w:t>"</w:t>
      </w:r>
      <w:r w:rsidRPr="00F2570D">
        <w:rPr>
          <w:rFonts w:ascii="Consolas" w:eastAsia="Times New Roman" w:hAnsi="Consolas"/>
          <w:color w:val="D4D4D4"/>
          <w:szCs w:val="21"/>
          <w:lang w:val="en-IE" w:eastAsia="en-IE"/>
        </w:rPr>
        <w:t>,</w:t>
      </w:r>
    </w:p>
    <w:p w14:paraId="1A624E78"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workInfo</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p>
    <w:p w14:paraId="4869037F"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7FB7F7EC"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"agency"</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"052"</w:t>
      </w:r>
      <w:r w:rsidRPr="00F2570D">
        <w:rPr>
          <w:rFonts w:ascii="Consolas" w:eastAsia="Times New Roman" w:hAnsi="Consolas"/>
          <w:color w:val="D4D4D4"/>
          <w:szCs w:val="21"/>
          <w:lang w:val="en-IE" w:eastAsia="en-IE"/>
        </w:rPr>
        <w:t>,</w:t>
      </w:r>
    </w:p>
    <w:p w14:paraId="4FAF224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sourcedb</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52</w:t>
      </w:r>
      <w:r w:rsidRPr="00F2570D">
        <w:rPr>
          <w:rFonts w:ascii="Consolas" w:eastAsia="Times New Roman" w:hAnsi="Consolas"/>
          <w:color w:val="D4D4D4"/>
          <w:szCs w:val="21"/>
          <w:lang w:val="en-IE" w:eastAsia="en-IE"/>
        </w:rPr>
        <w:t>,</w:t>
      </w:r>
    </w:p>
    <w:p w14:paraId="0CC3D0B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"192581DM"</w:t>
      </w:r>
    </w:p>
    <w:p w14:paraId="4F2A05A5"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1A2761A3"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73D963C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"agency"</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"079"</w:t>
      </w:r>
      <w:r w:rsidRPr="00F2570D">
        <w:rPr>
          <w:rFonts w:ascii="Consolas" w:eastAsia="Times New Roman" w:hAnsi="Consolas"/>
          <w:color w:val="D4D4D4"/>
          <w:szCs w:val="21"/>
          <w:lang w:val="en-IE" w:eastAsia="en-IE"/>
        </w:rPr>
        <w:t>,</w:t>
      </w:r>
    </w:p>
    <w:p w14:paraId="75D4F67F"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sourcedb</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79</w:t>
      </w:r>
      <w:r w:rsidRPr="00F2570D">
        <w:rPr>
          <w:rFonts w:ascii="Consolas" w:eastAsia="Times New Roman" w:hAnsi="Consolas"/>
          <w:color w:val="D4D4D4"/>
          <w:szCs w:val="21"/>
          <w:lang w:val="en-IE" w:eastAsia="en-IE"/>
        </w:rPr>
        <w:t>,</w:t>
      </w:r>
    </w:p>
    <w:p w14:paraId="06014B1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"00027882687"</w:t>
      </w:r>
    </w:p>
    <w:p w14:paraId="7AA9986C"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574971DA"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37A19389"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"agency"</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"090"</w:t>
      </w:r>
      <w:r w:rsidRPr="00F2570D">
        <w:rPr>
          <w:rFonts w:ascii="Consolas" w:eastAsia="Times New Roman" w:hAnsi="Consolas"/>
          <w:color w:val="D4D4D4"/>
          <w:szCs w:val="21"/>
          <w:lang w:val="en-IE" w:eastAsia="en-IE"/>
        </w:rPr>
        <w:t>,</w:t>
      </w:r>
    </w:p>
    <w:p w14:paraId="4CA5B25B"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lastRenderedPageBreak/>
        <w:t>                    </w:t>
      </w:r>
      <w:r w:rsidRPr="00F2570D">
        <w:rPr>
          <w:rFonts w:ascii="Consolas" w:eastAsia="Times New Roman" w:hAnsi="Consolas"/>
          <w:color w:val="9CDCFE"/>
          <w:szCs w:val="21"/>
          <w:lang w:val="en-IE" w:eastAsia="en-IE"/>
        </w:rPr>
        <w:t>"</w:t>
      </w:r>
      <w:proofErr w:type="spellStart"/>
      <w:r w:rsidRPr="00F2570D">
        <w:rPr>
          <w:rFonts w:ascii="Consolas" w:eastAsia="Times New Roman" w:hAnsi="Consolas"/>
          <w:color w:val="9CDCFE"/>
          <w:szCs w:val="21"/>
          <w:lang w:val="en-IE" w:eastAsia="en-IE"/>
        </w:rPr>
        <w:t>sourcedb</w:t>
      </w:r>
      <w:proofErr w:type="spellEnd"/>
      <w:r w:rsidRPr="00F2570D">
        <w:rPr>
          <w:rFonts w:ascii="Consolas" w:eastAsia="Times New Roman" w:hAnsi="Consolas"/>
          <w:color w:val="9CDCFE"/>
          <w:szCs w:val="21"/>
          <w:lang w:val="en-IE" w:eastAsia="en-IE"/>
        </w:rPr>
        <w:t>"</w:t>
      </w:r>
      <w:r w:rsidRPr="00F2570D">
        <w:rPr>
          <w:rFonts w:ascii="Consolas" w:eastAsia="Times New Roman" w:hAnsi="Consolas"/>
          <w:color w:val="D4D4D4"/>
          <w:szCs w:val="21"/>
          <w:lang w:val="en-IE" w:eastAsia="en-IE"/>
        </w:rPr>
        <w:t>: </w:t>
      </w:r>
      <w:r w:rsidRPr="00F2570D">
        <w:rPr>
          <w:rFonts w:ascii="Consolas" w:eastAsia="Times New Roman" w:hAnsi="Consolas"/>
          <w:color w:val="B5CEA8"/>
          <w:szCs w:val="21"/>
          <w:lang w:val="en-IE" w:eastAsia="en-IE"/>
        </w:rPr>
        <w:t>90</w:t>
      </w:r>
      <w:r w:rsidRPr="00F2570D">
        <w:rPr>
          <w:rFonts w:ascii="Consolas" w:eastAsia="Times New Roman" w:hAnsi="Consolas"/>
          <w:color w:val="D4D4D4"/>
          <w:szCs w:val="21"/>
          <w:lang w:val="en-IE" w:eastAsia="en-IE"/>
        </w:rPr>
        <w:t>,</w:t>
      </w:r>
    </w:p>
    <w:p w14:paraId="0BB820C2"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r w:rsidRPr="00F2570D">
        <w:rPr>
          <w:rFonts w:ascii="Consolas" w:eastAsia="Times New Roman" w:hAnsi="Consolas"/>
          <w:color w:val="9CDCFE"/>
          <w:szCs w:val="21"/>
          <w:lang w:val="en-IE" w:eastAsia="en-IE"/>
        </w:rPr>
        <w:t>"workcode"</w:t>
      </w:r>
      <w:r w:rsidRPr="00F2570D">
        <w:rPr>
          <w:rFonts w:ascii="Consolas" w:eastAsia="Times New Roman" w:hAnsi="Consolas"/>
          <w:color w:val="D4D4D4"/>
          <w:szCs w:val="21"/>
          <w:lang w:val="en-IE" w:eastAsia="en-IE"/>
        </w:rPr>
        <w:t>: </w:t>
      </w:r>
      <w:r w:rsidRPr="00F2570D">
        <w:rPr>
          <w:rFonts w:ascii="Consolas" w:eastAsia="Times New Roman" w:hAnsi="Consolas"/>
          <w:color w:val="CE9178"/>
          <w:szCs w:val="21"/>
          <w:lang w:val="en-IE" w:eastAsia="en-IE"/>
        </w:rPr>
        <w:t>"00027882687"</w:t>
      </w:r>
    </w:p>
    <w:p w14:paraId="31CD61D5"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2F2EFA6D"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3849FD77" w14:textId="77777777" w:rsidR="00F2570D" w:rsidRP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098D9E38" w14:textId="7383B82E" w:rsidR="00F2570D" w:rsidRDefault="00F2570D" w:rsidP="00F2570D">
      <w:pPr>
        <w:shd w:val="clear" w:color="auto" w:fill="1E1E1E"/>
        <w:spacing w:before="0" w:line="285" w:lineRule="atLeast"/>
        <w:ind w:left="720"/>
        <w:rPr>
          <w:rFonts w:ascii="Consolas" w:eastAsia="Times New Roman" w:hAnsi="Consolas"/>
          <w:color w:val="D4D4D4"/>
          <w:szCs w:val="21"/>
          <w:lang w:val="en-IE" w:eastAsia="en-IE"/>
        </w:rPr>
      </w:pPr>
      <w:r w:rsidRPr="00F2570D">
        <w:rPr>
          <w:rFonts w:ascii="Consolas" w:eastAsia="Times New Roman" w:hAnsi="Consolas"/>
          <w:color w:val="D4D4D4"/>
          <w:szCs w:val="21"/>
          <w:lang w:val="en-IE" w:eastAsia="en-IE"/>
        </w:rPr>
        <w:t>    ]</w:t>
      </w:r>
    </w:p>
    <w:p w14:paraId="1F3DA04B" w14:textId="1A3B2029" w:rsidR="00773B52" w:rsidRPr="00F2570D" w:rsidRDefault="00773B52" w:rsidP="00F2570D">
      <w:pPr>
        <w:shd w:val="clear" w:color="auto" w:fill="1E1E1E"/>
        <w:spacing w:before="0" w:line="285" w:lineRule="atLeast"/>
        <w:ind w:left="720"/>
        <w:rPr>
          <w:rFonts w:ascii="Consolas" w:eastAsia="Times New Roman" w:hAnsi="Consolas"/>
          <w:color w:val="D4D4D4"/>
          <w:szCs w:val="21"/>
          <w:lang w:val="en-IE" w:eastAsia="en-IE"/>
        </w:rPr>
      </w:pPr>
      <w:r>
        <w:rPr>
          <w:rFonts w:ascii="Consolas" w:eastAsia="Times New Roman" w:hAnsi="Consolas"/>
          <w:color w:val="D4D4D4"/>
          <w:szCs w:val="21"/>
          <w:lang w:val="en-IE" w:eastAsia="en-IE"/>
        </w:rPr>
        <w:t>}</w:t>
      </w:r>
    </w:p>
    <w:p w14:paraId="4E96F110" w14:textId="5178E3A8" w:rsidR="008214B5" w:rsidRPr="00BF29D1" w:rsidRDefault="0010606B" w:rsidP="008214B5">
      <w:pPr>
        <w:pStyle w:val="Chapterheading"/>
        <w:numPr>
          <w:ilvl w:val="0"/>
          <w:numId w:val="1"/>
        </w:numPr>
        <w:rPr>
          <w:lang w:val="en-GB"/>
        </w:rPr>
      </w:pPr>
      <w:bookmarkStart w:id="182" w:name="_Toc135998156"/>
      <w:r>
        <w:rPr>
          <w:lang w:val="en-GB"/>
        </w:rPr>
        <w:lastRenderedPageBreak/>
        <w:t>Flat File Data Exchange Format</w:t>
      </w:r>
      <w:bookmarkEnd w:id="182"/>
      <w:r w:rsidR="00225742">
        <w:rPr>
          <w:lang w:val="en-GB"/>
        </w:rPr>
        <w:t xml:space="preserve"> </w:t>
      </w:r>
    </w:p>
    <w:p w14:paraId="70E3345C" w14:textId="70FC1D9D" w:rsidR="004D1478" w:rsidRDefault="00982AF5" w:rsidP="008214B5">
      <w:pPr>
        <w:pStyle w:val="NormalIndent"/>
        <w:rPr>
          <w:lang w:val="en-GB"/>
        </w:rPr>
      </w:pPr>
      <w:r>
        <w:rPr>
          <w:lang w:val="en-GB"/>
        </w:rPr>
        <w:t xml:space="preserve">This chapter describes the </w:t>
      </w:r>
      <w:r w:rsidR="0010606B">
        <w:rPr>
          <w:lang w:val="en-GB"/>
        </w:rPr>
        <w:t>new combined allocation and re</w:t>
      </w:r>
      <w:r w:rsidR="0052363A">
        <w:rPr>
          <w:lang w:val="en-GB"/>
        </w:rPr>
        <w:t>solution flat file format.  This format is based on the existing flat file formats su</w:t>
      </w:r>
      <w:r w:rsidR="008F1BF3">
        <w:rPr>
          <w:lang w:val="en-GB"/>
        </w:rPr>
        <w:t xml:space="preserve">pported by the existing allocations and resolution services.  It includes the additional data </w:t>
      </w:r>
      <w:r w:rsidR="00665538">
        <w:rPr>
          <w:lang w:val="en-GB"/>
        </w:rPr>
        <w:t xml:space="preserve">elements supported by the new ISWC database. </w:t>
      </w:r>
    </w:p>
    <w:p w14:paraId="50A366B0" w14:textId="77777777" w:rsidR="00972F7A" w:rsidRDefault="00972F7A" w:rsidP="00972F7A">
      <w:pPr>
        <w:pStyle w:val="NormalIndent"/>
        <w:rPr>
          <w:lang w:val="en-GB"/>
        </w:rPr>
      </w:pPr>
    </w:p>
    <w:p w14:paraId="27A75AA9" w14:textId="2C2F1F55" w:rsidR="00972F7A" w:rsidRDefault="00972F7A" w:rsidP="00972F7A">
      <w:pPr>
        <w:pStyle w:val="Heading2"/>
        <w:rPr>
          <w:lang w:val="en-GB"/>
        </w:rPr>
      </w:pPr>
      <w:bookmarkStart w:id="183" w:name="_Toc135998157"/>
      <w:r w:rsidRPr="006F6070">
        <w:rPr>
          <w:lang w:val="en-GB"/>
        </w:rPr>
        <w:t xml:space="preserve">File </w:t>
      </w:r>
      <w:r>
        <w:rPr>
          <w:lang w:val="en-GB"/>
        </w:rPr>
        <w:t>Structure</w:t>
      </w:r>
      <w:bookmarkEnd w:id="183"/>
    </w:p>
    <w:p w14:paraId="26D1C916" w14:textId="0D60C16B" w:rsidR="005D3466" w:rsidRDefault="005D3466" w:rsidP="17F6C9AD">
      <w:pPr>
        <w:pStyle w:val="NormalIndent"/>
      </w:pPr>
      <w:r w:rsidRPr="17F6C9AD">
        <w:t xml:space="preserve">This section describes the </w:t>
      </w:r>
      <w:r w:rsidR="00824AA5" w:rsidRPr="17F6C9AD">
        <w:t>overall file structure and the record structure for each type of transaction</w:t>
      </w:r>
      <w:r w:rsidR="00DC18BD" w:rsidRPr="17F6C9AD">
        <w:t xml:space="preserve">.  </w:t>
      </w:r>
    </w:p>
    <w:p w14:paraId="53E8D78C" w14:textId="77777777" w:rsidR="00D05A72" w:rsidRPr="005D3466" w:rsidRDefault="00D05A72" w:rsidP="005D3466">
      <w:pPr>
        <w:pStyle w:val="NormalIndent"/>
        <w:rPr>
          <w:lang w:val="en-GB"/>
        </w:rPr>
      </w:pPr>
    </w:p>
    <w:p w14:paraId="5A4DCE60" w14:textId="6404EE19" w:rsidR="00972F7A" w:rsidRPr="00BF29D1" w:rsidRDefault="005D3466" w:rsidP="005122F5">
      <w:pPr>
        <w:pStyle w:val="Heading4"/>
        <w:rPr>
          <w:lang w:val="en-GB"/>
        </w:rPr>
      </w:pPr>
      <w:bookmarkStart w:id="184" w:name="_Toc135998158"/>
      <w:r>
        <w:rPr>
          <w:lang w:val="en-GB"/>
        </w:rPr>
        <w:t>File Headers and Delimiters</w:t>
      </w:r>
      <w:bookmarkEnd w:id="184"/>
    </w:p>
    <w:p w14:paraId="6DC56824" w14:textId="77777777" w:rsidR="00D4001F" w:rsidRDefault="00511910" w:rsidP="00972F7A">
      <w:pPr>
        <w:pStyle w:val="NormalIndent"/>
        <w:rPr>
          <w:lang w:val="en-GB"/>
        </w:rPr>
      </w:pPr>
      <w:r>
        <w:rPr>
          <w:lang w:val="en-GB"/>
        </w:rPr>
        <w:t xml:space="preserve">All files will be </w:t>
      </w:r>
      <w:r w:rsidR="00B86236" w:rsidRPr="00A846CB">
        <w:rPr>
          <w:b/>
          <w:bCs/>
          <w:lang w:val="en-GB"/>
        </w:rPr>
        <w:t>tab delimited</w:t>
      </w:r>
      <w:r w:rsidR="00B86236">
        <w:rPr>
          <w:lang w:val="en-GB"/>
        </w:rPr>
        <w:t xml:space="preserve"> and will contain a single </w:t>
      </w:r>
      <w:r w:rsidR="000D219B">
        <w:rPr>
          <w:lang w:val="en-GB"/>
        </w:rPr>
        <w:t>record</w:t>
      </w:r>
      <w:r w:rsidR="00B86236">
        <w:rPr>
          <w:lang w:val="en-GB"/>
        </w:rPr>
        <w:t xml:space="preserve"> ty</w:t>
      </w:r>
      <w:r w:rsidR="001D3D11">
        <w:rPr>
          <w:lang w:val="en-GB"/>
        </w:rPr>
        <w:t>pe</w:t>
      </w:r>
      <w:r w:rsidR="000D219B">
        <w:rPr>
          <w:lang w:val="en-GB"/>
        </w:rPr>
        <w:t xml:space="preserve"> which corresponds to one of the three </w:t>
      </w:r>
      <w:r w:rsidR="00D4001F">
        <w:rPr>
          <w:lang w:val="en-GB"/>
        </w:rPr>
        <w:t xml:space="preserve">supported </w:t>
      </w:r>
      <w:proofErr w:type="gramStart"/>
      <w:r w:rsidR="000D219B">
        <w:rPr>
          <w:lang w:val="en-GB"/>
        </w:rPr>
        <w:t>transactions</w:t>
      </w:r>
      <w:proofErr w:type="gramEnd"/>
      <w:r w:rsidR="000D219B">
        <w:rPr>
          <w:lang w:val="en-GB"/>
        </w:rPr>
        <w:t xml:space="preserve"> types</w:t>
      </w:r>
      <w:r w:rsidR="00D4001F">
        <w:rPr>
          <w:lang w:val="en-GB"/>
        </w:rPr>
        <w:t>:</w:t>
      </w:r>
    </w:p>
    <w:p w14:paraId="0031921A" w14:textId="393FC0D6" w:rsidR="00D76EE6" w:rsidRDefault="00D76EE6" w:rsidP="00D4001F">
      <w:pPr>
        <w:pStyle w:val="NormalIndent"/>
        <w:numPr>
          <w:ilvl w:val="0"/>
          <w:numId w:val="4"/>
        </w:numPr>
        <w:rPr>
          <w:lang w:val="en-GB"/>
        </w:rPr>
      </w:pPr>
      <w:proofErr w:type="spellStart"/>
      <w:r>
        <w:rPr>
          <w:lang w:val="en-GB"/>
        </w:rPr>
        <w:t>AddSubmission</w:t>
      </w:r>
      <w:proofErr w:type="spellEnd"/>
      <w:r>
        <w:rPr>
          <w:lang w:val="en-GB"/>
        </w:rPr>
        <w:t xml:space="preserve"> </w:t>
      </w:r>
    </w:p>
    <w:p w14:paraId="5DD59B3F" w14:textId="534327F2" w:rsidR="00610988" w:rsidRDefault="00610988" w:rsidP="00610988">
      <w:pPr>
        <w:pStyle w:val="NormalIndent"/>
        <w:ind w:left="1080"/>
        <w:rPr>
          <w:lang w:val="en-GB"/>
        </w:rPr>
      </w:pPr>
      <w:r>
        <w:rPr>
          <w:lang w:val="en-GB"/>
        </w:rPr>
        <w:t xml:space="preserve">This </w:t>
      </w:r>
      <w:r w:rsidR="00106D4D">
        <w:rPr>
          <w:lang w:val="en-GB"/>
        </w:rPr>
        <w:t xml:space="preserve">represents an ISWC Allocation transaction.  Sent from a publisher to their </w:t>
      </w:r>
      <w:r w:rsidR="00FB74E9">
        <w:rPr>
          <w:lang w:val="en-GB"/>
        </w:rPr>
        <w:t>ISWC Agency / Society</w:t>
      </w:r>
      <w:r w:rsidR="001600B9">
        <w:rPr>
          <w:lang w:val="en-GB"/>
        </w:rPr>
        <w:t>.</w:t>
      </w:r>
    </w:p>
    <w:p w14:paraId="526061C7" w14:textId="77777777" w:rsidR="001600B9" w:rsidRDefault="001600B9" w:rsidP="00610988">
      <w:pPr>
        <w:pStyle w:val="NormalIndent"/>
        <w:ind w:left="1080"/>
        <w:rPr>
          <w:lang w:val="en-GB"/>
        </w:rPr>
      </w:pPr>
    </w:p>
    <w:p w14:paraId="721415D0" w14:textId="49CCE575" w:rsidR="00D76EE6" w:rsidRDefault="00D76EE6" w:rsidP="00D4001F">
      <w:pPr>
        <w:pStyle w:val="NormalIndent"/>
        <w:numPr>
          <w:ilvl w:val="0"/>
          <w:numId w:val="4"/>
        </w:numPr>
        <w:rPr>
          <w:lang w:val="en-GB"/>
        </w:rPr>
      </w:pPr>
      <w:proofErr w:type="spellStart"/>
      <w:r>
        <w:rPr>
          <w:lang w:val="en-GB"/>
        </w:rPr>
        <w:t>FindSubmission</w:t>
      </w:r>
      <w:proofErr w:type="spellEnd"/>
    </w:p>
    <w:p w14:paraId="24A3CC8A" w14:textId="3D3E3D88" w:rsidR="004E6FD6" w:rsidRDefault="00106D4D" w:rsidP="00106D4D">
      <w:pPr>
        <w:pStyle w:val="NormalIndent"/>
        <w:ind w:left="1080"/>
        <w:rPr>
          <w:lang w:val="en-GB"/>
        </w:rPr>
      </w:pPr>
      <w:r>
        <w:rPr>
          <w:lang w:val="en-GB"/>
        </w:rPr>
        <w:t>This represents an ISWC Resolution transaction</w:t>
      </w:r>
      <w:r w:rsidR="001600B9">
        <w:rPr>
          <w:lang w:val="en-GB"/>
        </w:rPr>
        <w:t xml:space="preserve">.  Sent from a publisher to </w:t>
      </w:r>
      <w:r w:rsidR="005A56D7">
        <w:rPr>
          <w:lang w:val="en-GB"/>
        </w:rPr>
        <w:t>CISAC</w:t>
      </w:r>
      <w:r w:rsidR="00DF36A9">
        <w:rPr>
          <w:lang w:val="en-GB"/>
        </w:rPr>
        <w:t>.</w:t>
      </w:r>
    </w:p>
    <w:p w14:paraId="7E6D5B0B" w14:textId="120D55DD" w:rsidR="00106D4D" w:rsidRDefault="005A56D7" w:rsidP="00106D4D">
      <w:pPr>
        <w:pStyle w:val="NormalIndent"/>
        <w:ind w:left="1080"/>
        <w:rPr>
          <w:lang w:val="en-GB"/>
        </w:rPr>
      </w:pPr>
      <w:r>
        <w:rPr>
          <w:lang w:val="en-GB"/>
        </w:rPr>
        <w:t xml:space="preserve"> </w:t>
      </w:r>
      <w:r w:rsidR="001600B9">
        <w:rPr>
          <w:lang w:val="en-GB"/>
        </w:rPr>
        <w:t xml:space="preserve"> </w:t>
      </w:r>
    </w:p>
    <w:p w14:paraId="75F30F90" w14:textId="2CAD61FD" w:rsidR="00972F7A" w:rsidRDefault="00D76EE6" w:rsidP="00D4001F">
      <w:pPr>
        <w:pStyle w:val="NormalIndent"/>
        <w:numPr>
          <w:ilvl w:val="0"/>
          <w:numId w:val="4"/>
        </w:numPr>
        <w:rPr>
          <w:lang w:val="en-GB"/>
        </w:rPr>
      </w:pPr>
      <w:r>
        <w:rPr>
          <w:lang w:val="en-GB"/>
        </w:rPr>
        <w:t>A</w:t>
      </w:r>
      <w:r w:rsidR="00610988">
        <w:rPr>
          <w:lang w:val="en-GB"/>
        </w:rPr>
        <w:t>cknowledgement</w:t>
      </w:r>
      <w:r w:rsidR="000D219B">
        <w:rPr>
          <w:lang w:val="en-GB"/>
        </w:rPr>
        <w:t xml:space="preserve"> </w:t>
      </w:r>
    </w:p>
    <w:p w14:paraId="1294F45A" w14:textId="7DCF14C2" w:rsidR="00106D4D" w:rsidRPr="00BF29D1" w:rsidRDefault="00106D4D" w:rsidP="17F6C9AD">
      <w:pPr>
        <w:pStyle w:val="NormalIndent"/>
        <w:ind w:left="1080"/>
      </w:pPr>
      <w:r w:rsidRPr="17F6C9AD">
        <w:t>This represents</w:t>
      </w:r>
      <w:r w:rsidR="004E6FD6" w:rsidRPr="17F6C9AD">
        <w:t xml:space="preserve"> </w:t>
      </w:r>
      <w:r w:rsidR="002377B0" w:rsidRPr="17F6C9AD">
        <w:t>the outcome of a</w:t>
      </w:r>
      <w:r w:rsidR="002247BB" w:rsidRPr="17F6C9AD">
        <w:t xml:space="preserve"> previously sent</w:t>
      </w:r>
      <w:r w:rsidR="002377B0" w:rsidRPr="17F6C9AD">
        <w:t xml:space="preserve"> </w:t>
      </w:r>
      <w:proofErr w:type="spellStart"/>
      <w:r w:rsidR="002377B0" w:rsidRPr="17F6C9AD">
        <w:t>AddSubmission</w:t>
      </w:r>
      <w:proofErr w:type="spellEnd"/>
      <w:r w:rsidR="002377B0" w:rsidRPr="17F6C9AD">
        <w:t xml:space="preserve"> or </w:t>
      </w:r>
      <w:proofErr w:type="spellStart"/>
      <w:r w:rsidR="002377B0" w:rsidRPr="17F6C9AD">
        <w:t>FindSubmission</w:t>
      </w:r>
      <w:proofErr w:type="spellEnd"/>
      <w:r w:rsidR="002377B0" w:rsidRPr="17F6C9AD">
        <w:t xml:space="preserve"> transaction </w:t>
      </w:r>
      <w:r w:rsidR="002247BB" w:rsidRPr="17F6C9AD">
        <w:t>file.  S</w:t>
      </w:r>
      <w:r w:rsidR="002377B0" w:rsidRPr="17F6C9AD">
        <w:t xml:space="preserve">ent </w:t>
      </w:r>
      <w:r w:rsidR="00DB46AB" w:rsidRPr="17F6C9AD">
        <w:t>from a</w:t>
      </w:r>
      <w:r w:rsidR="002247BB" w:rsidRPr="17F6C9AD">
        <w:t>n</w:t>
      </w:r>
      <w:r w:rsidR="00DB46AB" w:rsidRPr="17F6C9AD">
        <w:t xml:space="preserve"> </w:t>
      </w:r>
      <w:r w:rsidR="00FF3B33" w:rsidRPr="17F6C9AD">
        <w:t>ISWC Agency/Society or CISAC to a publisher</w:t>
      </w:r>
      <w:r w:rsidR="00976A32" w:rsidRPr="17F6C9AD">
        <w:t>.</w:t>
      </w:r>
      <w:r w:rsidR="00FF3B33" w:rsidRPr="17F6C9AD">
        <w:t xml:space="preserve"> </w:t>
      </w:r>
      <w:r w:rsidRPr="17F6C9AD">
        <w:t xml:space="preserve"> </w:t>
      </w:r>
    </w:p>
    <w:p w14:paraId="08A90D96" w14:textId="4070CAE7" w:rsidR="00972F7A" w:rsidRDefault="00972F7A" w:rsidP="00972F7A">
      <w:pPr>
        <w:pStyle w:val="NormalIndent"/>
        <w:rPr>
          <w:lang w:val="en-GB"/>
        </w:rPr>
      </w:pPr>
    </w:p>
    <w:p w14:paraId="1ED22D98" w14:textId="4C9756D3" w:rsidR="006B2456" w:rsidRDefault="00017A06" w:rsidP="006B2456">
      <w:pPr>
        <w:pStyle w:val="NormalIndent"/>
        <w:rPr>
          <w:lang w:val="en-GB"/>
        </w:rPr>
      </w:pPr>
      <w:r>
        <w:rPr>
          <w:lang w:val="en-GB"/>
        </w:rPr>
        <w:t xml:space="preserve">Column </w:t>
      </w:r>
      <w:r w:rsidRPr="000300FE">
        <w:rPr>
          <w:b/>
          <w:bCs/>
          <w:lang w:val="en-GB"/>
        </w:rPr>
        <w:t>headers should be excluded</w:t>
      </w:r>
      <w:r>
        <w:rPr>
          <w:lang w:val="en-GB"/>
        </w:rPr>
        <w:t xml:space="preserve"> from the </w:t>
      </w:r>
      <w:r w:rsidR="00CF6867">
        <w:rPr>
          <w:lang w:val="en-GB"/>
        </w:rPr>
        <w:t>file.</w:t>
      </w:r>
    </w:p>
    <w:p w14:paraId="64EAB00C" w14:textId="1A709C92" w:rsidR="00F87102" w:rsidRDefault="00F87102" w:rsidP="006B2456">
      <w:pPr>
        <w:pStyle w:val="NormalIndent"/>
        <w:rPr>
          <w:lang w:val="en-GB"/>
        </w:rPr>
      </w:pPr>
    </w:p>
    <w:p w14:paraId="6D334934" w14:textId="364668AB" w:rsidR="00F87102" w:rsidRDefault="00F87102" w:rsidP="006B2456">
      <w:pPr>
        <w:pStyle w:val="NormalIndent"/>
        <w:rPr>
          <w:lang w:val="en-GB"/>
        </w:rPr>
      </w:pPr>
      <w:r>
        <w:rPr>
          <w:lang w:val="en-GB"/>
        </w:rPr>
        <w:t xml:space="preserve">Where </w:t>
      </w:r>
      <w:r w:rsidRPr="009F268C">
        <w:rPr>
          <w:b/>
          <w:bCs/>
          <w:lang w:val="en-GB"/>
        </w:rPr>
        <w:t>repeating information is to be provided in a single field</w:t>
      </w:r>
      <w:r>
        <w:rPr>
          <w:lang w:val="en-GB"/>
        </w:rPr>
        <w:t xml:space="preserve"> (e.g. </w:t>
      </w:r>
      <w:r w:rsidR="0022550F">
        <w:rPr>
          <w:lang w:val="en-GB"/>
        </w:rPr>
        <w:t xml:space="preserve">the </w:t>
      </w:r>
      <w:proofErr w:type="spellStart"/>
      <w:r w:rsidR="0022550F">
        <w:rPr>
          <w:lang w:val="en-GB"/>
        </w:rPr>
        <w:t>disambiguateFrom</w:t>
      </w:r>
      <w:proofErr w:type="spellEnd"/>
      <w:r w:rsidR="0022550F">
        <w:rPr>
          <w:lang w:val="en-GB"/>
        </w:rPr>
        <w:t xml:space="preserve"> field below) then the </w:t>
      </w:r>
      <w:r w:rsidR="0022550F" w:rsidRPr="009F268C">
        <w:rPr>
          <w:b/>
          <w:bCs/>
          <w:lang w:val="en-GB"/>
        </w:rPr>
        <w:t>pipe delimiter (“|”) should be used</w:t>
      </w:r>
      <w:r w:rsidR="0022550F">
        <w:rPr>
          <w:lang w:val="en-GB"/>
        </w:rPr>
        <w:t xml:space="preserve"> to </w:t>
      </w:r>
      <w:r w:rsidR="009F268C">
        <w:rPr>
          <w:lang w:val="en-GB"/>
        </w:rPr>
        <w:t xml:space="preserve">separate the different values within that one field. </w:t>
      </w:r>
    </w:p>
    <w:p w14:paraId="462A46FB" w14:textId="77777777" w:rsidR="00C23D11" w:rsidRDefault="00C23D11" w:rsidP="006B2456">
      <w:pPr>
        <w:pStyle w:val="NormalIndent"/>
        <w:rPr>
          <w:lang w:val="en-GB"/>
        </w:rPr>
      </w:pPr>
    </w:p>
    <w:p w14:paraId="1D91125A" w14:textId="1598E9B9" w:rsidR="000300FE" w:rsidRPr="00BF29D1" w:rsidRDefault="0048083D" w:rsidP="000300FE">
      <w:pPr>
        <w:pStyle w:val="Heading3"/>
        <w:rPr>
          <w:lang w:val="en-GB"/>
        </w:rPr>
      </w:pPr>
      <w:bookmarkStart w:id="185" w:name="_Toc135998159"/>
      <w:proofErr w:type="spellStart"/>
      <w:r>
        <w:rPr>
          <w:lang w:val="en-GB"/>
        </w:rPr>
        <w:lastRenderedPageBreak/>
        <w:t>AddSubmission</w:t>
      </w:r>
      <w:proofErr w:type="spellEnd"/>
      <w:r>
        <w:rPr>
          <w:lang w:val="en-GB"/>
        </w:rPr>
        <w:t xml:space="preserve"> / Allocation Record</w:t>
      </w:r>
      <w:bookmarkEnd w:id="185"/>
      <w:r>
        <w:rPr>
          <w:lang w:val="en-GB"/>
        </w:rPr>
        <w:t xml:space="preserve"> </w:t>
      </w:r>
    </w:p>
    <w:p w14:paraId="6179CF4D" w14:textId="4F1AE774" w:rsidR="000300FE" w:rsidRDefault="00B0151A" w:rsidP="000300FE">
      <w:pPr>
        <w:pStyle w:val="NormalIndent"/>
        <w:rPr>
          <w:lang w:val="en-GB"/>
        </w:rPr>
      </w:pPr>
      <w:r>
        <w:rPr>
          <w:lang w:val="en-GB"/>
        </w:rPr>
        <w:t xml:space="preserve">Each </w:t>
      </w:r>
      <w:proofErr w:type="spellStart"/>
      <w:r w:rsidR="001631EE">
        <w:rPr>
          <w:lang w:val="en-GB"/>
        </w:rPr>
        <w:t>AddSubmission</w:t>
      </w:r>
      <w:proofErr w:type="spellEnd"/>
      <w:r w:rsidR="001631EE">
        <w:rPr>
          <w:lang w:val="en-GB"/>
        </w:rPr>
        <w:t>/</w:t>
      </w:r>
      <w:r>
        <w:rPr>
          <w:lang w:val="en-GB"/>
        </w:rPr>
        <w:t>Allocation record</w:t>
      </w:r>
      <w:r w:rsidR="00BD25BC">
        <w:rPr>
          <w:lang w:val="en-GB"/>
        </w:rPr>
        <w:t xml:space="preserve"> s</w:t>
      </w:r>
      <w:r w:rsidR="00FE1401">
        <w:rPr>
          <w:lang w:val="en-GB"/>
        </w:rPr>
        <w:t xml:space="preserve">hould </w:t>
      </w:r>
      <w:r w:rsidR="0095794D">
        <w:rPr>
          <w:lang w:val="en-GB"/>
        </w:rPr>
        <w:t>have the following structure:</w:t>
      </w:r>
    </w:p>
    <w:tbl>
      <w:tblPr>
        <w:tblW w:w="946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20"/>
        <w:gridCol w:w="720"/>
        <w:gridCol w:w="4383"/>
        <w:gridCol w:w="1559"/>
      </w:tblGrid>
      <w:tr w:rsidR="00E0624D" w:rsidRPr="00BF29D1" w14:paraId="549C1625" w14:textId="77777777" w:rsidTr="61E5B741">
        <w:trPr>
          <w:cantSplit/>
        </w:trPr>
        <w:tc>
          <w:tcPr>
            <w:tcW w:w="2082" w:type="dxa"/>
            <w:tcBorders>
              <w:bottom w:val="single" w:sz="6" w:space="0" w:color="000000" w:themeColor="text1"/>
            </w:tcBorders>
            <w:shd w:val="clear" w:color="auto" w:fill="FFFFFF" w:themeFill="background1"/>
          </w:tcPr>
          <w:p w14:paraId="75DF1A63" w14:textId="77777777" w:rsidR="00E0624D" w:rsidRPr="00BF29D1" w:rsidRDefault="00E0624D" w:rsidP="00786AC4">
            <w:pPr>
              <w:rPr>
                <w:lang w:val="en-GB"/>
              </w:rPr>
            </w:pPr>
            <w:r w:rsidRPr="00BF29D1">
              <w:rPr>
                <w:lang w:val="en-GB"/>
              </w:rPr>
              <w:t>Field</w:t>
            </w:r>
          </w:p>
        </w:tc>
        <w:tc>
          <w:tcPr>
            <w:tcW w:w="720" w:type="dxa"/>
            <w:shd w:val="clear" w:color="auto" w:fill="FFFFFF" w:themeFill="background1"/>
          </w:tcPr>
          <w:p w14:paraId="76935F8C" w14:textId="4F90F382" w:rsidR="00E0624D" w:rsidRPr="00BF29D1" w:rsidRDefault="00E0624D" w:rsidP="00786AC4">
            <w:pPr>
              <w:rPr>
                <w:lang w:val="en-GB"/>
              </w:rPr>
            </w:pPr>
            <w:r>
              <w:rPr>
                <w:lang w:val="en-GB"/>
              </w:rPr>
              <w:t>Field #</w:t>
            </w:r>
          </w:p>
        </w:tc>
        <w:tc>
          <w:tcPr>
            <w:tcW w:w="720" w:type="dxa"/>
            <w:shd w:val="clear" w:color="auto" w:fill="FFFFFF" w:themeFill="background1"/>
          </w:tcPr>
          <w:p w14:paraId="0B044E04" w14:textId="0549AD8B" w:rsidR="00E0624D" w:rsidRPr="00BF29D1" w:rsidRDefault="00E0624D" w:rsidP="00786AC4">
            <w:pPr>
              <w:rPr>
                <w:lang w:val="en-GB"/>
              </w:rPr>
            </w:pPr>
            <w:proofErr w:type="spellStart"/>
            <w:r w:rsidRPr="00BF29D1">
              <w:rPr>
                <w:lang w:val="en-GB"/>
              </w:rPr>
              <w:t>Req</w:t>
            </w:r>
            <w:proofErr w:type="spellEnd"/>
          </w:p>
        </w:tc>
        <w:tc>
          <w:tcPr>
            <w:tcW w:w="4383" w:type="dxa"/>
            <w:shd w:val="clear" w:color="auto" w:fill="FFFFFF" w:themeFill="background1"/>
          </w:tcPr>
          <w:p w14:paraId="3F31A148" w14:textId="77777777" w:rsidR="00E0624D" w:rsidRPr="00BF29D1" w:rsidRDefault="00E0624D" w:rsidP="00786AC4">
            <w:pPr>
              <w:rPr>
                <w:lang w:val="en-GB"/>
              </w:rPr>
            </w:pPr>
            <w:r w:rsidRPr="00BF29D1">
              <w:rPr>
                <w:lang w:val="en-GB"/>
              </w:rPr>
              <w:t>Field Description</w:t>
            </w:r>
          </w:p>
        </w:tc>
        <w:tc>
          <w:tcPr>
            <w:tcW w:w="1559" w:type="dxa"/>
            <w:shd w:val="clear" w:color="auto" w:fill="FFFFFF" w:themeFill="background1"/>
          </w:tcPr>
          <w:p w14:paraId="6E0518FA" w14:textId="77777777" w:rsidR="00E0624D" w:rsidRPr="00BF29D1" w:rsidRDefault="00E0624D" w:rsidP="00786AC4">
            <w:pPr>
              <w:rPr>
                <w:sz w:val="18"/>
                <w:szCs w:val="18"/>
                <w:lang w:val="en-GB"/>
              </w:rPr>
            </w:pPr>
            <w:r w:rsidRPr="00BF29D1">
              <w:rPr>
                <w:sz w:val="18"/>
                <w:szCs w:val="18"/>
                <w:lang w:val="en-GB"/>
              </w:rPr>
              <w:t>Field Rules Reference</w:t>
            </w:r>
          </w:p>
        </w:tc>
      </w:tr>
      <w:tr w:rsidR="005030A7" w:rsidRPr="00BF29D1" w14:paraId="0861F02D" w14:textId="77777777" w:rsidTr="61E5B741">
        <w:trPr>
          <w:cantSplit/>
          <w:ins w:id="186" w:author="Curnan Reidy" w:date="2020-06-16T10:40:00Z"/>
        </w:trPr>
        <w:tc>
          <w:tcPr>
            <w:tcW w:w="2082" w:type="dxa"/>
            <w:shd w:val="clear" w:color="auto" w:fill="E6E6E6"/>
          </w:tcPr>
          <w:p w14:paraId="25865980" w14:textId="02930D5B" w:rsidR="005030A7" w:rsidRPr="00BF29D1" w:rsidRDefault="005030A7" w:rsidP="00786AC4">
            <w:pPr>
              <w:rPr>
                <w:ins w:id="187" w:author="Curnan Reidy" w:date="2020-06-16T10:40:00Z"/>
                <w:iCs/>
                <w:sz w:val="18"/>
                <w:szCs w:val="18"/>
                <w:lang w:val="en-GB"/>
              </w:rPr>
            </w:pPr>
            <w:proofErr w:type="spellStart"/>
            <w:ins w:id="188" w:author="Curnan Reidy" w:date="2020-06-16T10:40:00Z">
              <w:r>
                <w:rPr>
                  <w:iCs/>
                  <w:sz w:val="18"/>
                  <w:szCs w:val="18"/>
                  <w:lang w:val="en-GB"/>
                </w:rPr>
                <w:t>recordType</w:t>
              </w:r>
              <w:proofErr w:type="spellEnd"/>
            </w:ins>
          </w:p>
        </w:tc>
        <w:tc>
          <w:tcPr>
            <w:tcW w:w="720" w:type="dxa"/>
          </w:tcPr>
          <w:p w14:paraId="2E244510" w14:textId="304794F0" w:rsidR="005030A7" w:rsidRDefault="005030A7" w:rsidP="00786AC4">
            <w:pPr>
              <w:rPr>
                <w:ins w:id="189" w:author="Curnan Reidy" w:date="2020-06-16T10:40:00Z"/>
                <w:sz w:val="18"/>
                <w:szCs w:val="18"/>
                <w:lang w:val="en-GB"/>
              </w:rPr>
            </w:pPr>
            <w:ins w:id="190" w:author="Curnan Reidy" w:date="2020-06-16T10:40:00Z">
              <w:r>
                <w:rPr>
                  <w:sz w:val="18"/>
                  <w:szCs w:val="18"/>
                  <w:lang w:val="en-GB"/>
                </w:rPr>
                <w:t>0</w:t>
              </w:r>
            </w:ins>
          </w:p>
        </w:tc>
        <w:tc>
          <w:tcPr>
            <w:tcW w:w="720" w:type="dxa"/>
          </w:tcPr>
          <w:p w14:paraId="407A4E2E" w14:textId="45298391" w:rsidR="005030A7" w:rsidRPr="00BF29D1" w:rsidRDefault="005030A7" w:rsidP="00786AC4">
            <w:pPr>
              <w:rPr>
                <w:ins w:id="191" w:author="Curnan Reidy" w:date="2020-06-16T10:40:00Z"/>
                <w:sz w:val="18"/>
                <w:szCs w:val="18"/>
                <w:lang w:val="en-GB"/>
              </w:rPr>
            </w:pPr>
            <w:ins w:id="192" w:author="Curnan Reidy" w:date="2020-06-16T10:40:00Z">
              <w:r>
                <w:rPr>
                  <w:sz w:val="18"/>
                  <w:szCs w:val="18"/>
                  <w:lang w:val="en-GB"/>
                </w:rPr>
                <w:t>M</w:t>
              </w:r>
            </w:ins>
          </w:p>
        </w:tc>
        <w:tc>
          <w:tcPr>
            <w:tcW w:w="4383" w:type="dxa"/>
          </w:tcPr>
          <w:p w14:paraId="2F160C9C" w14:textId="01BAA033" w:rsidR="005030A7" w:rsidRPr="00BF29D1" w:rsidRDefault="005030A7" w:rsidP="00786AC4">
            <w:pPr>
              <w:rPr>
                <w:ins w:id="193" w:author="Curnan Reidy" w:date="2020-06-16T10:40:00Z"/>
                <w:sz w:val="18"/>
                <w:szCs w:val="18"/>
                <w:lang w:val="en-GB"/>
              </w:rPr>
            </w:pPr>
            <w:proofErr w:type="spellStart"/>
            <w:ins w:id="194" w:author="Curnan Reidy" w:date="2020-06-16T10:40:00Z">
              <w:r>
                <w:rPr>
                  <w:sz w:val="18"/>
                  <w:szCs w:val="18"/>
                  <w:lang w:val="en-GB"/>
                </w:rPr>
                <w:t>AddSubmission</w:t>
              </w:r>
            </w:ins>
            <w:r w:rsidR="005122F5">
              <w:rPr>
                <w:sz w:val="18"/>
                <w:szCs w:val="18"/>
                <w:lang w:val="en-GB"/>
              </w:rPr>
              <w:t>s</w:t>
            </w:r>
            <w:proofErr w:type="spellEnd"/>
          </w:p>
        </w:tc>
        <w:tc>
          <w:tcPr>
            <w:tcW w:w="1559" w:type="dxa"/>
          </w:tcPr>
          <w:p w14:paraId="7BEE849A" w14:textId="77777777" w:rsidR="005030A7" w:rsidRPr="00BF29D1" w:rsidRDefault="005030A7" w:rsidP="00786AC4">
            <w:pPr>
              <w:rPr>
                <w:ins w:id="195" w:author="Curnan Reidy" w:date="2020-06-16T10:40:00Z"/>
                <w:sz w:val="18"/>
                <w:szCs w:val="18"/>
                <w:lang w:val="en-GB"/>
              </w:rPr>
            </w:pPr>
          </w:p>
        </w:tc>
      </w:tr>
      <w:tr w:rsidR="00E0624D" w:rsidRPr="00BF29D1" w14:paraId="0604704A" w14:textId="77777777" w:rsidTr="61E5B741">
        <w:trPr>
          <w:cantSplit/>
        </w:trPr>
        <w:tc>
          <w:tcPr>
            <w:tcW w:w="2082" w:type="dxa"/>
            <w:shd w:val="clear" w:color="auto" w:fill="E6E6E6"/>
          </w:tcPr>
          <w:p w14:paraId="030A75DE" w14:textId="77777777" w:rsidR="00E0624D" w:rsidRPr="00BF29D1" w:rsidRDefault="00E0624D" w:rsidP="00786AC4">
            <w:pPr>
              <w:rPr>
                <w:iCs/>
                <w:sz w:val="18"/>
                <w:szCs w:val="18"/>
                <w:lang w:val="en-GB"/>
              </w:rPr>
            </w:pPr>
            <w:proofErr w:type="spellStart"/>
            <w:r w:rsidRPr="00BF29D1">
              <w:rPr>
                <w:iCs/>
                <w:sz w:val="18"/>
                <w:szCs w:val="18"/>
                <w:lang w:val="en-GB"/>
              </w:rPr>
              <w:t>submissionId</w:t>
            </w:r>
            <w:proofErr w:type="spellEnd"/>
          </w:p>
        </w:tc>
        <w:tc>
          <w:tcPr>
            <w:tcW w:w="720" w:type="dxa"/>
          </w:tcPr>
          <w:p w14:paraId="1EA116DD" w14:textId="06DAABCE" w:rsidR="00E0624D" w:rsidRPr="00BF29D1" w:rsidRDefault="00E0624D" w:rsidP="00786AC4">
            <w:pPr>
              <w:rPr>
                <w:sz w:val="18"/>
                <w:szCs w:val="18"/>
                <w:lang w:val="en-GB"/>
              </w:rPr>
            </w:pPr>
            <w:r>
              <w:rPr>
                <w:sz w:val="18"/>
                <w:szCs w:val="18"/>
                <w:lang w:val="en-GB"/>
              </w:rPr>
              <w:t>1</w:t>
            </w:r>
          </w:p>
        </w:tc>
        <w:tc>
          <w:tcPr>
            <w:tcW w:w="720" w:type="dxa"/>
          </w:tcPr>
          <w:p w14:paraId="435872C1" w14:textId="2564947C" w:rsidR="00E0624D" w:rsidRPr="00BF29D1" w:rsidRDefault="00E0624D" w:rsidP="00786AC4">
            <w:pPr>
              <w:rPr>
                <w:sz w:val="18"/>
                <w:szCs w:val="18"/>
                <w:lang w:val="en-GB"/>
              </w:rPr>
            </w:pPr>
            <w:r w:rsidRPr="00BF29D1">
              <w:rPr>
                <w:sz w:val="18"/>
                <w:szCs w:val="18"/>
                <w:lang w:val="en-GB"/>
              </w:rPr>
              <w:t>M</w:t>
            </w:r>
          </w:p>
        </w:tc>
        <w:tc>
          <w:tcPr>
            <w:tcW w:w="4383" w:type="dxa"/>
          </w:tcPr>
          <w:p w14:paraId="33373D4B" w14:textId="77777777" w:rsidR="00E0624D" w:rsidRPr="00BF29D1" w:rsidRDefault="00E0624D" w:rsidP="00786AC4">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559" w:type="dxa"/>
          </w:tcPr>
          <w:p w14:paraId="6937354B" w14:textId="77777777" w:rsidR="00E0624D" w:rsidRPr="00BF29D1" w:rsidRDefault="00E0624D" w:rsidP="00786AC4">
            <w:pPr>
              <w:rPr>
                <w:sz w:val="18"/>
                <w:szCs w:val="18"/>
                <w:lang w:val="en-GB"/>
              </w:rPr>
            </w:pPr>
          </w:p>
        </w:tc>
      </w:tr>
      <w:tr w:rsidR="00E0624D" w:rsidRPr="00BF29D1" w14:paraId="128F5A23" w14:textId="77777777" w:rsidTr="61E5B741">
        <w:trPr>
          <w:cantSplit/>
        </w:trPr>
        <w:tc>
          <w:tcPr>
            <w:tcW w:w="2082" w:type="dxa"/>
            <w:shd w:val="clear" w:color="auto" w:fill="E6E6E6"/>
          </w:tcPr>
          <w:p w14:paraId="04449AAD" w14:textId="1C593013" w:rsidR="00E0624D" w:rsidRPr="00BF29D1" w:rsidRDefault="00E0624D" w:rsidP="00786AC4">
            <w:pPr>
              <w:rPr>
                <w:iCs/>
                <w:sz w:val="18"/>
                <w:szCs w:val="18"/>
                <w:lang w:val="en-GB"/>
              </w:rPr>
            </w:pPr>
            <w:proofErr w:type="spellStart"/>
            <w:r>
              <w:rPr>
                <w:iCs/>
                <w:sz w:val="18"/>
                <w:szCs w:val="18"/>
                <w:lang w:val="en-GB"/>
              </w:rPr>
              <w:t>submittingAgency</w:t>
            </w:r>
            <w:proofErr w:type="spellEnd"/>
          </w:p>
        </w:tc>
        <w:tc>
          <w:tcPr>
            <w:tcW w:w="720" w:type="dxa"/>
          </w:tcPr>
          <w:p w14:paraId="644D8B04" w14:textId="0DFDAEB1" w:rsidR="00E0624D" w:rsidRDefault="00E0624D" w:rsidP="00786AC4">
            <w:pPr>
              <w:rPr>
                <w:sz w:val="18"/>
                <w:szCs w:val="18"/>
                <w:lang w:val="en-GB"/>
              </w:rPr>
            </w:pPr>
            <w:r>
              <w:rPr>
                <w:sz w:val="18"/>
                <w:szCs w:val="18"/>
                <w:lang w:val="en-GB"/>
              </w:rPr>
              <w:t>2</w:t>
            </w:r>
          </w:p>
        </w:tc>
        <w:tc>
          <w:tcPr>
            <w:tcW w:w="720" w:type="dxa"/>
          </w:tcPr>
          <w:p w14:paraId="56EE8A88" w14:textId="22B06634" w:rsidR="00E0624D" w:rsidRPr="00BF29D1" w:rsidRDefault="00E0624D" w:rsidP="00786AC4">
            <w:pPr>
              <w:rPr>
                <w:sz w:val="18"/>
                <w:szCs w:val="18"/>
                <w:lang w:val="en-GB"/>
              </w:rPr>
            </w:pPr>
            <w:r>
              <w:rPr>
                <w:sz w:val="18"/>
                <w:szCs w:val="18"/>
                <w:lang w:val="en-GB"/>
              </w:rPr>
              <w:t>M</w:t>
            </w:r>
          </w:p>
        </w:tc>
        <w:tc>
          <w:tcPr>
            <w:tcW w:w="4383" w:type="dxa"/>
          </w:tcPr>
          <w:p w14:paraId="18455947" w14:textId="072F42A9" w:rsidR="00E0624D" w:rsidRPr="00BF29D1" w:rsidRDefault="005122F5" w:rsidP="17F6C9AD">
            <w:pPr>
              <w:rPr>
                <w:sz w:val="18"/>
                <w:szCs w:val="18"/>
              </w:rPr>
            </w:pPr>
            <w:r w:rsidRPr="17F6C9AD">
              <w:rPr>
                <w:sz w:val="18"/>
                <w:szCs w:val="18"/>
              </w:rPr>
              <w:t xml:space="preserve">Zero filled </w:t>
            </w:r>
            <w:proofErr w:type="gramStart"/>
            <w:r w:rsidRPr="17F6C9AD">
              <w:rPr>
                <w:sz w:val="18"/>
                <w:szCs w:val="18"/>
              </w:rPr>
              <w:t>3 digit</w:t>
            </w:r>
            <w:proofErr w:type="gramEnd"/>
            <w:r w:rsidRPr="17F6C9AD">
              <w:rPr>
                <w:sz w:val="18"/>
                <w:szCs w:val="18"/>
              </w:rPr>
              <w:t xml:space="preserve"> </w:t>
            </w:r>
            <w:r w:rsidR="00E0624D" w:rsidRPr="17F6C9AD">
              <w:rPr>
                <w:sz w:val="18"/>
                <w:szCs w:val="18"/>
              </w:rPr>
              <w:t xml:space="preserve">Agency / Society code that the allocation transactions are being sent </w:t>
            </w:r>
            <w:r w:rsidR="006C3639" w:rsidRPr="17F6C9AD">
              <w:rPr>
                <w:sz w:val="18"/>
                <w:szCs w:val="18"/>
              </w:rPr>
              <w:t>through</w:t>
            </w:r>
            <w:r w:rsidR="00E0624D" w:rsidRPr="17F6C9AD">
              <w:rPr>
                <w:sz w:val="18"/>
                <w:szCs w:val="18"/>
              </w:rPr>
              <w:t xml:space="preserve">.  </w:t>
            </w:r>
          </w:p>
        </w:tc>
        <w:tc>
          <w:tcPr>
            <w:tcW w:w="1559" w:type="dxa"/>
          </w:tcPr>
          <w:p w14:paraId="377EB26A" w14:textId="77777777" w:rsidR="00E0624D" w:rsidRPr="00BF29D1" w:rsidRDefault="00E0624D" w:rsidP="00786AC4">
            <w:pPr>
              <w:rPr>
                <w:sz w:val="18"/>
                <w:szCs w:val="18"/>
                <w:lang w:val="en-GB"/>
              </w:rPr>
            </w:pPr>
          </w:p>
        </w:tc>
      </w:tr>
      <w:tr w:rsidR="00E0624D" w:rsidRPr="00BF29D1" w14:paraId="054288AD" w14:textId="77777777" w:rsidTr="61E5B741">
        <w:trPr>
          <w:cantSplit/>
        </w:trPr>
        <w:tc>
          <w:tcPr>
            <w:tcW w:w="2082" w:type="dxa"/>
            <w:shd w:val="clear" w:color="auto" w:fill="E6E6E6"/>
          </w:tcPr>
          <w:p w14:paraId="18B5AADA" w14:textId="71149BB5" w:rsidR="00E0624D" w:rsidRDefault="00E0624D" w:rsidP="00786AC4">
            <w:pPr>
              <w:rPr>
                <w:iCs/>
                <w:sz w:val="18"/>
                <w:szCs w:val="18"/>
                <w:lang w:val="en-GB"/>
              </w:rPr>
            </w:pPr>
            <w:proofErr w:type="spellStart"/>
            <w:r>
              <w:rPr>
                <w:iCs/>
                <w:sz w:val="18"/>
                <w:szCs w:val="18"/>
                <w:lang w:val="en-GB"/>
              </w:rPr>
              <w:t>submittingSourcedb</w:t>
            </w:r>
            <w:proofErr w:type="spellEnd"/>
          </w:p>
        </w:tc>
        <w:tc>
          <w:tcPr>
            <w:tcW w:w="720" w:type="dxa"/>
          </w:tcPr>
          <w:p w14:paraId="4A8E94CC" w14:textId="32F520DC" w:rsidR="00E0624D" w:rsidRDefault="00787DBE" w:rsidP="00786AC4">
            <w:pPr>
              <w:rPr>
                <w:sz w:val="18"/>
                <w:szCs w:val="18"/>
                <w:lang w:val="en-GB"/>
              </w:rPr>
            </w:pPr>
            <w:r>
              <w:rPr>
                <w:sz w:val="18"/>
                <w:szCs w:val="18"/>
                <w:lang w:val="en-GB"/>
              </w:rPr>
              <w:t>3</w:t>
            </w:r>
          </w:p>
        </w:tc>
        <w:tc>
          <w:tcPr>
            <w:tcW w:w="720" w:type="dxa"/>
          </w:tcPr>
          <w:p w14:paraId="0C681E5A" w14:textId="3F76C5C9" w:rsidR="00E0624D" w:rsidRDefault="00E0624D" w:rsidP="00786AC4">
            <w:pPr>
              <w:rPr>
                <w:sz w:val="18"/>
                <w:szCs w:val="18"/>
                <w:lang w:val="en-GB"/>
              </w:rPr>
            </w:pPr>
            <w:r>
              <w:rPr>
                <w:sz w:val="18"/>
                <w:szCs w:val="18"/>
                <w:lang w:val="en-GB"/>
              </w:rPr>
              <w:t>M</w:t>
            </w:r>
          </w:p>
        </w:tc>
        <w:tc>
          <w:tcPr>
            <w:tcW w:w="4383" w:type="dxa"/>
          </w:tcPr>
          <w:p w14:paraId="11611C2B" w14:textId="0CB0FCD5" w:rsidR="00E0624D" w:rsidRDefault="00E0624D" w:rsidP="00786AC4">
            <w:pPr>
              <w:rPr>
                <w:sz w:val="18"/>
                <w:szCs w:val="18"/>
                <w:lang w:val="en-GB"/>
              </w:rPr>
            </w:pPr>
            <w:r>
              <w:rPr>
                <w:sz w:val="18"/>
                <w:szCs w:val="18"/>
                <w:lang w:val="en-GB"/>
              </w:rPr>
              <w:t xml:space="preserve">Hub through which the Agency / Society sends data to the ISWC database.   In most cases this will be same as the </w:t>
            </w:r>
            <w:proofErr w:type="spellStart"/>
            <w:r>
              <w:rPr>
                <w:sz w:val="18"/>
                <w:szCs w:val="18"/>
                <w:lang w:val="en-GB"/>
              </w:rPr>
              <w:t>submittingAgency</w:t>
            </w:r>
            <w:proofErr w:type="spellEnd"/>
            <w:r>
              <w:rPr>
                <w:sz w:val="18"/>
                <w:szCs w:val="18"/>
                <w:lang w:val="en-GB"/>
              </w:rPr>
              <w:t xml:space="preserve"> value.</w:t>
            </w:r>
          </w:p>
        </w:tc>
        <w:tc>
          <w:tcPr>
            <w:tcW w:w="1559" w:type="dxa"/>
          </w:tcPr>
          <w:p w14:paraId="55825D4F" w14:textId="77777777" w:rsidR="00E0624D" w:rsidRPr="00BF29D1" w:rsidRDefault="00E0624D" w:rsidP="00786AC4">
            <w:pPr>
              <w:rPr>
                <w:sz w:val="18"/>
                <w:szCs w:val="18"/>
                <w:lang w:val="en-GB"/>
              </w:rPr>
            </w:pPr>
          </w:p>
        </w:tc>
      </w:tr>
      <w:tr w:rsidR="00E0624D" w:rsidRPr="00BF29D1" w14:paraId="30BC435A" w14:textId="77777777" w:rsidTr="61E5B741">
        <w:trPr>
          <w:cantSplit/>
        </w:trPr>
        <w:tc>
          <w:tcPr>
            <w:tcW w:w="2082" w:type="dxa"/>
            <w:shd w:val="clear" w:color="auto" w:fill="E6E6E6"/>
          </w:tcPr>
          <w:p w14:paraId="2C7B6169" w14:textId="74A7A99A" w:rsidR="00E0624D" w:rsidRDefault="00E0624D"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name</w:t>
            </w:r>
          </w:p>
        </w:tc>
        <w:tc>
          <w:tcPr>
            <w:tcW w:w="720" w:type="dxa"/>
          </w:tcPr>
          <w:p w14:paraId="6965332E" w14:textId="4C996927" w:rsidR="00E0624D" w:rsidRDefault="007D6BE4" w:rsidP="00786AC4">
            <w:pPr>
              <w:rPr>
                <w:sz w:val="18"/>
                <w:szCs w:val="18"/>
                <w:lang w:val="en-GB"/>
              </w:rPr>
            </w:pPr>
            <w:r>
              <w:rPr>
                <w:sz w:val="18"/>
                <w:szCs w:val="18"/>
                <w:lang w:val="en-GB"/>
              </w:rPr>
              <w:t>4</w:t>
            </w:r>
          </w:p>
        </w:tc>
        <w:tc>
          <w:tcPr>
            <w:tcW w:w="720" w:type="dxa"/>
          </w:tcPr>
          <w:p w14:paraId="1454B8B0" w14:textId="78838A7F" w:rsidR="00E0624D" w:rsidRDefault="00E0624D" w:rsidP="00786AC4">
            <w:pPr>
              <w:rPr>
                <w:sz w:val="18"/>
                <w:szCs w:val="18"/>
                <w:lang w:val="en-GB"/>
              </w:rPr>
            </w:pPr>
            <w:r>
              <w:rPr>
                <w:sz w:val="18"/>
                <w:szCs w:val="18"/>
                <w:lang w:val="en-GB"/>
              </w:rPr>
              <w:t>M</w:t>
            </w:r>
          </w:p>
        </w:tc>
        <w:tc>
          <w:tcPr>
            <w:tcW w:w="4383" w:type="dxa"/>
          </w:tcPr>
          <w:p w14:paraId="113DEC9E" w14:textId="2F7C39DE" w:rsidR="00E0624D" w:rsidRDefault="00E0624D" w:rsidP="00786AC4">
            <w:pPr>
              <w:rPr>
                <w:sz w:val="18"/>
                <w:szCs w:val="18"/>
                <w:lang w:val="en-GB"/>
              </w:rPr>
            </w:pPr>
            <w:r>
              <w:rPr>
                <w:sz w:val="18"/>
                <w:szCs w:val="18"/>
                <w:lang w:val="en-GB"/>
              </w:rPr>
              <w:t>Name of submitting publisher</w:t>
            </w:r>
          </w:p>
        </w:tc>
        <w:tc>
          <w:tcPr>
            <w:tcW w:w="1559" w:type="dxa"/>
          </w:tcPr>
          <w:p w14:paraId="0FAB111D" w14:textId="77777777" w:rsidR="00E0624D" w:rsidRPr="00BF29D1" w:rsidRDefault="00E0624D" w:rsidP="00786AC4">
            <w:pPr>
              <w:rPr>
                <w:sz w:val="18"/>
                <w:szCs w:val="18"/>
                <w:lang w:val="en-GB"/>
              </w:rPr>
            </w:pPr>
          </w:p>
        </w:tc>
      </w:tr>
      <w:tr w:rsidR="00E0624D" w:rsidRPr="00BF29D1" w14:paraId="2BA57621" w14:textId="77777777" w:rsidTr="61E5B741">
        <w:trPr>
          <w:cantSplit/>
        </w:trPr>
        <w:tc>
          <w:tcPr>
            <w:tcW w:w="2082" w:type="dxa"/>
            <w:shd w:val="clear" w:color="auto" w:fill="E6E6E6"/>
          </w:tcPr>
          <w:p w14:paraId="00175E6E" w14:textId="17B9DF95" w:rsidR="00E0624D" w:rsidRDefault="00E0624D"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w:t>
            </w:r>
            <w:proofErr w:type="spellStart"/>
            <w:r>
              <w:rPr>
                <w:iCs/>
                <w:sz w:val="18"/>
                <w:szCs w:val="18"/>
                <w:lang w:val="en-GB"/>
              </w:rPr>
              <w:t>nameNumber</w:t>
            </w:r>
            <w:proofErr w:type="spellEnd"/>
          </w:p>
        </w:tc>
        <w:tc>
          <w:tcPr>
            <w:tcW w:w="720" w:type="dxa"/>
          </w:tcPr>
          <w:p w14:paraId="0FC47679" w14:textId="3463DBCE" w:rsidR="00E0624D" w:rsidRDefault="007D6BE4" w:rsidP="00786AC4">
            <w:pPr>
              <w:rPr>
                <w:sz w:val="18"/>
                <w:szCs w:val="18"/>
                <w:lang w:val="en-GB"/>
              </w:rPr>
            </w:pPr>
            <w:r>
              <w:rPr>
                <w:sz w:val="18"/>
                <w:szCs w:val="18"/>
                <w:lang w:val="en-GB"/>
              </w:rPr>
              <w:t>5</w:t>
            </w:r>
          </w:p>
        </w:tc>
        <w:tc>
          <w:tcPr>
            <w:tcW w:w="720" w:type="dxa"/>
          </w:tcPr>
          <w:p w14:paraId="1B8E5211" w14:textId="5B63691D" w:rsidR="00E0624D" w:rsidRDefault="00E0624D" w:rsidP="00786AC4">
            <w:pPr>
              <w:rPr>
                <w:sz w:val="18"/>
                <w:szCs w:val="18"/>
                <w:lang w:val="en-GB"/>
              </w:rPr>
            </w:pPr>
            <w:r>
              <w:rPr>
                <w:sz w:val="18"/>
                <w:szCs w:val="18"/>
                <w:lang w:val="en-GB"/>
              </w:rPr>
              <w:t>M</w:t>
            </w:r>
          </w:p>
        </w:tc>
        <w:tc>
          <w:tcPr>
            <w:tcW w:w="4383" w:type="dxa"/>
          </w:tcPr>
          <w:p w14:paraId="3DEF212E" w14:textId="6F859F93" w:rsidR="00E0624D" w:rsidRDefault="00E0624D" w:rsidP="00786AC4">
            <w:pPr>
              <w:rPr>
                <w:sz w:val="18"/>
                <w:szCs w:val="18"/>
                <w:lang w:val="en-GB"/>
              </w:rPr>
            </w:pPr>
            <w:r>
              <w:rPr>
                <w:sz w:val="18"/>
                <w:szCs w:val="18"/>
                <w:lang w:val="en-GB"/>
              </w:rPr>
              <w:t>IP Name Number for the submitting publisher</w:t>
            </w:r>
          </w:p>
        </w:tc>
        <w:tc>
          <w:tcPr>
            <w:tcW w:w="1559" w:type="dxa"/>
          </w:tcPr>
          <w:p w14:paraId="19D8C25F" w14:textId="77777777" w:rsidR="00E0624D" w:rsidRPr="00BF29D1" w:rsidRDefault="00E0624D" w:rsidP="00786AC4">
            <w:pPr>
              <w:rPr>
                <w:sz w:val="18"/>
                <w:szCs w:val="18"/>
                <w:lang w:val="en-GB"/>
              </w:rPr>
            </w:pPr>
          </w:p>
        </w:tc>
      </w:tr>
      <w:tr w:rsidR="00E0624D" w:rsidRPr="00BF29D1" w14:paraId="66113ABC" w14:textId="77777777" w:rsidTr="61E5B741">
        <w:trPr>
          <w:cantSplit/>
        </w:trPr>
        <w:tc>
          <w:tcPr>
            <w:tcW w:w="2082" w:type="dxa"/>
            <w:shd w:val="clear" w:color="auto" w:fill="E6E6E6"/>
          </w:tcPr>
          <w:p w14:paraId="16C6BC03" w14:textId="60FD1FF1" w:rsidR="00E0624D" w:rsidRDefault="00E0624D"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role</w:t>
            </w:r>
          </w:p>
        </w:tc>
        <w:tc>
          <w:tcPr>
            <w:tcW w:w="720" w:type="dxa"/>
          </w:tcPr>
          <w:p w14:paraId="59846635" w14:textId="75F4311E" w:rsidR="00E0624D" w:rsidRDefault="007D6BE4" w:rsidP="00786AC4">
            <w:pPr>
              <w:rPr>
                <w:sz w:val="18"/>
                <w:szCs w:val="18"/>
                <w:lang w:val="en-GB"/>
              </w:rPr>
            </w:pPr>
            <w:r>
              <w:rPr>
                <w:sz w:val="18"/>
                <w:szCs w:val="18"/>
                <w:lang w:val="en-GB"/>
              </w:rPr>
              <w:t>6</w:t>
            </w:r>
          </w:p>
        </w:tc>
        <w:tc>
          <w:tcPr>
            <w:tcW w:w="720" w:type="dxa"/>
          </w:tcPr>
          <w:p w14:paraId="61276A8C" w14:textId="661BF49F" w:rsidR="00E0624D" w:rsidRDefault="00E0624D" w:rsidP="00786AC4">
            <w:pPr>
              <w:rPr>
                <w:sz w:val="18"/>
                <w:szCs w:val="18"/>
                <w:lang w:val="en-GB"/>
              </w:rPr>
            </w:pPr>
            <w:r>
              <w:rPr>
                <w:sz w:val="18"/>
                <w:szCs w:val="18"/>
                <w:lang w:val="en-GB"/>
              </w:rPr>
              <w:t>O</w:t>
            </w:r>
          </w:p>
        </w:tc>
        <w:tc>
          <w:tcPr>
            <w:tcW w:w="4383" w:type="dxa"/>
          </w:tcPr>
          <w:p w14:paraId="402F6430" w14:textId="14821DFA" w:rsidR="00E0624D" w:rsidRDefault="00E0624D" w:rsidP="00786AC4">
            <w:pPr>
              <w:rPr>
                <w:sz w:val="18"/>
                <w:szCs w:val="18"/>
                <w:lang w:val="en-GB"/>
              </w:rPr>
            </w:pPr>
            <w:r>
              <w:rPr>
                <w:sz w:val="18"/>
                <w:szCs w:val="18"/>
                <w:lang w:val="en-GB"/>
              </w:rPr>
              <w:t xml:space="preserve">One of two valid roles that the submitting publisher has for this submission.  </w:t>
            </w:r>
          </w:p>
        </w:tc>
        <w:tc>
          <w:tcPr>
            <w:tcW w:w="1559" w:type="dxa"/>
          </w:tcPr>
          <w:p w14:paraId="75234B6B" w14:textId="4CD09407" w:rsidR="00E0624D" w:rsidRPr="00BF29D1" w:rsidRDefault="00E0624D" w:rsidP="00786AC4">
            <w:pPr>
              <w:rPr>
                <w:sz w:val="18"/>
                <w:szCs w:val="18"/>
                <w:lang w:val="en-GB"/>
              </w:rPr>
            </w:pPr>
            <w:r>
              <w:rPr>
                <w:sz w:val="18"/>
                <w:szCs w:val="18"/>
                <w:lang w:val="en-GB"/>
              </w:rPr>
              <w:t>21,22</w:t>
            </w:r>
          </w:p>
        </w:tc>
      </w:tr>
      <w:tr w:rsidR="00E0624D" w:rsidRPr="00BF29D1" w14:paraId="2BA961D3" w14:textId="77777777" w:rsidTr="61E5B741">
        <w:trPr>
          <w:cantSplit/>
        </w:trPr>
        <w:tc>
          <w:tcPr>
            <w:tcW w:w="2082" w:type="dxa"/>
            <w:shd w:val="clear" w:color="auto" w:fill="E6E6E6"/>
          </w:tcPr>
          <w:p w14:paraId="538650D6" w14:textId="547ED6A0" w:rsidR="00E0624D" w:rsidRDefault="00E0624D"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email</w:t>
            </w:r>
          </w:p>
        </w:tc>
        <w:tc>
          <w:tcPr>
            <w:tcW w:w="720" w:type="dxa"/>
          </w:tcPr>
          <w:p w14:paraId="7A7364D3" w14:textId="340D5073" w:rsidR="00E0624D" w:rsidRDefault="007D6BE4" w:rsidP="00786AC4">
            <w:pPr>
              <w:rPr>
                <w:sz w:val="18"/>
                <w:szCs w:val="18"/>
                <w:lang w:val="en-GB"/>
              </w:rPr>
            </w:pPr>
            <w:r>
              <w:rPr>
                <w:sz w:val="18"/>
                <w:szCs w:val="18"/>
                <w:lang w:val="en-GB"/>
              </w:rPr>
              <w:t>7</w:t>
            </w:r>
          </w:p>
        </w:tc>
        <w:tc>
          <w:tcPr>
            <w:tcW w:w="720" w:type="dxa"/>
          </w:tcPr>
          <w:p w14:paraId="62D80EE9" w14:textId="2F3AB661" w:rsidR="00E0624D" w:rsidRDefault="00E0624D" w:rsidP="00786AC4">
            <w:pPr>
              <w:rPr>
                <w:sz w:val="18"/>
                <w:szCs w:val="18"/>
                <w:lang w:val="en-GB"/>
              </w:rPr>
            </w:pPr>
            <w:r>
              <w:rPr>
                <w:sz w:val="18"/>
                <w:szCs w:val="18"/>
                <w:lang w:val="en-GB"/>
              </w:rPr>
              <w:t>M</w:t>
            </w:r>
          </w:p>
        </w:tc>
        <w:tc>
          <w:tcPr>
            <w:tcW w:w="4383" w:type="dxa"/>
          </w:tcPr>
          <w:p w14:paraId="15C0F370" w14:textId="156523C1" w:rsidR="00E0624D" w:rsidRDefault="00E0624D" w:rsidP="00786AC4">
            <w:pPr>
              <w:rPr>
                <w:sz w:val="18"/>
                <w:szCs w:val="18"/>
                <w:lang w:val="en-GB"/>
              </w:rPr>
            </w:pPr>
            <w:r>
              <w:rPr>
                <w:sz w:val="18"/>
                <w:szCs w:val="18"/>
                <w:lang w:val="en-GB"/>
              </w:rPr>
              <w:t>Contact email address for publisher</w:t>
            </w:r>
          </w:p>
        </w:tc>
        <w:tc>
          <w:tcPr>
            <w:tcW w:w="1559" w:type="dxa"/>
          </w:tcPr>
          <w:p w14:paraId="2647CDA8" w14:textId="77777777" w:rsidR="00E0624D" w:rsidRDefault="00E0624D" w:rsidP="00786AC4">
            <w:pPr>
              <w:rPr>
                <w:sz w:val="18"/>
                <w:szCs w:val="18"/>
                <w:lang w:val="en-GB"/>
              </w:rPr>
            </w:pPr>
          </w:p>
        </w:tc>
      </w:tr>
      <w:tr w:rsidR="00E0624D" w:rsidRPr="00BF29D1" w14:paraId="6E0C1426" w14:textId="77777777" w:rsidTr="61E5B741">
        <w:trPr>
          <w:cantSplit/>
        </w:trPr>
        <w:tc>
          <w:tcPr>
            <w:tcW w:w="2082" w:type="dxa"/>
            <w:shd w:val="clear" w:color="auto" w:fill="E7E6E6" w:themeFill="background2"/>
          </w:tcPr>
          <w:p w14:paraId="73548BE4" w14:textId="77777777" w:rsidR="00E0624D" w:rsidRPr="00BF29D1" w:rsidRDefault="00E0624D" w:rsidP="00786AC4">
            <w:pPr>
              <w:rPr>
                <w:iCs/>
                <w:sz w:val="18"/>
                <w:szCs w:val="18"/>
                <w:lang w:val="en-GB"/>
              </w:rPr>
            </w:pPr>
            <w:r w:rsidRPr="00BF29D1">
              <w:rPr>
                <w:iCs/>
                <w:sz w:val="18"/>
                <w:szCs w:val="18"/>
                <w:lang w:val="en-GB"/>
              </w:rPr>
              <w:t>workcode</w:t>
            </w:r>
          </w:p>
        </w:tc>
        <w:tc>
          <w:tcPr>
            <w:tcW w:w="720" w:type="dxa"/>
          </w:tcPr>
          <w:p w14:paraId="4978FBCE" w14:textId="7DD40BB0" w:rsidR="00E0624D" w:rsidRPr="00BF29D1" w:rsidRDefault="007D6BE4" w:rsidP="00786AC4">
            <w:pPr>
              <w:rPr>
                <w:sz w:val="18"/>
                <w:szCs w:val="18"/>
                <w:lang w:val="en-GB"/>
              </w:rPr>
            </w:pPr>
            <w:r>
              <w:rPr>
                <w:sz w:val="18"/>
                <w:szCs w:val="18"/>
                <w:lang w:val="en-GB"/>
              </w:rPr>
              <w:t>8</w:t>
            </w:r>
          </w:p>
        </w:tc>
        <w:tc>
          <w:tcPr>
            <w:tcW w:w="720" w:type="dxa"/>
          </w:tcPr>
          <w:p w14:paraId="0D878ED6" w14:textId="6F63246A" w:rsidR="00E0624D" w:rsidRPr="00BF29D1" w:rsidRDefault="00E0624D" w:rsidP="00786AC4">
            <w:pPr>
              <w:rPr>
                <w:sz w:val="18"/>
                <w:szCs w:val="18"/>
                <w:lang w:val="en-GB"/>
              </w:rPr>
            </w:pPr>
            <w:r w:rsidRPr="00BF29D1">
              <w:rPr>
                <w:sz w:val="18"/>
                <w:szCs w:val="18"/>
                <w:lang w:val="en-GB"/>
              </w:rPr>
              <w:t>M</w:t>
            </w:r>
          </w:p>
        </w:tc>
        <w:tc>
          <w:tcPr>
            <w:tcW w:w="4383" w:type="dxa"/>
          </w:tcPr>
          <w:p w14:paraId="247F5586" w14:textId="77777777" w:rsidR="00E0624D" w:rsidRPr="00BF29D1" w:rsidRDefault="00E0624D" w:rsidP="00786AC4">
            <w:pPr>
              <w:rPr>
                <w:bCs/>
                <w:sz w:val="18"/>
                <w:szCs w:val="18"/>
                <w:lang w:val="en-GB"/>
              </w:rPr>
            </w:pPr>
            <w:r w:rsidRPr="00BF29D1">
              <w:rPr>
                <w:bCs/>
                <w:sz w:val="18"/>
                <w:szCs w:val="18"/>
                <w:lang w:val="en-GB"/>
              </w:rPr>
              <w:t xml:space="preserve">The </w:t>
            </w:r>
            <w:r>
              <w:rPr>
                <w:bCs/>
                <w:sz w:val="18"/>
                <w:szCs w:val="18"/>
                <w:lang w:val="en-GB"/>
              </w:rPr>
              <w:t xml:space="preserve">publisher’s </w:t>
            </w:r>
            <w:r w:rsidRPr="00BF29D1">
              <w:rPr>
                <w:bCs/>
                <w:sz w:val="18"/>
                <w:szCs w:val="18"/>
                <w:lang w:val="en-GB"/>
              </w:rPr>
              <w:t>identifier for the work.  Th</w:t>
            </w:r>
            <w:r>
              <w:rPr>
                <w:bCs/>
                <w:sz w:val="18"/>
                <w:szCs w:val="18"/>
                <w:lang w:val="en-GB"/>
              </w:rPr>
              <w:t xml:space="preserve">is information will be saved against the ISWC returned in the ISWC database and can be used by the society to cross validate ISWCs allocated by publishers with their subsequent CWR submissions. </w:t>
            </w:r>
          </w:p>
        </w:tc>
        <w:tc>
          <w:tcPr>
            <w:tcW w:w="1559" w:type="dxa"/>
          </w:tcPr>
          <w:p w14:paraId="4400CED8" w14:textId="77777777" w:rsidR="00E0624D" w:rsidRPr="00BF29D1" w:rsidRDefault="00E0624D" w:rsidP="00786AC4">
            <w:pPr>
              <w:rPr>
                <w:sz w:val="18"/>
                <w:szCs w:val="18"/>
                <w:lang w:val="en-GB"/>
              </w:rPr>
            </w:pPr>
          </w:p>
        </w:tc>
      </w:tr>
      <w:tr w:rsidR="00E0624D" w:rsidRPr="00BF29D1" w14:paraId="768AFDC9" w14:textId="77777777" w:rsidTr="61E5B741">
        <w:trPr>
          <w:cantSplit/>
        </w:trPr>
        <w:tc>
          <w:tcPr>
            <w:tcW w:w="2082" w:type="dxa"/>
            <w:shd w:val="clear" w:color="auto" w:fill="E7E6E6" w:themeFill="background2"/>
          </w:tcPr>
          <w:p w14:paraId="606DF448" w14:textId="77777777" w:rsidR="00E0624D" w:rsidRPr="00BF29D1" w:rsidRDefault="00E0624D" w:rsidP="00786AC4">
            <w:pPr>
              <w:rPr>
                <w:bCs/>
                <w:iCs/>
                <w:sz w:val="18"/>
                <w:szCs w:val="18"/>
                <w:lang w:val="en-GB"/>
              </w:rPr>
            </w:pPr>
            <w:r w:rsidRPr="00BF29D1">
              <w:rPr>
                <w:bCs/>
                <w:iCs/>
                <w:sz w:val="18"/>
                <w:szCs w:val="18"/>
                <w:lang w:val="en-GB"/>
              </w:rPr>
              <w:t>disambiguation</w:t>
            </w:r>
          </w:p>
        </w:tc>
        <w:tc>
          <w:tcPr>
            <w:tcW w:w="720" w:type="dxa"/>
          </w:tcPr>
          <w:p w14:paraId="4F1E7894" w14:textId="4AD15CD1" w:rsidR="00E0624D" w:rsidRPr="00BF29D1" w:rsidRDefault="007D6BE4" w:rsidP="00786AC4">
            <w:pPr>
              <w:rPr>
                <w:sz w:val="18"/>
                <w:szCs w:val="18"/>
                <w:lang w:val="en-GB"/>
              </w:rPr>
            </w:pPr>
            <w:r>
              <w:rPr>
                <w:sz w:val="18"/>
                <w:szCs w:val="18"/>
                <w:lang w:val="en-GB"/>
              </w:rPr>
              <w:t>9</w:t>
            </w:r>
          </w:p>
        </w:tc>
        <w:tc>
          <w:tcPr>
            <w:tcW w:w="720" w:type="dxa"/>
          </w:tcPr>
          <w:p w14:paraId="75415F5F" w14:textId="74D5F4D5" w:rsidR="00E0624D" w:rsidRPr="00BF29D1" w:rsidRDefault="00E0624D" w:rsidP="00786AC4">
            <w:pPr>
              <w:rPr>
                <w:sz w:val="18"/>
                <w:szCs w:val="18"/>
                <w:lang w:val="en-GB"/>
              </w:rPr>
            </w:pPr>
            <w:r w:rsidRPr="00BF29D1">
              <w:rPr>
                <w:sz w:val="18"/>
                <w:szCs w:val="18"/>
                <w:lang w:val="en-GB"/>
              </w:rPr>
              <w:t>O</w:t>
            </w:r>
          </w:p>
        </w:tc>
        <w:tc>
          <w:tcPr>
            <w:tcW w:w="4383" w:type="dxa"/>
          </w:tcPr>
          <w:p w14:paraId="76654B3F" w14:textId="766BFC23" w:rsidR="00660C84" w:rsidRPr="00C57554" w:rsidRDefault="00660C84" w:rsidP="00660C84">
            <w:pPr>
              <w:rPr>
                <w:b/>
                <w:sz w:val="18"/>
                <w:szCs w:val="18"/>
                <w:u w:val="single"/>
                <w:lang w:val="en-GB"/>
              </w:rPr>
            </w:pPr>
            <w:r w:rsidRPr="00C57554">
              <w:rPr>
                <w:b/>
                <w:sz w:val="18"/>
                <w:szCs w:val="18"/>
                <w:u w:val="single"/>
                <w:lang w:val="en-GB"/>
              </w:rPr>
              <w:t>Though data for fields 9 – 1</w:t>
            </w:r>
            <w:r>
              <w:rPr>
                <w:b/>
                <w:sz w:val="18"/>
                <w:szCs w:val="18"/>
                <w:u w:val="single"/>
                <w:lang w:val="en-GB"/>
              </w:rPr>
              <w:t>7</w:t>
            </w:r>
            <w:r w:rsidRPr="00C57554">
              <w:rPr>
                <w:b/>
                <w:sz w:val="18"/>
                <w:szCs w:val="18"/>
                <w:u w:val="single"/>
                <w:lang w:val="en-GB"/>
              </w:rPr>
              <w:t xml:space="preserve"> </w:t>
            </w:r>
            <w:r>
              <w:rPr>
                <w:b/>
                <w:sz w:val="18"/>
                <w:szCs w:val="18"/>
                <w:u w:val="single"/>
                <w:lang w:val="en-GB"/>
              </w:rPr>
              <w:t>is not mandatory</w:t>
            </w:r>
            <w:r w:rsidRPr="00C57554">
              <w:rPr>
                <w:b/>
                <w:sz w:val="18"/>
                <w:szCs w:val="18"/>
                <w:u w:val="single"/>
                <w:lang w:val="en-GB"/>
              </w:rPr>
              <w:t>, user should enter an empty tab for each otherwise file will fail validation.</w:t>
            </w:r>
          </w:p>
          <w:p w14:paraId="67F4AAF5" w14:textId="0510F3CA" w:rsidR="00E0624D" w:rsidRPr="00BF29D1" w:rsidRDefault="00E0624D" w:rsidP="00786AC4">
            <w:pPr>
              <w:rPr>
                <w:bCs/>
                <w:sz w:val="18"/>
                <w:szCs w:val="18"/>
                <w:lang w:val="en-GB"/>
              </w:rPr>
            </w:pPr>
            <w:r w:rsidRPr="00BF29D1">
              <w:rPr>
                <w:bCs/>
                <w:sz w:val="18"/>
                <w:szCs w:val="18"/>
                <w:lang w:val="en-GB"/>
              </w:rPr>
              <w:t xml:space="preserve">Flag. </w:t>
            </w:r>
            <w:r w:rsidR="0063672A">
              <w:rPr>
                <w:bCs/>
                <w:sz w:val="18"/>
                <w:szCs w:val="18"/>
                <w:lang w:val="en-GB"/>
              </w:rPr>
              <w:t>“</w:t>
            </w:r>
            <w:r w:rsidR="007A1E4B">
              <w:rPr>
                <w:bCs/>
                <w:sz w:val="18"/>
                <w:szCs w:val="18"/>
                <w:lang w:val="en-GB"/>
              </w:rPr>
              <w:t>t</w:t>
            </w:r>
            <w:r w:rsidR="0063672A">
              <w:rPr>
                <w:bCs/>
                <w:sz w:val="18"/>
                <w:szCs w:val="18"/>
                <w:lang w:val="en-GB"/>
              </w:rPr>
              <w:t>rue” or “</w:t>
            </w:r>
            <w:r w:rsidR="007A1E4B">
              <w:rPr>
                <w:bCs/>
                <w:sz w:val="18"/>
                <w:szCs w:val="18"/>
                <w:lang w:val="en-GB"/>
              </w:rPr>
              <w:t>f</w:t>
            </w:r>
            <w:r w:rsidR="0063672A">
              <w:rPr>
                <w:bCs/>
                <w:sz w:val="18"/>
                <w:szCs w:val="18"/>
                <w:lang w:val="en-GB"/>
              </w:rPr>
              <w:t xml:space="preserve">alse”.  </w:t>
            </w:r>
            <w:r w:rsidRPr="00BF29D1">
              <w:rPr>
                <w:bCs/>
                <w:sz w:val="18"/>
                <w:szCs w:val="18"/>
                <w:lang w:val="en-GB"/>
              </w:rPr>
              <w:t>Indicates if this submission should be disambiguated from other known ISWCs with similar metadata.</w:t>
            </w:r>
          </w:p>
          <w:p w14:paraId="304F6520" w14:textId="77777777" w:rsidR="00E0624D" w:rsidRPr="00BF29D1" w:rsidRDefault="00E0624D" w:rsidP="00786AC4">
            <w:pPr>
              <w:rPr>
                <w:bCs/>
                <w:sz w:val="18"/>
                <w:szCs w:val="18"/>
                <w:lang w:val="en-GB"/>
              </w:rPr>
            </w:pPr>
            <w:r w:rsidRPr="00BF29D1">
              <w:rPr>
                <w:bCs/>
                <w:sz w:val="18"/>
                <w:szCs w:val="18"/>
                <w:lang w:val="en-GB"/>
              </w:rPr>
              <w:t xml:space="preserve">If set to true, then a </w:t>
            </w:r>
            <w:proofErr w:type="spellStart"/>
            <w:r w:rsidRPr="00BF29D1">
              <w:rPr>
                <w:bCs/>
                <w:sz w:val="18"/>
                <w:szCs w:val="18"/>
                <w:lang w:val="en-GB"/>
              </w:rPr>
              <w:t>disambiguationReason</w:t>
            </w:r>
            <w:proofErr w:type="spellEnd"/>
            <w:r w:rsidRPr="00BF29D1">
              <w:rPr>
                <w:bCs/>
                <w:sz w:val="18"/>
                <w:szCs w:val="18"/>
                <w:lang w:val="en-GB"/>
              </w:rPr>
              <w:t xml:space="preserve"> must also be provided. </w:t>
            </w:r>
          </w:p>
        </w:tc>
        <w:tc>
          <w:tcPr>
            <w:tcW w:w="1559" w:type="dxa"/>
          </w:tcPr>
          <w:p w14:paraId="70E75A95" w14:textId="672953F5" w:rsidR="00E0624D" w:rsidRPr="00BF29D1" w:rsidRDefault="00E0624D" w:rsidP="00786AC4">
            <w:pPr>
              <w:rPr>
                <w:sz w:val="18"/>
                <w:szCs w:val="18"/>
                <w:lang w:val="en-GB"/>
              </w:rPr>
            </w:pPr>
            <w:r>
              <w:rPr>
                <w:sz w:val="18"/>
                <w:szCs w:val="18"/>
                <w:lang w:val="en-GB"/>
              </w:rPr>
              <w:t>23</w:t>
            </w:r>
          </w:p>
        </w:tc>
      </w:tr>
      <w:tr w:rsidR="00E0624D" w:rsidRPr="00BF29D1" w14:paraId="63E09A02" w14:textId="77777777" w:rsidTr="61E5B741">
        <w:trPr>
          <w:cantSplit/>
        </w:trPr>
        <w:tc>
          <w:tcPr>
            <w:tcW w:w="2082" w:type="dxa"/>
            <w:shd w:val="clear" w:color="auto" w:fill="E7E6E6" w:themeFill="background2"/>
          </w:tcPr>
          <w:p w14:paraId="4D370B5E" w14:textId="77777777" w:rsidR="00E0624D" w:rsidRPr="00BF29D1" w:rsidRDefault="00E0624D" w:rsidP="00786AC4">
            <w:pPr>
              <w:rPr>
                <w:bCs/>
                <w:iCs/>
                <w:sz w:val="18"/>
                <w:szCs w:val="18"/>
                <w:lang w:val="en-GB"/>
              </w:rPr>
            </w:pPr>
            <w:proofErr w:type="spellStart"/>
            <w:r w:rsidRPr="00BF29D1">
              <w:rPr>
                <w:bCs/>
                <w:iCs/>
                <w:sz w:val="18"/>
                <w:szCs w:val="18"/>
                <w:lang w:val="en-GB"/>
              </w:rPr>
              <w:t>disambiguationReason</w:t>
            </w:r>
            <w:proofErr w:type="spellEnd"/>
          </w:p>
        </w:tc>
        <w:tc>
          <w:tcPr>
            <w:tcW w:w="720" w:type="dxa"/>
          </w:tcPr>
          <w:p w14:paraId="464A3410" w14:textId="7CCB0187" w:rsidR="00E0624D" w:rsidRPr="00BF29D1" w:rsidRDefault="007D6BE4" w:rsidP="00786AC4">
            <w:pPr>
              <w:rPr>
                <w:sz w:val="18"/>
                <w:szCs w:val="18"/>
                <w:lang w:val="en-GB"/>
              </w:rPr>
            </w:pPr>
            <w:r>
              <w:rPr>
                <w:sz w:val="18"/>
                <w:szCs w:val="18"/>
                <w:lang w:val="en-GB"/>
              </w:rPr>
              <w:t>10</w:t>
            </w:r>
          </w:p>
        </w:tc>
        <w:tc>
          <w:tcPr>
            <w:tcW w:w="720" w:type="dxa"/>
          </w:tcPr>
          <w:p w14:paraId="53BBFF05" w14:textId="213D4343" w:rsidR="00E0624D" w:rsidRPr="00BF29D1" w:rsidRDefault="00E0624D" w:rsidP="00786AC4">
            <w:pPr>
              <w:rPr>
                <w:sz w:val="18"/>
                <w:szCs w:val="18"/>
                <w:lang w:val="en-GB"/>
              </w:rPr>
            </w:pPr>
            <w:r w:rsidRPr="00BF29D1">
              <w:rPr>
                <w:sz w:val="18"/>
                <w:szCs w:val="18"/>
                <w:lang w:val="en-GB"/>
              </w:rPr>
              <w:t>C</w:t>
            </w:r>
          </w:p>
        </w:tc>
        <w:tc>
          <w:tcPr>
            <w:tcW w:w="4383" w:type="dxa"/>
          </w:tcPr>
          <w:p w14:paraId="68DA1636" w14:textId="77777777" w:rsidR="00E0624D" w:rsidRDefault="00E0624D" w:rsidP="00786AC4">
            <w:pPr>
              <w:rPr>
                <w:bCs/>
                <w:sz w:val="18"/>
                <w:szCs w:val="18"/>
                <w:lang w:val="en-GB"/>
              </w:rPr>
            </w:pPr>
            <w:r w:rsidRPr="00BF29D1">
              <w:rPr>
                <w:bCs/>
                <w:sz w:val="18"/>
                <w:szCs w:val="18"/>
                <w:lang w:val="en-GB"/>
              </w:rPr>
              <w:t xml:space="preserve">Reason for disambiguation.  Must be provided if the disambiguation flag is set to true. </w:t>
            </w:r>
          </w:p>
          <w:p w14:paraId="0C45C5A4" w14:textId="77777777" w:rsidR="00516CD7" w:rsidRDefault="00516CD7" w:rsidP="00786AC4">
            <w:pPr>
              <w:rPr>
                <w:bCs/>
                <w:sz w:val="18"/>
                <w:szCs w:val="18"/>
                <w:lang w:val="en-GB"/>
              </w:rPr>
            </w:pPr>
          </w:p>
          <w:p w14:paraId="6E3355E7" w14:textId="194FD420" w:rsidR="00516CD7" w:rsidRPr="00BF29D1" w:rsidRDefault="00516CD7" w:rsidP="00786AC4">
            <w:pPr>
              <w:rPr>
                <w:bCs/>
                <w:sz w:val="18"/>
                <w:szCs w:val="18"/>
                <w:lang w:val="en-GB"/>
              </w:rPr>
            </w:pPr>
            <w:r>
              <w:rPr>
                <w:bCs/>
                <w:sz w:val="18"/>
                <w:szCs w:val="18"/>
                <w:lang w:val="en-GB"/>
              </w:rPr>
              <w:t xml:space="preserve">See appendix B for </w:t>
            </w:r>
            <w:r w:rsidR="00D3038F">
              <w:rPr>
                <w:bCs/>
                <w:sz w:val="18"/>
                <w:szCs w:val="18"/>
                <w:lang w:val="en-GB"/>
              </w:rPr>
              <w:t xml:space="preserve">information on codes and descriptions. </w:t>
            </w:r>
          </w:p>
        </w:tc>
        <w:tc>
          <w:tcPr>
            <w:tcW w:w="1559" w:type="dxa"/>
          </w:tcPr>
          <w:p w14:paraId="42737F1F" w14:textId="77777777" w:rsidR="00E0624D" w:rsidRPr="00BF29D1" w:rsidRDefault="00E0624D" w:rsidP="00786AC4">
            <w:pPr>
              <w:rPr>
                <w:sz w:val="18"/>
                <w:szCs w:val="18"/>
                <w:lang w:val="en-GB"/>
              </w:rPr>
            </w:pPr>
            <w:r>
              <w:rPr>
                <w:sz w:val="18"/>
                <w:szCs w:val="18"/>
                <w:lang w:val="en-GB"/>
              </w:rPr>
              <w:t>18</w:t>
            </w:r>
          </w:p>
        </w:tc>
      </w:tr>
      <w:tr w:rsidR="00E0624D" w:rsidRPr="00BF29D1" w14:paraId="07E4E52F" w14:textId="77777777" w:rsidTr="61E5B741">
        <w:trPr>
          <w:cantSplit/>
        </w:trPr>
        <w:tc>
          <w:tcPr>
            <w:tcW w:w="2082" w:type="dxa"/>
            <w:shd w:val="clear" w:color="auto" w:fill="E7E6E6" w:themeFill="background2"/>
          </w:tcPr>
          <w:p w14:paraId="3A811F16" w14:textId="77777777" w:rsidR="00E0624D" w:rsidRPr="00BF29D1" w:rsidRDefault="00E0624D" w:rsidP="00786AC4">
            <w:pPr>
              <w:rPr>
                <w:bCs/>
                <w:iCs/>
                <w:sz w:val="18"/>
                <w:szCs w:val="18"/>
                <w:lang w:val="en-GB"/>
              </w:rPr>
            </w:pPr>
            <w:proofErr w:type="spellStart"/>
            <w:r w:rsidRPr="00BF29D1">
              <w:rPr>
                <w:bCs/>
                <w:iCs/>
                <w:sz w:val="18"/>
                <w:szCs w:val="18"/>
                <w:lang w:val="en-GB"/>
              </w:rPr>
              <w:lastRenderedPageBreak/>
              <w:t>disambiguateFrom</w:t>
            </w:r>
            <w:proofErr w:type="spellEnd"/>
          </w:p>
        </w:tc>
        <w:tc>
          <w:tcPr>
            <w:tcW w:w="720" w:type="dxa"/>
          </w:tcPr>
          <w:p w14:paraId="37CE3546" w14:textId="7B9062B9" w:rsidR="00E0624D" w:rsidRPr="00BF29D1" w:rsidRDefault="007D6BE4" w:rsidP="00786AC4">
            <w:pPr>
              <w:rPr>
                <w:sz w:val="18"/>
                <w:szCs w:val="18"/>
                <w:lang w:val="en-GB"/>
              </w:rPr>
            </w:pPr>
            <w:r>
              <w:rPr>
                <w:sz w:val="18"/>
                <w:szCs w:val="18"/>
                <w:lang w:val="en-GB"/>
              </w:rPr>
              <w:t>11</w:t>
            </w:r>
          </w:p>
        </w:tc>
        <w:tc>
          <w:tcPr>
            <w:tcW w:w="720" w:type="dxa"/>
          </w:tcPr>
          <w:p w14:paraId="0692591A" w14:textId="6974903C" w:rsidR="00E0624D" w:rsidRPr="00BF29D1" w:rsidRDefault="00E0624D" w:rsidP="00786AC4">
            <w:pPr>
              <w:rPr>
                <w:sz w:val="18"/>
                <w:szCs w:val="18"/>
                <w:lang w:val="en-GB"/>
              </w:rPr>
            </w:pPr>
            <w:r w:rsidRPr="00BF29D1">
              <w:rPr>
                <w:sz w:val="18"/>
                <w:szCs w:val="18"/>
                <w:lang w:val="en-GB"/>
              </w:rPr>
              <w:t>C</w:t>
            </w:r>
          </w:p>
        </w:tc>
        <w:tc>
          <w:tcPr>
            <w:tcW w:w="4383" w:type="dxa"/>
          </w:tcPr>
          <w:p w14:paraId="3770E036" w14:textId="26CE145D" w:rsidR="00E0624D" w:rsidRPr="00BF29D1" w:rsidRDefault="00E0624D" w:rsidP="00786AC4">
            <w:pPr>
              <w:rPr>
                <w:bCs/>
                <w:sz w:val="18"/>
                <w:szCs w:val="18"/>
                <w:lang w:val="en-GB"/>
              </w:rPr>
            </w:pPr>
            <w:r w:rsidRPr="00BF29D1">
              <w:rPr>
                <w:bCs/>
                <w:sz w:val="18"/>
                <w:szCs w:val="18"/>
                <w:lang w:val="en-GB"/>
              </w:rPr>
              <w:t xml:space="preserve">Array of ISWCs.  Must be provided if the disambiguation flag is set to true. </w:t>
            </w:r>
            <w:r>
              <w:rPr>
                <w:bCs/>
                <w:sz w:val="18"/>
                <w:szCs w:val="18"/>
                <w:lang w:val="en-GB"/>
              </w:rPr>
              <w:t xml:space="preserve"> Multiple ISWCs must be “|” delimited</w:t>
            </w:r>
            <w:r w:rsidR="0040130D">
              <w:rPr>
                <w:bCs/>
                <w:sz w:val="18"/>
                <w:szCs w:val="18"/>
                <w:lang w:val="en-GB"/>
              </w:rPr>
              <w:t xml:space="preserve">.  Each ISWC must be in the correct format and be a valid existing ISWC.  I.E. Must begin with ‘T’ and be followed with a </w:t>
            </w:r>
            <w:proofErr w:type="gramStart"/>
            <w:r w:rsidR="0040130D">
              <w:rPr>
                <w:bCs/>
                <w:sz w:val="18"/>
                <w:szCs w:val="18"/>
                <w:lang w:val="en-GB"/>
              </w:rPr>
              <w:t>10 digit</w:t>
            </w:r>
            <w:proofErr w:type="gramEnd"/>
            <w:r w:rsidR="0040130D">
              <w:rPr>
                <w:bCs/>
                <w:sz w:val="18"/>
                <w:szCs w:val="18"/>
                <w:lang w:val="en-GB"/>
              </w:rPr>
              <w:t xml:space="preserve"> number with no separators.</w:t>
            </w:r>
          </w:p>
        </w:tc>
        <w:tc>
          <w:tcPr>
            <w:tcW w:w="1559" w:type="dxa"/>
          </w:tcPr>
          <w:p w14:paraId="00564014" w14:textId="77777777" w:rsidR="00E0624D" w:rsidRPr="00BF29D1" w:rsidRDefault="00E0624D" w:rsidP="00786AC4">
            <w:pPr>
              <w:rPr>
                <w:sz w:val="18"/>
                <w:szCs w:val="18"/>
                <w:lang w:val="en-GB"/>
              </w:rPr>
            </w:pPr>
            <w:r>
              <w:rPr>
                <w:sz w:val="18"/>
                <w:szCs w:val="18"/>
                <w:lang w:val="en-GB"/>
              </w:rPr>
              <w:t>18</w:t>
            </w:r>
          </w:p>
        </w:tc>
      </w:tr>
      <w:tr w:rsidR="00E0624D" w:rsidRPr="00BF29D1" w14:paraId="229CC61B" w14:textId="77777777" w:rsidTr="61E5B741">
        <w:trPr>
          <w:cantSplit/>
        </w:trPr>
        <w:tc>
          <w:tcPr>
            <w:tcW w:w="2082" w:type="dxa"/>
            <w:shd w:val="clear" w:color="auto" w:fill="E7E6E6" w:themeFill="background2"/>
          </w:tcPr>
          <w:p w14:paraId="7338EC1A" w14:textId="77777777" w:rsidR="00E0624D" w:rsidRPr="00BF29D1" w:rsidRDefault="00E0624D" w:rsidP="00786AC4">
            <w:pPr>
              <w:rPr>
                <w:bCs/>
                <w:iCs/>
                <w:sz w:val="18"/>
                <w:szCs w:val="18"/>
                <w:lang w:val="en-GB"/>
              </w:rPr>
            </w:pPr>
            <w:proofErr w:type="spellStart"/>
            <w:r w:rsidRPr="00BF29D1">
              <w:rPr>
                <w:bCs/>
                <w:iCs/>
                <w:sz w:val="18"/>
                <w:szCs w:val="18"/>
                <w:lang w:val="en-GB"/>
              </w:rPr>
              <w:t>bvltr</w:t>
            </w:r>
            <w:proofErr w:type="spellEnd"/>
          </w:p>
        </w:tc>
        <w:tc>
          <w:tcPr>
            <w:tcW w:w="720" w:type="dxa"/>
          </w:tcPr>
          <w:p w14:paraId="65D13CCD" w14:textId="3C09B7DD" w:rsidR="00E0624D" w:rsidRPr="00BF29D1" w:rsidRDefault="007D6BE4" w:rsidP="00786AC4">
            <w:pPr>
              <w:rPr>
                <w:sz w:val="18"/>
                <w:szCs w:val="18"/>
                <w:lang w:val="en-GB"/>
              </w:rPr>
            </w:pPr>
            <w:r>
              <w:rPr>
                <w:sz w:val="18"/>
                <w:szCs w:val="18"/>
                <w:lang w:val="en-GB"/>
              </w:rPr>
              <w:t>12</w:t>
            </w:r>
          </w:p>
        </w:tc>
        <w:tc>
          <w:tcPr>
            <w:tcW w:w="720" w:type="dxa"/>
          </w:tcPr>
          <w:p w14:paraId="69C69A38" w14:textId="23C55EC4" w:rsidR="00E0624D" w:rsidRPr="00BF29D1" w:rsidRDefault="00E0624D" w:rsidP="00786AC4">
            <w:pPr>
              <w:rPr>
                <w:sz w:val="18"/>
                <w:szCs w:val="18"/>
                <w:lang w:val="en-GB"/>
              </w:rPr>
            </w:pPr>
            <w:r w:rsidRPr="00BF29D1">
              <w:rPr>
                <w:sz w:val="18"/>
                <w:szCs w:val="18"/>
                <w:lang w:val="en-GB"/>
              </w:rPr>
              <w:t>O</w:t>
            </w:r>
          </w:p>
        </w:tc>
        <w:tc>
          <w:tcPr>
            <w:tcW w:w="4383" w:type="dxa"/>
          </w:tcPr>
          <w:p w14:paraId="03173FEC" w14:textId="77777777" w:rsidR="00E0624D" w:rsidRPr="00BF29D1" w:rsidRDefault="00E0624D" w:rsidP="00786AC4">
            <w:pPr>
              <w:rPr>
                <w:sz w:val="18"/>
                <w:szCs w:val="18"/>
                <w:lang w:val="en-GB"/>
              </w:rPr>
            </w:pPr>
            <w:r w:rsidRPr="00BF29D1">
              <w:rPr>
                <w:sz w:val="18"/>
                <w:szCs w:val="18"/>
                <w:lang w:val="en-GB"/>
              </w:rPr>
              <w:t>May be provided if the disambiguation flag is set to True</w:t>
            </w:r>
          </w:p>
          <w:p w14:paraId="2DFBF197" w14:textId="77777777" w:rsidR="00E0624D" w:rsidRPr="00BF29D1" w:rsidRDefault="00E0624D" w:rsidP="00786AC4">
            <w:pPr>
              <w:rPr>
                <w:sz w:val="18"/>
                <w:szCs w:val="18"/>
                <w:lang w:val="en-GB"/>
              </w:rPr>
            </w:pPr>
            <w:r w:rsidRPr="00BF29D1">
              <w:rPr>
                <w:sz w:val="18"/>
                <w:szCs w:val="18"/>
                <w:lang w:val="en-GB"/>
              </w:rPr>
              <w:t xml:space="preserve">Background, Logo, Theme, Visual or Rolled Up Cue.  </w:t>
            </w:r>
          </w:p>
        </w:tc>
        <w:tc>
          <w:tcPr>
            <w:tcW w:w="1559" w:type="dxa"/>
          </w:tcPr>
          <w:p w14:paraId="356FF1D2" w14:textId="77777777" w:rsidR="00E0624D" w:rsidRPr="00BF29D1" w:rsidRDefault="00E0624D" w:rsidP="00786AC4">
            <w:pPr>
              <w:rPr>
                <w:sz w:val="18"/>
                <w:szCs w:val="18"/>
                <w:lang w:val="en-GB"/>
              </w:rPr>
            </w:pPr>
            <w:r w:rsidRPr="00BF29D1">
              <w:rPr>
                <w:sz w:val="18"/>
                <w:szCs w:val="18"/>
                <w:lang w:val="en-GB"/>
              </w:rPr>
              <w:t>17</w:t>
            </w:r>
          </w:p>
        </w:tc>
      </w:tr>
      <w:tr w:rsidR="00E0624D" w:rsidRPr="00BF29D1" w14:paraId="3EB69A47" w14:textId="77777777" w:rsidTr="61E5B741">
        <w:trPr>
          <w:cantSplit/>
        </w:trPr>
        <w:tc>
          <w:tcPr>
            <w:tcW w:w="2082" w:type="dxa"/>
            <w:shd w:val="clear" w:color="auto" w:fill="E7E6E6" w:themeFill="background2"/>
          </w:tcPr>
          <w:p w14:paraId="3F0D26BB" w14:textId="11345C54" w:rsidR="00E0624D" w:rsidRPr="00BF29D1" w:rsidRDefault="00E0624D" w:rsidP="00786AC4">
            <w:pPr>
              <w:rPr>
                <w:bCs/>
                <w:iCs/>
                <w:sz w:val="18"/>
                <w:szCs w:val="18"/>
                <w:lang w:val="en-GB"/>
              </w:rPr>
            </w:pPr>
            <w:r w:rsidRPr="00BF29D1">
              <w:rPr>
                <w:bCs/>
                <w:iCs/>
                <w:sz w:val="18"/>
                <w:szCs w:val="18"/>
                <w:lang w:val="en-GB"/>
              </w:rPr>
              <w:t>Performers</w:t>
            </w:r>
            <w:r>
              <w:rPr>
                <w:bCs/>
                <w:iCs/>
                <w:sz w:val="18"/>
                <w:szCs w:val="18"/>
                <w:lang w:val="en-GB"/>
              </w:rPr>
              <w:t xml:space="preserve"> / </w:t>
            </w:r>
            <w:proofErr w:type="spellStart"/>
            <w:r>
              <w:rPr>
                <w:bCs/>
                <w:iCs/>
                <w:sz w:val="18"/>
                <w:szCs w:val="18"/>
                <w:lang w:val="en-GB"/>
              </w:rPr>
              <w:t>firstName</w:t>
            </w:r>
            <w:proofErr w:type="spellEnd"/>
          </w:p>
        </w:tc>
        <w:tc>
          <w:tcPr>
            <w:tcW w:w="720" w:type="dxa"/>
          </w:tcPr>
          <w:p w14:paraId="1A5A574C" w14:textId="186A1DF8" w:rsidR="00E0624D" w:rsidRPr="00BF29D1" w:rsidRDefault="007D6BE4" w:rsidP="00786AC4">
            <w:pPr>
              <w:rPr>
                <w:sz w:val="18"/>
                <w:szCs w:val="18"/>
                <w:lang w:val="en-GB"/>
              </w:rPr>
            </w:pPr>
            <w:r>
              <w:rPr>
                <w:sz w:val="18"/>
                <w:szCs w:val="18"/>
                <w:lang w:val="en-GB"/>
              </w:rPr>
              <w:t>1</w:t>
            </w:r>
            <w:r w:rsidR="00D23D63">
              <w:rPr>
                <w:sz w:val="18"/>
                <w:szCs w:val="18"/>
                <w:lang w:val="en-GB"/>
              </w:rPr>
              <w:t>3</w:t>
            </w:r>
          </w:p>
        </w:tc>
        <w:tc>
          <w:tcPr>
            <w:tcW w:w="720" w:type="dxa"/>
          </w:tcPr>
          <w:p w14:paraId="7693AB86" w14:textId="24598BF1" w:rsidR="00E0624D" w:rsidRPr="00BF29D1" w:rsidRDefault="00E0624D" w:rsidP="00786AC4">
            <w:pPr>
              <w:rPr>
                <w:sz w:val="18"/>
                <w:szCs w:val="18"/>
                <w:lang w:val="en-GB"/>
              </w:rPr>
            </w:pPr>
            <w:r w:rsidRPr="00BF29D1">
              <w:rPr>
                <w:sz w:val="18"/>
                <w:szCs w:val="18"/>
                <w:lang w:val="en-GB"/>
              </w:rPr>
              <w:t>C</w:t>
            </w:r>
          </w:p>
        </w:tc>
        <w:tc>
          <w:tcPr>
            <w:tcW w:w="4383" w:type="dxa"/>
          </w:tcPr>
          <w:p w14:paraId="1A281A7C" w14:textId="77777777" w:rsidR="00E0624D" w:rsidRPr="00BF29D1" w:rsidRDefault="00E0624D" w:rsidP="00786AC4">
            <w:pPr>
              <w:rPr>
                <w:bCs/>
                <w:sz w:val="18"/>
                <w:szCs w:val="18"/>
                <w:lang w:val="en-GB"/>
              </w:rPr>
            </w:pPr>
            <w:r w:rsidRPr="00BF29D1">
              <w:rPr>
                <w:bCs/>
                <w:sz w:val="18"/>
                <w:szCs w:val="18"/>
                <w:lang w:val="en-GB"/>
              </w:rPr>
              <w:t xml:space="preserve">May be provided if the disambiguation flag is set to True. </w:t>
            </w:r>
          </w:p>
          <w:p w14:paraId="5E11CB19" w14:textId="77777777" w:rsidR="00E0624D" w:rsidRDefault="00E0624D" w:rsidP="00786AC4">
            <w:pPr>
              <w:rPr>
                <w:bCs/>
                <w:sz w:val="18"/>
                <w:szCs w:val="18"/>
                <w:lang w:val="en-GB"/>
              </w:rPr>
            </w:pPr>
            <w:r w:rsidRPr="00BF29D1">
              <w:rPr>
                <w:bCs/>
                <w:sz w:val="18"/>
                <w:szCs w:val="18"/>
                <w:lang w:val="en-GB"/>
              </w:rPr>
              <w:t>Known list of performer last name and first name pairs. Used to provide more detail for submissions with the disambiguation flag set to true.</w:t>
            </w:r>
          </w:p>
          <w:p w14:paraId="0F8CC29E" w14:textId="374C82F1" w:rsidR="00E0624D" w:rsidRPr="00BF29D1" w:rsidRDefault="00E0624D" w:rsidP="00786AC4">
            <w:pPr>
              <w:rPr>
                <w:bCs/>
                <w:sz w:val="18"/>
                <w:szCs w:val="18"/>
                <w:lang w:val="en-GB"/>
              </w:rPr>
            </w:pPr>
            <w:r>
              <w:rPr>
                <w:bCs/>
                <w:sz w:val="18"/>
                <w:szCs w:val="18"/>
                <w:lang w:val="en-GB"/>
              </w:rPr>
              <w:t>Multiple names must be “|” delimited.</w:t>
            </w:r>
            <w:r w:rsidRPr="00BF29D1">
              <w:rPr>
                <w:bCs/>
                <w:sz w:val="18"/>
                <w:szCs w:val="18"/>
                <w:lang w:val="en-GB"/>
              </w:rPr>
              <w:t xml:space="preserve"> </w:t>
            </w:r>
          </w:p>
        </w:tc>
        <w:tc>
          <w:tcPr>
            <w:tcW w:w="1559" w:type="dxa"/>
          </w:tcPr>
          <w:p w14:paraId="2612EA63" w14:textId="77777777" w:rsidR="00E0624D" w:rsidRPr="00BF29D1" w:rsidRDefault="00E0624D" w:rsidP="00786AC4">
            <w:pPr>
              <w:rPr>
                <w:sz w:val="18"/>
                <w:szCs w:val="18"/>
                <w:lang w:val="en-GB"/>
              </w:rPr>
            </w:pPr>
            <w:r w:rsidRPr="00BF29D1">
              <w:rPr>
                <w:sz w:val="18"/>
                <w:szCs w:val="18"/>
                <w:lang w:val="en-GB"/>
              </w:rPr>
              <w:t>17</w:t>
            </w:r>
          </w:p>
        </w:tc>
      </w:tr>
      <w:tr w:rsidR="00E0624D" w:rsidRPr="00BF29D1" w14:paraId="74E47F50" w14:textId="77777777" w:rsidTr="61E5B741">
        <w:trPr>
          <w:cantSplit/>
        </w:trPr>
        <w:tc>
          <w:tcPr>
            <w:tcW w:w="2082" w:type="dxa"/>
            <w:shd w:val="clear" w:color="auto" w:fill="E7E6E6" w:themeFill="background2"/>
          </w:tcPr>
          <w:p w14:paraId="158AA152" w14:textId="42A68963" w:rsidR="00E0624D" w:rsidRPr="00BF29D1" w:rsidRDefault="00E0624D" w:rsidP="00786AC4">
            <w:pPr>
              <w:rPr>
                <w:bCs/>
                <w:iCs/>
                <w:sz w:val="18"/>
                <w:szCs w:val="18"/>
                <w:lang w:val="en-GB"/>
              </w:rPr>
            </w:pPr>
            <w:r>
              <w:rPr>
                <w:bCs/>
                <w:iCs/>
                <w:sz w:val="18"/>
                <w:szCs w:val="18"/>
                <w:lang w:val="en-GB"/>
              </w:rPr>
              <w:t>Performers /</w:t>
            </w:r>
            <w:proofErr w:type="spellStart"/>
            <w:r>
              <w:rPr>
                <w:bCs/>
                <w:iCs/>
                <w:sz w:val="18"/>
                <w:szCs w:val="18"/>
                <w:lang w:val="en-GB"/>
              </w:rPr>
              <w:t>lastName</w:t>
            </w:r>
            <w:proofErr w:type="spellEnd"/>
          </w:p>
        </w:tc>
        <w:tc>
          <w:tcPr>
            <w:tcW w:w="720" w:type="dxa"/>
          </w:tcPr>
          <w:p w14:paraId="29941035" w14:textId="0AAAAAFD" w:rsidR="00E0624D" w:rsidRDefault="007D6BE4" w:rsidP="00786AC4">
            <w:pPr>
              <w:rPr>
                <w:sz w:val="18"/>
                <w:szCs w:val="18"/>
                <w:lang w:val="en-GB"/>
              </w:rPr>
            </w:pPr>
            <w:r>
              <w:rPr>
                <w:sz w:val="18"/>
                <w:szCs w:val="18"/>
                <w:lang w:val="en-GB"/>
              </w:rPr>
              <w:t>1</w:t>
            </w:r>
            <w:r w:rsidR="00D23D63">
              <w:rPr>
                <w:sz w:val="18"/>
                <w:szCs w:val="18"/>
                <w:lang w:val="en-GB"/>
              </w:rPr>
              <w:t>4</w:t>
            </w:r>
          </w:p>
        </w:tc>
        <w:tc>
          <w:tcPr>
            <w:tcW w:w="720" w:type="dxa"/>
          </w:tcPr>
          <w:p w14:paraId="025B8F79" w14:textId="7225A767" w:rsidR="00E0624D" w:rsidRPr="00BF29D1" w:rsidRDefault="00E0624D" w:rsidP="00786AC4">
            <w:pPr>
              <w:rPr>
                <w:sz w:val="18"/>
                <w:szCs w:val="18"/>
                <w:lang w:val="en-GB"/>
              </w:rPr>
            </w:pPr>
            <w:r>
              <w:rPr>
                <w:sz w:val="18"/>
                <w:szCs w:val="18"/>
                <w:lang w:val="en-GB"/>
              </w:rPr>
              <w:t>C</w:t>
            </w:r>
          </w:p>
        </w:tc>
        <w:tc>
          <w:tcPr>
            <w:tcW w:w="4383" w:type="dxa"/>
          </w:tcPr>
          <w:p w14:paraId="08A4FFA7" w14:textId="65D8ADCE" w:rsidR="005122F5" w:rsidRPr="00BF29D1" w:rsidRDefault="005122F5" w:rsidP="00000F2D">
            <w:pPr>
              <w:rPr>
                <w:bCs/>
                <w:sz w:val="18"/>
                <w:szCs w:val="18"/>
                <w:lang w:val="en-GB"/>
              </w:rPr>
            </w:pPr>
            <w:r>
              <w:rPr>
                <w:bCs/>
                <w:sz w:val="18"/>
                <w:szCs w:val="18"/>
                <w:lang w:val="en-GB"/>
              </w:rPr>
              <w:t xml:space="preserve">Must be provided if Performer </w:t>
            </w:r>
            <w:proofErr w:type="spellStart"/>
            <w:r>
              <w:rPr>
                <w:bCs/>
                <w:sz w:val="18"/>
                <w:szCs w:val="18"/>
                <w:lang w:val="en-GB"/>
              </w:rPr>
              <w:t>firstName</w:t>
            </w:r>
            <w:proofErr w:type="spellEnd"/>
            <w:r>
              <w:rPr>
                <w:bCs/>
                <w:sz w:val="18"/>
                <w:szCs w:val="18"/>
                <w:lang w:val="en-GB"/>
              </w:rPr>
              <w:t xml:space="preserve"> is entered</w:t>
            </w:r>
          </w:p>
          <w:p w14:paraId="26DD8C84" w14:textId="65B79CAD" w:rsidR="00E0624D" w:rsidRDefault="00E0624D" w:rsidP="00000F2D">
            <w:pPr>
              <w:rPr>
                <w:bCs/>
                <w:sz w:val="18"/>
                <w:szCs w:val="18"/>
                <w:lang w:val="en-GB"/>
              </w:rPr>
            </w:pPr>
            <w:r w:rsidRPr="00BF29D1">
              <w:rPr>
                <w:bCs/>
                <w:sz w:val="18"/>
                <w:szCs w:val="18"/>
                <w:lang w:val="en-GB"/>
              </w:rPr>
              <w:t>Known list of performers first name</w:t>
            </w:r>
            <w:r>
              <w:rPr>
                <w:bCs/>
                <w:sz w:val="18"/>
                <w:szCs w:val="18"/>
                <w:lang w:val="en-GB"/>
              </w:rPr>
              <w:t>s</w:t>
            </w:r>
            <w:r w:rsidRPr="00BF29D1">
              <w:rPr>
                <w:bCs/>
                <w:sz w:val="18"/>
                <w:szCs w:val="18"/>
                <w:lang w:val="en-GB"/>
              </w:rPr>
              <w:t>. Used to provide more detail for submissions with the disambiguation flag set to true.</w:t>
            </w:r>
          </w:p>
          <w:p w14:paraId="0D9BCFC7" w14:textId="053606A8" w:rsidR="00E0624D" w:rsidRPr="00BF29D1" w:rsidRDefault="00E0624D" w:rsidP="00000F2D">
            <w:pPr>
              <w:rPr>
                <w:bCs/>
                <w:sz w:val="18"/>
                <w:szCs w:val="18"/>
                <w:lang w:val="en-GB"/>
              </w:rPr>
            </w:pPr>
            <w:r>
              <w:rPr>
                <w:bCs/>
                <w:sz w:val="18"/>
                <w:szCs w:val="18"/>
                <w:lang w:val="en-GB"/>
              </w:rPr>
              <w:t xml:space="preserve">Multiple names must be “|” delimited and must be provided in same sequence as </w:t>
            </w:r>
            <w:proofErr w:type="spellStart"/>
            <w:r>
              <w:rPr>
                <w:bCs/>
                <w:sz w:val="18"/>
                <w:szCs w:val="18"/>
                <w:lang w:val="en-GB"/>
              </w:rPr>
              <w:t>lastNames</w:t>
            </w:r>
            <w:proofErr w:type="spellEnd"/>
            <w:r>
              <w:rPr>
                <w:bCs/>
                <w:sz w:val="18"/>
                <w:szCs w:val="18"/>
                <w:lang w:val="en-GB"/>
              </w:rPr>
              <w:t xml:space="preserve"> above. </w:t>
            </w:r>
          </w:p>
        </w:tc>
        <w:tc>
          <w:tcPr>
            <w:tcW w:w="1559" w:type="dxa"/>
          </w:tcPr>
          <w:p w14:paraId="2D7ECF53" w14:textId="0D0C4B1B" w:rsidR="00E0624D" w:rsidRPr="00BF29D1" w:rsidRDefault="00E0624D" w:rsidP="00786AC4">
            <w:pPr>
              <w:rPr>
                <w:sz w:val="18"/>
                <w:szCs w:val="18"/>
                <w:lang w:val="en-GB"/>
              </w:rPr>
            </w:pPr>
            <w:r>
              <w:rPr>
                <w:sz w:val="18"/>
                <w:szCs w:val="18"/>
                <w:lang w:val="en-GB"/>
              </w:rPr>
              <w:t>17</w:t>
            </w:r>
          </w:p>
        </w:tc>
      </w:tr>
      <w:tr w:rsidR="00E0624D" w:rsidRPr="00BF29D1" w14:paraId="16BEE69A" w14:textId="77777777" w:rsidTr="61E5B741">
        <w:trPr>
          <w:cantSplit/>
        </w:trPr>
        <w:tc>
          <w:tcPr>
            <w:tcW w:w="2082" w:type="dxa"/>
            <w:shd w:val="clear" w:color="auto" w:fill="E7E6E6" w:themeFill="background2"/>
          </w:tcPr>
          <w:p w14:paraId="7E49661D" w14:textId="01AE098C" w:rsidR="00E0624D" w:rsidRPr="00BF29D1" w:rsidRDefault="00E0624D" w:rsidP="00786AC4">
            <w:pPr>
              <w:rPr>
                <w:bCs/>
                <w:iCs/>
                <w:sz w:val="18"/>
                <w:szCs w:val="18"/>
                <w:lang w:val="en-GB"/>
              </w:rPr>
            </w:pPr>
            <w:r w:rsidRPr="00BF29D1">
              <w:rPr>
                <w:bCs/>
                <w:iCs/>
                <w:sz w:val="18"/>
                <w:szCs w:val="18"/>
                <w:lang w:val="en-GB"/>
              </w:rPr>
              <w:t>Instrumentation</w:t>
            </w:r>
          </w:p>
        </w:tc>
        <w:tc>
          <w:tcPr>
            <w:tcW w:w="720" w:type="dxa"/>
          </w:tcPr>
          <w:p w14:paraId="1AFF1338" w14:textId="34F7EE84" w:rsidR="00E0624D" w:rsidRPr="00BF29D1" w:rsidRDefault="007D6BE4" w:rsidP="00786AC4">
            <w:pPr>
              <w:rPr>
                <w:sz w:val="18"/>
                <w:szCs w:val="18"/>
                <w:lang w:val="en-GB"/>
              </w:rPr>
            </w:pPr>
            <w:r>
              <w:rPr>
                <w:sz w:val="18"/>
                <w:szCs w:val="18"/>
                <w:lang w:val="en-GB"/>
              </w:rPr>
              <w:t>1</w:t>
            </w:r>
            <w:r w:rsidR="00D23D63">
              <w:rPr>
                <w:sz w:val="18"/>
                <w:szCs w:val="18"/>
                <w:lang w:val="en-GB"/>
              </w:rPr>
              <w:t>5</w:t>
            </w:r>
          </w:p>
        </w:tc>
        <w:tc>
          <w:tcPr>
            <w:tcW w:w="720" w:type="dxa"/>
          </w:tcPr>
          <w:p w14:paraId="60DF5BF2" w14:textId="757B6C85" w:rsidR="00E0624D" w:rsidRPr="00BF29D1" w:rsidRDefault="00E0624D" w:rsidP="00786AC4">
            <w:pPr>
              <w:rPr>
                <w:sz w:val="18"/>
                <w:szCs w:val="18"/>
                <w:lang w:val="en-GB"/>
              </w:rPr>
            </w:pPr>
            <w:r w:rsidRPr="00BF29D1">
              <w:rPr>
                <w:sz w:val="18"/>
                <w:szCs w:val="18"/>
                <w:lang w:val="en-GB"/>
              </w:rPr>
              <w:t>C</w:t>
            </w:r>
          </w:p>
        </w:tc>
        <w:tc>
          <w:tcPr>
            <w:tcW w:w="4383" w:type="dxa"/>
          </w:tcPr>
          <w:p w14:paraId="5FEE3222" w14:textId="5ADF20C3" w:rsidR="00E0624D" w:rsidRPr="00BF29D1" w:rsidRDefault="00E0624D" w:rsidP="00B00271">
            <w:pPr>
              <w:rPr>
                <w:bCs/>
                <w:sz w:val="18"/>
                <w:szCs w:val="18"/>
                <w:lang w:val="en-GB"/>
              </w:rPr>
            </w:pPr>
            <w:r w:rsidRPr="00BF29D1">
              <w:rPr>
                <w:bCs/>
                <w:sz w:val="18"/>
                <w:szCs w:val="18"/>
                <w:lang w:val="en-GB"/>
              </w:rPr>
              <w:t xml:space="preserve">May be provided if the disambiguation flag is set to True. </w:t>
            </w:r>
            <w:r>
              <w:rPr>
                <w:bCs/>
                <w:sz w:val="18"/>
                <w:szCs w:val="18"/>
                <w:lang w:val="en-GB"/>
              </w:rPr>
              <w:t xml:space="preserve">List </w:t>
            </w:r>
            <w:proofErr w:type="gramStart"/>
            <w:r>
              <w:rPr>
                <w:bCs/>
                <w:sz w:val="18"/>
                <w:szCs w:val="18"/>
                <w:lang w:val="en-GB"/>
              </w:rPr>
              <w:t xml:space="preserve">of </w:t>
            </w:r>
            <w:r w:rsidR="00FF6F1F">
              <w:rPr>
                <w:bCs/>
                <w:sz w:val="18"/>
                <w:szCs w:val="18"/>
                <w:lang w:val="en-GB"/>
              </w:rPr>
              <w:t xml:space="preserve"> three</w:t>
            </w:r>
            <w:proofErr w:type="gramEnd"/>
            <w:r w:rsidR="00FF6F1F">
              <w:rPr>
                <w:bCs/>
                <w:sz w:val="18"/>
                <w:szCs w:val="18"/>
                <w:lang w:val="en-GB"/>
              </w:rPr>
              <w:t xml:space="preserve">-digit Instrument Codes and/or Standard Instrumentation Types as per standard CWR lookup tables. </w:t>
            </w:r>
            <w:r>
              <w:rPr>
                <w:bCs/>
                <w:sz w:val="18"/>
                <w:szCs w:val="18"/>
                <w:lang w:val="en-GB"/>
              </w:rPr>
              <w:t xml:space="preserve">Multiple values must be “|” delimited.  </w:t>
            </w:r>
          </w:p>
        </w:tc>
        <w:tc>
          <w:tcPr>
            <w:tcW w:w="1559" w:type="dxa"/>
          </w:tcPr>
          <w:p w14:paraId="500624CF" w14:textId="77777777" w:rsidR="00E0624D" w:rsidRPr="00BF29D1" w:rsidRDefault="00E0624D" w:rsidP="00786AC4">
            <w:pPr>
              <w:rPr>
                <w:sz w:val="18"/>
                <w:szCs w:val="18"/>
                <w:lang w:val="en-GB"/>
              </w:rPr>
            </w:pPr>
            <w:r w:rsidRPr="00BF29D1">
              <w:rPr>
                <w:sz w:val="18"/>
                <w:szCs w:val="18"/>
                <w:lang w:val="en-GB"/>
              </w:rPr>
              <w:t>17</w:t>
            </w:r>
          </w:p>
        </w:tc>
      </w:tr>
      <w:tr w:rsidR="00AA2B8C" w:rsidRPr="00BF29D1" w14:paraId="24A22ECE" w14:textId="77777777" w:rsidTr="61E5B741">
        <w:trPr>
          <w:cantSplit/>
        </w:trPr>
        <w:tc>
          <w:tcPr>
            <w:tcW w:w="2082" w:type="dxa"/>
            <w:shd w:val="clear" w:color="auto" w:fill="E7E6E6" w:themeFill="background2"/>
          </w:tcPr>
          <w:p w14:paraId="50AE820E" w14:textId="7680D0CB" w:rsidR="00AA2B8C" w:rsidRPr="00BF29D1" w:rsidRDefault="00AA2B8C" w:rsidP="00AA2B8C">
            <w:pPr>
              <w:rPr>
                <w:bCs/>
                <w:iCs/>
                <w:sz w:val="18"/>
                <w:szCs w:val="18"/>
                <w:lang w:val="en-GB"/>
              </w:rPr>
            </w:pPr>
            <w:proofErr w:type="spellStart"/>
            <w:r w:rsidRPr="00BF29D1">
              <w:rPr>
                <w:bCs/>
                <w:iCs/>
                <w:sz w:val="18"/>
                <w:szCs w:val="18"/>
                <w:lang w:val="en-GB"/>
              </w:rPr>
              <w:t>derivedWorkType</w:t>
            </w:r>
            <w:proofErr w:type="spellEnd"/>
          </w:p>
        </w:tc>
        <w:tc>
          <w:tcPr>
            <w:tcW w:w="720" w:type="dxa"/>
          </w:tcPr>
          <w:p w14:paraId="51C031B8" w14:textId="02820A74" w:rsidR="00AA2B8C" w:rsidRDefault="00AA2B8C" w:rsidP="00AA2B8C">
            <w:pPr>
              <w:rPr>
                <w:sz w:val="18"/>
                <w:szCs w:val="18"/>
                <w:lang w:val="en-GB"/>
              </w:rPr>
            </w:pPr>
            <w:r>
              <w:rPr>
                <w:sz w:val="18"/>
                <w:szCs w:val="18"/>
                <w:lang w:val="en-GB"/>
              </w:rPr>
              <w:t>1</w:t>
            </w:r>
            <w:r w:rsidR="00D23D63">
              <w:rPr>
                <w:sz w:val="18"/>
                <w:szCs w:val="18"/>
                <w:lang w:val="en-GB"/>
              </w:rPr>
              <w:t>6</w:t>
            </w:r>
          </w:p>
        </w:tc>
        <w:tc>
          <w:tcPr>
            <w:tcW w:w="720" w:type="dxa"/>
          </w:tcPr>
          <w:p w14:paraId="5540497E" w14:textId="410DC521" w:rsidR="00AA2B8C" w:rsidRPr="00BF29D1" w:rsidRDefault="00AA2B8C" w:rsidP="00AA2B8C">
            <w:pPr>
              <w:rPr>
                <w:sz w:val="18"/>
                <w:szCs w:val="18"/>
                <w:lang w:val="en-GB"/>
              </w:rPr>
            </w:pPr>
            <w:r w:rsidRPr="00BF29D1">
              <w:rPr>
                <w:sz w:val="18"/>
                <w:szCs w:val="18"/>
                <w:lang w:val="en-GB"/>
              </w:rPr>
              <w:t>O</w:t>
            </w:r>
          </w:p>
        </w:tc>
        <w:tc>
          <w:tcPr>
            <w:tcW w:w="4383" w:type="dxa"/>
          </w:tcPr>
          <w:p w14:paraId="0EDEAFBC" w14:textId="4490A275" w:rsidR="00995EEB" w:rsidRDefault="00AA2B8C" w:rsidP="00AA2B8C">
            <w:pPr>
              <w:rPr>
                <w:bCs/>
                <w:sz w:val="18"/>
                <w:szCs w:val="18"/>
                <w:lang w:val="en-GB"/>
              </w:rPr>
            </w:pPr>
            <w:r w:rsidRPr="00F27B8E">
              <w:rPr>
                <w:bCs/>
                <w:sz w:val="18"/>
                <w:szCs w:val="18"/>
                <w:lang w:val="en-GB"/>
              </w:rPr>
              <w:t>Derived Work Type</w:t>
            </w:r>
            <w:r>
              <w:rPr>
                <w:bCs/>
                <w:sz w:val="18"/>
                <w:szCs w:val="18"/>
                <w:lang w:val="en-GB"/>
              </w:rPr>
              <w:t xml:space="preserve">. One of </w:t>
            </w:r>
            <w:proofErr w:type="spellStart"/>
            <w:r w:rsidRPr="001B5B94">
              <w:rPr>
                <w:bCs/>
                <w:sz w:val="18"/>
                <w:szCs w:val="18"/>
                <w:lang w:val="en-GB"/>
              </w:rPr>
              <w:t>ModifiedVersion</w:t>
            </w:r>
            <w:proofErr w:type="spellEnd"/>
            <w:r w:rsidRPr="001B5B94">
              <w:rPr>
                <w:bCs/>
                <w:sz w:val="18"/>
                <w:szCs w:val="18"/>
                <w:lang w:val="en-GB"/>
              </w:rPr>
              <w:t>,</w:t>
            </w:r>
            <w:r>
              <w:rPr>
                <w:bCs/>
                <w:sz w:val="18"/>
                <w:szCs w:val="18"/>
                <w:lang w:val="en-GB"/>
              </w:rPr>
              <w:t xml:space="preserve"> </w:t>
            </w:r>
            <w:r w:rsidRPr="001B5B94">
              <w:rPr>
                <w:bCs/>
                <w:sz w:val="18"/>
                <w:szCs w:val="18"/>
                <w:lang w:val="en-GB"/>
              </w:rPr>
              <w:t>Excerpt</w:t>
            </w:r>
            <w:r>
              <w:rPr>
                <w:bCs/>
                <w:sz w:val="18"/>
                <w:szCs w:val="18"/>
                <w:lang w:val="en-GB"/>
              </w:rPr>
              <w:t xml:space="preserve"> or </w:t>
            </w:r>
            <w:r w:rsidRPr="001B5B94">
              <w:rPr>
                <w:bCs/>
                <w:sz w:val="18"/>
                <w:szCs w:val="18"/>
                <w:lang w:val="en-GB"/>
              </w:rPr>
              <w:t>Composite</w:t>
            </w:r>
            <w:r>
              <w:rPr>
                <w:bCs/>
                <w:sz w:val="18"/>
                <w:szCs w:val="18"/>
                <w:lang w:val="en-GB"/>
              </w:rPr>
              <w:t>.    I</w:t>
            </w:r>
            <w:r w:rsidRPr="00F27B8E">
              <w:rPr>
                <w:bCs/>
                <w:sz w:val="18"/>
                <w:szCs w:val="18"/>
                <w:lang w:val="en-GB"/>
              </w:rPr>
              <w:t>f not provided, then this isn't a derived work</w:t>
            </w:r>
            <w:r w:rsidR="00995EEB">
              <w:rPr>
                <w:bCs/>
                <w:sz w:val="18"/>
                <w:szCs w:val="18"/>
                <w:lang w:val="en-GB"/>
              </w:rPr>
              <w:t>.</w:t>
            </w:r>
          </w:p>
          <w:p w14:paraId="1E5044F6" w14:textId="1CA78D01" w:rsidR="00995EEB" w:rsidRPr="00BF29D1" w:rsidRDefault="00995EEB" w:rsidP="00AA2B8C">
            <w:pPr>
              <w:rPr>
                <w:bCs/>
                <w:sz w:val="18"/>
                <w:szCs w:val="18"/>
                <w:lang w:val="en-GB"/>
              </w:rPr>
            </w:pPr>
            <w:r>
              <w:rPr>
                <w:bCs/>
                <w:sz w:val="18"/>
                <w:szCs w:val="18"/>
                <w:lang w:val="en-GB"/>
              </w:rPr>
              <w:t xml:space="preserve">Submission containing a </w:t>
            </w:r>
            <w:proofErr w:type="spellStart"/>
            <w:r>
              <w:rPr>
                <w:bCs/>
                <w:sz w:val="18"/>
                <w:szCs w:val="18"/>
                <w:lang w:val="en-GB"/>
              </w:rPr>
              <w:t>derivedWorkType</w:t>
            </w:r>
            <w:proofErr w:type="spellEnd"/>
            <w:r>
              <w:rPr>
                <w:bCs/>
                <w:sz w:val="18"/>
                <w:szCs w:val="18"/>
                <w:lang w:val="en-GB"/>
              </w:rPr>
              <w:t xml:space="preserve"> value won’t be matched against existing ISWCs with the same </w:t>
            </w:r>
            <w:proofErr w:type="gramStart"/>
            <w:r>
              <w:rPr>
                <w:bCs/>
                <w:sz w:val="18"/>
                <w:szCs w:val="18"/>
                <w:lang w:val="en-GB"/>
              </w:rPr>
              <w:t>metadata</w:t>
            </w:r>
            <w:proofErr w:type="gramEnd"/>
            <w:r>
              <w:rPr>
                <w:bCs/>
                <w:sz w:val="18"/>
                <w:szCs w:val="18"/>
                <w:lang w:val="en-GB"/>
              </w:rPr>
              <w:t xml:space="preserve"> but which don’t have the same </w:t>
            </w:r>
            <w:proofErr w:type="spellStart"/>
            <w:r>
              <w:rPr>
                <w:bCs/>
                <w:sz w:val="18"/>
                <w:szCs w:val="18"/>
                <w:lang w:val="en-GB"/>
              </w:rPr>
              <w:t>derivedWorkType</w:t>
            </w:r>
            <w:proofErr w:type="spellEnd"/>
            <w:r>
              <w:rPr>
                <w:bCs/>
                <w:sz w:val="18"/>
                <w:szCs w:val="18"/>
                <w:lang w:val="en-GB"/>
              </w:rPr>
              <w:t xml:space="preserve">.  Multiple submissions with the same metadata (title and creators) and the same </w:t>
            </w:r>
            <w:proofErr w:type="spellStart"/>
            <w:r>
              <w:rPr>
                <w:bCs/>
                <w:sz w:val="18"/>
                <w:szCs w:val="18"/>
                <w:lang w:val="en-GB"/>
              </w:rPr>
              <w:t>derivedWorkType</w:t>
            </w:r>
            <w:proofErr w:type="spellEnd"/>
            <w:r>
              <w:rPr>
                <w:bCs/>
                <w:sz w:val="18"/>
                <w:szCs w:val="18"/>
                <w:lang w:val="en-GB"/>
              </w:rPr>
              <w:t xml:space="preserve"> values can be disambiguated from each other using the disambiguation flag above, if each submission represents a unique work.  E.G. Multiple “Different Arrangements” of the same work.    </w:t>
            </w:r>
          </w:p>
        </w:tc>
        <w:tc>
          <w:tcPr>
            <w:tcW w:w="1559" w:type="dxa"/>
          </w:tcPr>
          <w:p w14:paraId="08725136" w14:textId="77777777" w:rsidR="00AA2B8C" w:rsidRPr="00BF29D1" w:rsidRDefault="00AA2B8C" w:rsidP="00AA2B8C">
            <w:pPr>
              <w:rPr>
                <w:sz w:val="18"/>
                <w:szCs w:val="18"/>
                <w:lang w:val="en-GB"/>
              </w:rPr>
            </w:pPr>
          </w:p>
        </w:tc>
      </w:tr>
      <w:tr w:rsidR="00AA2B8C" w:rsidRPr="00BF29D1" w14:paraId="5C863773" w14:textId="77777777" w:rsidTr="61E5B741">
        <w:trPr>
          <w:cantSplit/>
        </w:trPr>
        <w:tc>
          <w:tcPr>
            <w:tcW w:w="2082" w:type="dxa"/>
            <w:shd w:val="clear" w:color="auto" w:fill="E7E6E6" w:themeFill="background2"/>
          </w:tcPr>
          <w:p w14:paraId="4E75FF50" w14:textId="4EE91878" w:rsidR="00AA2B8C" w:rsidRPr="00BF29D1" w:rsidRDefault="00AA2B8C" w:rsidP="00AA2B8C">
            <w:pPr>
              <w:rPr>
                <w:bCs/>
                <w:iCs/>
                <w:sz w:val="18"/>
                <w:szCs w:val="18"/>
                <w:lang w:val="en-GB"/>
              </w:rPr>
            </w:pPr>
            <w:proofErr w:type="spellStart"/>
            <w:r w:rsidRPr="00BF29D1">
              <w:rPr>
                <w:bCs/>
                <w:iCs/>
                <w:sz w:val="18"/>
                <w:szCs w:val="18"/>
                <w:lang w:val="en-GB"/>
              </w:rPr>
              <w:lastRenderedPageBreak/>
              <w:t>derivedFromIswcs</w:t>
            </w:r>
            <w:proofErr w:type="spellEnd"/>
          </w:p>
        </w:tc>
        <w:tc>
          <w:tcPr>
            <w:tcW w:w="720" w:type="dxa"/>
          </w:tcPr>
          <w:p w14:paraId="1FD0813F" w14:textId="5DE52077" w:rsidR="00AA2B8C" w:rsidRDefault="00AA2B8C" w:rsidP="00AA2B8C">
            <w:pPr>
              <w:rPr>
                <w:sz w:val="18"/>
                <w:szCs w:val="18"/>
                <w:lang w:val="en-GB"/>
              </w:rPr>
            </w:pPr>
            <w:r>
              <w:rPr>
                <w:sz w:val="18"/>
                <w:szCs w:val="18"/>
                <w:lang w:val="en-GB"/>
              </w:rPr>
              <w:t>1</w:t>
            </w:r>
            <w:r w:rsidR="00D23D63">
              <w:rPr>
                <w:sz w:val="18"/>
                <w:szCs w:val="18"/>
                <w:lang w:val="en-GB"/>
              </w:rPr>
              <w:t>7</w:t>
            </w:r>
          </w:p>
        </w:tc>
        <w:tc>
          <w:tcPr>
            <w:tcW w:w="720" w:type="dxa"/>
          </w:tcPr>
          <w:p w14:paraId="1CFB17EB" w14:textId="7F8D6BC1" w:rsidR="00AA2B8C" w:rsidRPr="00BF29D1" w:rsidRDefault="00AA2B8C" w:rsidP="00AA2B8C">
            <w:pPr>
              <w:rPr>
                <w:sz w:val="18"/>
                <w:szCs w:val="18"/>
                <w:lang w:val="en-GB"/>
              </w:rPr>
            </w:pPr>
            <w:r w:rsidRPr="00BF29D1">
              <w:rPr>
                <w:sz w:val="18"/>
                <w:szCs w:val="18"/>
                <w:lang w:val="en-GB"/>
              </w:rPr>
              <w:t>C</w:t>
            </w:r>
          </w:p>
        </w:tc>
        <w:tc>
          <w:tcPr>
            <w:tcW w:w="4383" w:type="dxa"/>
          </w:tcPr>
          <w:p w14:paraId="6F6BD9ED" w14:textId="77777777" w:rsidR="00AA2B8C" w:rsidRDefault="00AA2B8C" w:rsidP="00AA2B8C">
            <w:pPr>
              <w:rPr>
                <w:bCs/>
                <w:sz w:val="18"/>
                <w:szCs w:val="18"/>
                <w:lang w:val="en-GB"/>
              </w:rPr>
            </w:pPr>
            <w:r>
              <w:rPr>
                <w:bCs/>
                <w:sz w:val="18"/>
                <w:szCs w:val="18"/>
                <w:lang w:val="en-GB"/>
              </w:rPr>
              <w:t xml:space="preserve">Must be provided if </w:t>
            </w:r>
            <w:proofErr w:type="spellStart"/>
            <w:r>
              <w:rPr>
                <w:bCs/>
                <w:sz w:val="18"/>
                <w:szCs w:val="18"/>
                <w:lang w:val="en-GB"/>
              </w:rPr>
              <w:t>derivedWorkType</w:t>
            </w:r>
            <w:proofErr w:type="spellEnd"/>
            <w:r>
              <w:rPr>
                <w:bCs/>
                <w:sz w:val="18"/>
                <w:szCs w:val="18"/>
                <w:lang w:val="en-GB"/>
              </w:rPr>
              <w:t xml:space="preserve"> is set. </w:t>
            </w:r>
          </w:p>
          <w:p w14:paraId="67D15787" w14:textId="725138F3" w:rsidR="00AA2B8C" w:rsidRPr="00BF29D1" w:rsidRDefault="00AA2B8C" w:rsidP="00AA2B8C">
            <w:pPr>
              <w:rPr>
                <w:bCs/>
                <w:sz w:val="18"/>
                <w:szCs w:val="18"/>
                <w:lang w:val="en-GB"/>
              </w:rPr>
            </w:pPr>
            <w:r>
              <w:rPr>
                <w:bCs/>
                <w:sz w:val="18"/>
                <w:szCs w:val="18"/>
                <w:lang w:val="en-GB"/>
              </w:rPr>
              <w:t xml:space="preserve">Array of </w:t>
            </w:r>
            <w:proofErr w:type="spellStart"/>
            <w:r>
              <w:rPr>
                <w:bCs/>
                <w:sz w:val="18"/>
                <w:szCs w:val="18"/>
                <w:lang w:val="en-GB"/>
              </w:rPr>
              <w:t>iswcs</w:t>
            </w:r>
            <w:proofErr w:type="spellEnd"/>
            <w:r>
              <w:rPr>
                <w:bCs/>
                <w:sz w:val="18"/>
                <w:szCs w:val="18"/>
                <w:lang w:val="en-GB"/>
              </w:rPr>
              <w:t xml:space="preserve"> that this submission is derived from.  Multiple ISWCs must be “|” delimited.</w:t>
            </w:r>
            <w:r w:rsidR="001A682C">
              <w:rPr>
                <w:bCs/>
                <w:sz w:val="18"/>
                <w:szCs w:val="18"/>
                <w:lang w:val="en-GB"/>
              </w:rPr>
              <w:t xml:space="preserve">  Each ISWC </w:t>
            </w:r>
            <w:r w:rsidR="006A4FC9">
              <w:rPr>
                <w:bCs/>
                <w:sz w:val="18"/>
                <w:szCs w:val="18"/>
                <w:lang w:val="en-GB"/>
              </w:rPr>
              <w:t>must be in the correct format and be a valid existing ISWC.  I.E. Must be</w:t>
            </w:r>
            <w:r w:rsidR="005F0004">
              <w:rPr>
                <w:bCs/>
                <w:sz w:val="18"/>
                <w:szCs w:val="18"/>
                <w:lang w:val="en-GB"/>
              </w:rPr>
              <w:t xml:space="preserve">gin with ‘T’ and be followed with a </w:t>
            </w:r>
            <w:proofErr w:type="gramStart"/>
            <w:r w:rsidR="005F0004">
              <w:rPr>
                <w:bCs/>
                <w:sz w:val="18"/>
                <w:szCs w:val="18"/>
                <w:lang w:val="en-GB"/>
              </w:rPr>
              <w:t>10 digit</w:t>
            </w:r>
            <w:proofErr w:type="gramEnd"/>
            <w:r w:rsidR="005F0004">
              <w:rPr>
                <w:bCs/>
                <w:sz w:val="18"/>
                <w:szCs w:val="18"/>
                <w:lang w:val="en-GB"/>
              </w:rPr>
              <w:t xml:space="preserve"> number</w:t>
            </w:r>
            <w:r w:rsidR="000C61FC">
              <w:rPr>
                <w:bCs/>
                <w:sz w:val="18"/>
                <w:szCs w:val="18"/>
                <w:lang w:val="en-GB"/>
              </w:rPr>
              <w:t xml:space="preserve"> with no separators. </w:t>
            </w:r>
          </w:p>
        </w:tc>
        <w:tc>
          <w:tcPr>
            <w:tcW w:w="1559" w:type="dxa"/>
          </w:tcPr>
          <w:p w14:paraId="6517C8FB" w14:textId="2CA964F8" w:rsidR="00AA2B8C" w:rsidRPr="00BF29D1" w:rsidRDefault="00AA2B8C" w:rsidP="00AA2B8C">
            <w:pPr>
              <w:rPr>
                <w:sz w:val="18"/>
                <w:szCs w:val="18"/>
                <w:lang w:val="en-GB"/>
              </w:rPr>
            </w:pPr>
            <w:r>
              <w:rPr>
                <w:sz w:val="18"/>
                <w:szCs w:val="18"/>
                <w:lang w:val="en-GB"/>
              </w:rPr>
              <w:t>19</w:t>
            </w:r>
          </w:p>
        </w:tc>
      </w:tr>
      <w:tr w:rsidR="00AA2B8C" w:rsidRPr="00BF29D1" w14:paraId="6F1AEACA" w14:textId="77777777" w:rsidTr="61E5B741">
        <w:trPr>
          <w:cantSplit/>
        </w:trPr>
        <w:tc>
          <w:tcPr>
            <w:tcW w:w="2082" w:type="dxa"/>
            <w:shd w:val="clear" w:color="auto" w:fill="E7E6E6" w:themeFill="background2"/>
          </w:tcPr>
          <w:p w14:paraId="34A16DC6" w14:textId="77777777" w:rsidR="00AA2B8C" w:rsidRPr="00BF29D1" w:rsidRDefault="00AA2B8C" w:rsidP="00AA2B8C">
            <w:pPr>
              <w:rPr>
                <w:bCs/>
                <w:iCs/>
                <w:sz w:val="18"/>
                <w:szCs w:val="18"/>
                <w:lang w:val="en-GB"/>
              </w:rPr>
            </w:pPr>
            <w:proofErr w:type="spellStart"/>
            <w:r w:rsidRPr="00BF29D1">
              <w:rPr>
                <w:bCs/>
                <w:iCs/>
                <w:sz w:val="18"/>
                <w:szCs w:val="18"/>
                <w:lang w:val="en-GB"/>
              </w:rPr>
              <w:t>originalTitle</w:t>
            </w:r>
            <w:proofErr w:type="spellEnd"/>
          </w:p>
        </w:tc>
        <w:tc>
          <w:tcPr>
            <w:tcW w:w="720" w:type="dxa"/>
          </w:tcPr>
          <w:p w14:paraId="527BE485" w14:textId="4CD257E8" w:rsidR="00AA2B8C" w:rsidRPr="00BF29D1" w:rsidRDefault="00AA2B8C" w:rsidP="00AA2B8C">
            <w:pPr>
              <w:rPr>
                <w:sz w:val="18"/>
                <w:szCs w:val="18"/>
                <w:lang w:val="en-GB"/>
              </w:rPr>
            </w:pPr>
            <w:r>
              <w:rPr>
                <w:sz w:val="18"/>
                <w:szCs w:val="18"/>
                <w:lang w:val="en-GB"/>
              </w:rPr>
              <w:t>18</w:t>
            </w:r>
          </w:p>
        </w:tc>
        <w:tc>
          <w:tcPr>
            <w:tcW w:w="720" w:type="dxa"/>
          </w:tcPr>
          <w:p w14:paraId="2FFD17E0" w14:textId="7C4A8922" w:rsidR="00AA2B8C" w:rsidRPr="00BF29D1" w:rsidRDefault="00AA2B8C" w:rsidP="00AA2B8C">
            <w:pPr>
              <w:rPr>
                <w:sz w:val="18"/>
                <w:szCs w:val="18"/>
                <w:lang w:val="en-GB"/>
              </w:rPr>
            </w:pPr>
            <w:r w:rsidRPr="00BF29D1">
              <w:rPr>
                <w:sz w:val="18"/>
                <w:szCs w:val="18"/>
                <w:lang w:val="en-GB"/>
              </w:rPr>
              <w:t>M</w:t>
            </w:r>
          </w:p>
        </w:tc>
        <w:tc>
          <w:tcPr>
            <w:tcW w:w="4383" w:type="dxa"/>
          </w:tcPr>
          <w:p w14:paraId="1B89C924" w14:textId="3A393BFA" w:rsidR="00AA2B8C" w:rsidRPr="00BF29D1" w:rsidRDefault="2F81536C" w:rsidP="2323F441">
            <w:pPr>
              <w:rPr>
                <w:sz w:val="18"/>
                <w:szCs w:val="18"/>
                <w:lang w:val="en-GB"/>
              </w:rPr>
            </w:pPr>
            <w:r w:rsidRPr="61E5B741">
              <w:rPr>
                <w:sz w:val="18"/>
                <w:szCs w:val="18"/>
                <w:lang w:val="en-GB"/>
              </w:rPr>
              <w:t xml:space="preserve">Original Work Title.  Multiple values must be “|” delimited.  </w:t>
            </w:r>
          </w:p>
        </w:tc>
        <w:tc>
          <w:tcPr>
            <w:tcW w:w="1559" w:type="dxa"/>
          </w:tcPr>
          <w:p w14:paraId="0FF6189D" w14:textId="77777777" w:rsidR="00AA2B8C" w:rsidRPr="00BF29D1" w:rsidRDefault="00AA2B8C" w:rsidP="00AA2B8C">
            <w:pPr>
              <w:rPr>
                <w:sz w:val="18"/>
                <w:szCs w:val="18"/>
                <w:lang w:val="en-GB"/>
              </w:rPr>
            </w:pPr>
            <w:r w:rsidRPr="00BF29D1">
              <w:rPr>
                <w:sz w:val="18"/>
                <w:szCs w:val="18"/>
                <w:lang w:val="en-GB"/>
              </w:rPr>
              <w:t>16</w:t>
            </w:r>
          </w:p>
        </w:tc>
      </w:tr>
      <w:tr w:rsidR="00AA2B8C" w:rsidRPr="00BF29D1" w14:paraId="3517E394" w14:textId="77777777" w:rsidTr="61E5B741">
        <w:trPr>
          <w:cantSplit/>
        </w:trPr>
        <w:tc>
          <w:tcPr>
            <w:tcW w:w="2082" w:type="dxa"/>
            <w:shd w:val="clear" w:color="auto" w:fill="E7E6E6" w:themeFill="background2"/>
          </w:tcPr>
          <w:p w14:paraId="261D9E9D" w14:textId="3CF8CBDB" w:rsidR="00AA2B8C" w:rsidRPr="00BF29D1" w:rsidRDefault="00AA2B8C" w:rsidP="00AA2B8C">
            <w:pPr>
              <w:rPr>
                <w:bCs/>
                <w:iCs/>
                <w:sz w:val="18"/>
                <w:szCs w:val="18"/>
                <w:lang w:val="en-GB"/>
              </w:rPr>
            </w:pPr>
            <w:r>
              <w:rPr>
                <w:bCs/>
                <w:iCs/>
                <w:sz w:val="18"/>
                <w:szCs w:val="18"/>
                <w:lang w:val="en-GB"/>
              </w:rPr>
              <w:t>ISRCs</w:t>
            </w:r>
          </w:p>
        </w:tc>
        <w:tc>
          <w:tcPr>
            <w:tcW w:w="720" w:type="dxa"/>
          </w:tcPr>
          <w:p w14:paraId="7ECC4EAF" w14:textId="12A03B83" w:rsidR="00AA2B8C" w:rsidRDefault="00AA2B8C" w:rsidP="00AA2B8C">
            <w:pPr>
              <w:rPr>
                <w:sz w:val="18"/>
                <w:szCs w:val="18"/>
                <w:lang w:val="en-GB"/>
              </w:rPr>
            </w:pPr>
            <w:r>
              <w:rPr>
                <w:sz w:val="18"/>
                <w:szCs w:val="18"/>
                <w:lang w:val="en-GB"/>
              </w:rPr>
              <w:t>19</w:t>
            </w:r>
          </w:p>
        </w:tc>
        <w:tc>
          <w:tcPr>
            <w:tcW w:w="720" w:type="dxa"/>
          </w:tcPr>
          <w:p w14:paraId="595AB14B" w14:textId="2E72A262" w:rsidR="00AA2B8C" w:rsidRPr="00BF29D1" w:rsidRDefault="00AA2B8C" w:rsidP="00AA2B8C">
            <w:pPr>
              <w:rPr>
                <w:sz w:val="18"/>
                <w:szCs w:val="18"/>
                <w:lang w:val="en-GB"/>
              </w:rPr>
            </w:pPr>
            <w:r>
              <w:rPr>
                <w:sz w:val="18"/>
                <w:szCs w:val="18"/>
                <w:lang w:val="en-GB"/>
              </w:rPr>
              <w:t>O</w:t>
            </w:r>
          </w:p>
        </w:tc>
        <w:tc>
          <w:tcPr>
            <w:tcW w:w="4383" w:type="dxa"/>
          </w:tcPr>
          <w:p w14:paraId="1EDBEA85" w14:textId="77777777" w:rsidR="00660C84" w:rsidRPr="00C57554" w:rsidRDefault="00660C84" w:rsidP="00660C84">
            <w:pPr>
              <w:rPr>
                <w:b/>
                <w:sz w:val="18"/>
                <w:szCs w:val="18"/>
                <w:u w:val="single"/>
                <w:lang w:val="en-GB"/>
              </w:rPr>
            </w:pPr>
            <w:r w:rsidRPr="00C57554">
              <w:rPr>
                <w:b/>
                <w:sz w:val="18"/>
                <w:szCs w:val="18"/>
                <w:u w:val="single"/>
                <w:lang w:val="en-GB"/>
              </w:rPr>
              <w:t xml:space="preserve">Though </w:t>
            </w:r>
            <w:r>
              <w:rPr>
                <w:b/>
                <w:sz w:val="18"/>
                <w:szCs w:val="18"/>
                <w:u w:val="single"/>
                <w:lang w:val="en-GB"/>
              </w:rPr>
              <w:t>this</w:t>
            </w:r>
            <w:r w:rsidRPr="00C57554">
              <w:rPr>
                <w:b/>
                <w:sz w:val="18"/>
                <w:szCs w:val="18"/>
                <w:u w:val="single"/>
                <w:lang w:val="en-GB"/>
              </w:rPr>
              <w:t xml:space="preserve"> field </w:t>
            </w:r>
            <w:r>
              <w:rPr>
                <w:b/>
                <w:sz w:val="18"/>
                <w:szCs w:val="18"/>
                <w:u w:val="single"/>
                <w:lang w:val="en-GB"/>
              </w:rPr>
              <w:t>is not mandatory</w:t>
            </w:r>
            <w:r w:rsidRPr="00C57554">
              <w:rPr>
                <w:b/>
                <w:sz w:val="18"/>
                <w:szCs w:val="18"/>
                <w:u w:val="single"/>
                <w:lang w:val="en-GB"/>
              </w:rPr>
              <w:t>, user should enter an empty tab otherwise file will fail validation.</w:t>
            </w:r>
          </w:p>
          <w:p w14:paraId="0750764C" w14:textId="695B5BD0" w:rsidR="00AA2B8C" w:rsidRPr="00BF29D1" w:rsidRDefault="00AA2B8C" w:rsidP="00AA2B8C">
            <w:pPr>
              <w:rPr>
                <w:bCs/>
                <w:sz w:val="18"/>
                <w:szCs w:val="18"/>
                <w:lang w:val="en-GB"/>
              </w:rPr>
            </w:pPr>
            <w:r>
              <w:rPr>
                <w:bCs/>
                <w:sz w:val="18"/>
                <w:szCs w:val="18"/>
                <w:lang w:val="en-GB"/>
              </w:rPr>
              <w:t xml:space="preserve">Optional list of ISRCs that can be supplied with the submission. </w:t>
            </w:r>
          </w:p>
        </w:tc>
        <w:tc>
          <w:tcPr>
            <w:tcW w:w="1559" w:type="dxa"/>
          </w:tcPr>
          <w:p w14:paraId="34D6F23D" w14:textId="0BC14FCE" w:rsidR="00AA2B8C" w:rsidRPr="00BF29D1" w:rsidRDefault="00AA2B8C" w:rsidP="00AA2B8C">
            <w:pPr>
              <w:rPr>
                <w:sz w:val="18"/>
                <w:szCs w:val="18"/>
                <w:lang w:val="en-GB"/>
              </w:rPr>
            </w:pPr>
            <w:r>
              <w:rPr>
                <w:sz w:val="18"/>
                <w:szCs w:val="18"/>
                <w:lang w:val="en-GB"/>
              </w:rPr>
              <w:t>24</w:t>
            </w:r>
          </w:p>
        </w:tc>
      </w:tr>
      <w:tr w:rsidR="00AA2B8C" w:rsidRPr="00BF29D1" w14:paraId="436EDEA8" w14:textId="77777777" w:rsidTr="61E5B741">
        <w:trPr>
          <w:cantSplit/>
        </w:trPr>
        <w:tc>
          <w:tcPr>
            <w:tcW w:w="2082" w:type="dxa"/>
            <w:shd w:val="clear" w:color="auto" w:fill="E7E6E6" w:themeFill="background2"/>
          </w:tcPr>
          <w:p w14:paraId="5121FEB3" w14:textId="40608E35" w:rsidR="00AA2B8C" w:rsidRPr="00BF29D1" w:rsidRDefault="00AA2B8C" w:rsidP="00AA2B8C">
            <w:pPr>
              <w:rPr>
                <w:bCs/>
                <w:iCs/>
                <w:sz w:val="18"/>
                <w:szCs w:val="18"/>
                <w:lang w:val="en-GB"/>
              </w:rPr>
            </w:pPr>
            <w:r w:rsidRPr="00BF29D1">
              <w:rPr>
                <w:bCs/>
                <w:iCs/>
                <w:sz w:val="18"/>
                <w:szCs w:val="18"/>
                <w:lang w:val="en-GB"/>
              </w:rPr>
              <w:t>interestedPart</w:t>
            </w:r>
            <w:r>
              <w:rPr>
                <w:bCs/>
                <w:iCs/>
                <w:sz w:val="18"/>
                <w:szCs w:val="18"/>
                <w:lang w:val="en-GB"/>
              </w:rPr>
              <w:t>y1 / name</w:t>
            </w:r>
          </w:p>
        </w:tc>
        <w:tc>
          <w:tcPr>
            <w:tcW w:w="720" w:type="dxa"/>
          </w:tcPr>
          <w:p w14:paraId="62143580" w14:textId="34C65AF5" w:rsidR="00AA2B8C" w:rsidRPr="00BF29D1" w:rsidRDefault="00AA2B8C" w:rsidP="00AA2B8C">
            <w:pPr>
              <w:rPr>
                <w:sz w:val="18"/>
                <w:szCs w:val="18"/>
                <w:lang w:val="en-GB"/>
              </w:rPr>
            </w:pPr>
            <w:r>
              <w:rPr>
                <w:sz w:val="18"/>
                <w:szCs w:val="18"/>
                <w:lang w:val="en-GB"/>
              </w:rPr>
              <w:t>20</w:t>
            </w:r>
          </w:p>
        </w:tc>
        <w:tc>
          <w:tcPr>
            <w:tcW w:w="720" w:type="dxa"/>
          </w:tcPr>
          <w:p w14:paraId="2035065A" w14:textId="2E6E8C96" w:rsidR="00AA2B8C" w:rsidRPr="00BF29D1" w:rsidRDefault="00AA2B8C" w:rsidP="00AA2B8C">
            <w:pPr>
              <w:rPr>
                <w:sz w:val="18"/>
                <w:szCs w:val="18"/>
                <w:lang w:val="en-GB"/>
              </w:rPr>
            </w:pPr>
            <w:r w:rsidRPr="00BF29D1">
              <w:rPr>
                <w:sz w:val="18"/>
                <w:szCs w:val="18"/>
                <w:lang w:val="en-GB"/>
              </w:rPr>
              <w:t>M</w:t>
            </w:r>
          </w:p>
        </w:tc>
        <w:tc>
          <w:tcPr>
            <w:tcW w:w="4383" w:type="dxa"/>
          </w:tcPr>
          <w:p w14:paraId="695C189B" w14:textId="017D1B10" w:rsidR="00AA2B8C" w:rsidRDefault="00AA2B8C" w:rsidP="00AA2B8C">
            <w:pPr>
              <w:rPr>
                <w:bCs/>
                <w:sz w:val="18"/>
                <w:szCs w:val="18"/>
                <w:lang w:val="en-GB"/>
              </w:rPr>
            </w:pPr>
            <w:r>
              <w:rPr>
                <w:bCs/>
                <w:sz w:val="18"/>
                <w:szCs w:val="18"/>
                <w:lang w:val="en-GB"/>
              </w:rPr>
              <w:t>Name of first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744E9B64" w14:textId="77777777" w:rsidR="00AA2B8C" w:rsidRDefault="00AA2B8C" w:rsidP="00AA2B8C">
            <w:pPr>
              <w:rPr>
                <w:bCs/>
                <w:sz w:val="18"/>
                <w:szCs w:val="18"/>
                <w:lang w:val="en-GB"/>
              </w:rPr>
            </w:pPr>
          </w:p>
          <w:p w14:paraId="2D415EB2" w14:textId="179BFB33" w:rsidR="00AA2B8C" w:rsidRPr="00BF29D1" w:rsidRDefault="00AA2B8C" w:rsidP="00AA2B8C">
            <w:pPr>
              <w:rPr>
                <w:bCs/>
                <w:sz w:val="18"/>
                <w:szCs w:val="18"/>
                <w:lang w:val="en-GB"/>
              </w:rPr>
            </w:pPr>
            <w:r>
              <w:rPr>
                <w:bCs/>
                <w:sz w:val="18"/>
                <w:szCs w:val="18"/>
                <w:lang w:val="en-GB"/>
              </w:rPr>
              <w:t xml:space="preserve">Name should be </w:t>
            </w:r>
            <w:proofErr w:type="spellStart"/>
            <w:r>
              <w:rPr>
                <w:bCs/>
                <w:sz w:val="18"/>
                <w:szCs w:val="18"/>
                <w:lang w:val="en-GB"/>
              </w:rPr>
              <w:t>Lastname</w:t>
            </w:r>
            <w:proofErr w:type="spellEnd"/>
            <w:r>
              <w:rPr>
                <w:bCs/>
                <w:sz w:val="18"/>
                <w:szCs w:val="18"/>
                <w:lang w:val="en-GB"/>
              </w:rPr>
              <w:t xml:space="preserve"> first, first name(s) second.  E.G. “</w:t>
            </w:r>
            <w:r w:rsidRPr="007C5EF6">
              <w:rPr>
                <w:bCs/>
                <w:sz w:val="18"/>
                <w:szCs w:val="18"/>
                <w:lang w:val="en-GB"/>
              </w:rPr>
              <w:t>LENNON JOHN WINSTON</w:t>
            </w:r>
            <w:r>
              <w:rPr>
                <w:bCs/>
                <w:sz w:val="18"/>
                <w:szCs w:val="18"/>
                <w:lang w:val="en-GB"/>
              </w:rPr>
              <w:t>” or “</w:t>
            </w:r>
            <w:r w:rsidRPr="007C5EF6">
              <w:rPr>
                <w:bCs/>
                <w:sz w:val="18"/>
                <w:szCs w:val="18"/>
                <w:lang w:val="en-GB"/>
              </w:rPr>
              <w:t>MCCARTNEY PAUL JAMES</w:t>
            </w:r>
            <w:r>
              <w:rPr>
                <w:bCs/>
                <w:sz w:val="18"/>
                <w:szCs w:val="18"/>
                <w:lang w:val="en-GB"/>
              </w:rPr>
              <w:t xml:space="preserve">” </w:t>
            </w:r>
          </w:p>
        </w:tc>
        <w:tc>
          <w:tcPr>
            <w:tcW w:w="1559" w:type="dxa"/>
          </w:tcPr>
          <w:p w14:paraId="3FDAAEC0" w14:textId="77777777" w:rsidR="00AA2B8C" w:rsidRPr="00BF29D1" w:rsidRDefault="00AA2B8C" w:rsidP="00AA2B8C">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AA2B8C" w:rsidRPr="00BF29D1" w14:paraId="57D4E467" w14:textId="77777777" w:rsidTr="61E5B741">
        <w:trPr>
          <w:cantSplit/>
        </w:trPr>
        <w:tc>
          <w:tcPr>
            <w:tcW w:w="2082" w:type="dxa"/>
            <w:shd w:val="clear" w:color="auto" w:fill="E7E6E6" w:themeFill="background2"/>
          </w:tcPr>
          <w:p w14:paraId="2C7F97D8" w14:textId="3100CF9F" w:rsidR="00AA2B8C" w:rsidRPr="00BF29D1" w:rsidRDefault="00AA2B8C" w:rsidP="00AA2B8C">
            <w:pPr>
              <w:rPr>
                <w:bCs/>
                <w:iCs/>
                <w:sz w:val="18"/>
                <w:szCs w:val="18"/>
                <w:lang w:val="en-GB"/>
              </w:rPr>
            </w:pPr>
            <w:r w:rsidRPr="00BF29D1">
              <w:rPr>
                <w:bCs/>
                <w:iCs/>
                <w:sz w:val="18"/>
                <w:szCs w:val="18"/>
                <w:lang w:val="en-GB"/>
              </w:rPr>
              <w:t>interestedPart</w:t>
            </w:r>
            <w:r>
              <w:rPr>
                <w:bCs/>
                <w:iCs/>
                <w:sz w:val="18"/>
                <w:szCs w:val="18"/>
                <w:lang w:val="en-GB"/>
              </w:rPr>
              <w:t xml:space="preserve">y1 / </w:t>
            </w:r>
            <w:proofErr w:type="spellStart"/>
            <w:r>
              <w:rPr>
                <w:bCs/>
                <w:iCs/>
                <w:sz w:val="18"/>
                <w:szCs w:val="18"/>
                <w:lang w:val="en-GB"/>
              </w:rPr>
              <w:t>nameNumber</w:t>
            </w:r>
            <w:proofErr w:type="spellEnd"/>
          </w:p>
        </w:tc>
        <w:tc>
          <w:tcPr>
            <w:tcW w:w="720" w:type="dxa"/>
          </w:tcPr>
          <w:p w14:paraId="48BC038E" w14:textId="5D97CBD2" w:rsidR="00AA2B8C" w:rsidRDefault="00AA2B8C" w:rsidP="00AA2B8C">
            <w:pPr>
              <w:rPr>
                <w:sz w:val="18"/>
                <w:szCs w:val="18"/>
                <w:lang w:val="en-GB"/>
              </w:rPr>
            </w:pPr>
            <w:r>
              <w:rPr>
                <w:sz w:val="18"/>
                <w:szCs w:val="18"/>
                <w:lang w:val="en-GB"/>
              </w:rPr>
              <w:t>21</w:t>
            </w:r>
          </w:p>
        </w:tc>
        <w:tc>
          <w:tcPr>
            <w:tcW w:w="720" w:type="dxa"/>
          </w:tcPr>
          <w:p w14:paraId="35F10D77" w14:textId="3BF53340" w:rsidR="00AA2B8C" w:rsidRPr="00BF29D1" w:rsidRDefault="00AA2B8C" w:rsidP="00AA2B8C">
            <w:pPr>
              <w:rPr>
                <w:sz w:val="18"/>
                <w:szCs w:val="18"/>
                <w:lang w:val="en-GB"/>
              </w:rPr>
            </w:pPr>
            <w:r>
              <w:rPr>
                <w:sz w:val="18"/>
                <w:szCs w:val="18"/>
                <w:lang w:val="en-GB"/>
              </w:rPr>
              <w:t>M</w:t>
            </w:r>
          </w:p>
        </w:tc>
        <w:tc>
          <w:tcPr>
            <w:tcW w:w="4383" w:type="dxa"/>
          </w:tcPr>
          <w:p w14:paraId="7DD1583C" w14:textId="27D7FA50" w:rsidR="00AA2B8C" w:rsidRDefault="00AA2B8C" w:rsidP="00AA2B8C">
            <w:pPr>
              <w:rPr>
                <w:bCs/>
                <w:sz w:val="18"/>
                <w:szCs w:val="18"/>
                <w:lang w:val="en-GB"/>
              </w:rPr>
            </w:pPr>
            <w:r>
              <w:rPr>
                <w:bCs/>
                <w:sz w:val="18"/>
                <w:szCs w:val="18"/>
                <w:lang w:val="en-GB"/>
              </w:rPr>
              <w:t>IP name number of first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7B9E5975" w14:textId="77777777" w:rsidR="00AA2B8C" w:rsidRDefault="00AA2B8C" w:rsidP="00AA2B8C">
            <w:pPr>
              <w:rPr>
                <w:bCs/>
                <w:sz w:val="18"/>
                <w:szCs w:val="18"/>
                <w:lang w:val="en-GB"/>
              </w:rPr>
            </w:pPr>
          </w:p>
        </w:tc>
        <w:tc>
          <w:tcPr>
            <w:tcW w:w="1559" w:type="dxa"/>
          </w:tcPr>
          <w:p w14:paraId="04DAC56F" w14:textId="3508B044" w:rsidR="00AA2B8C" w:rsidRPr="00BF29D1" w:rsidRDefault="00AA2B8C" w:rsidP="00AA2B8C">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AA2B8C" w:rsidRPr="00BF29D1" w14:paraId="25049AC8" w14:textId="77777777" w:rsidTr="61E5B741">
        <w:trPr>
          <w:cantSplit/>
        </w:trPr>
        <w:tc>
          <w:tcPr>
            <w:tcW w:w="2082" w:type="dxa"/>
            <w:shd w:val="clear" w:color="auto" w:fill="E7E6E6" w:themeFill="background2"/>
          </w:tcPr>
          <w:p w14:paraId="689D4CE9" w14:textId="77777777" w:rsidR="00AA2B8C" w:rsidRDefault="00AA2B8C" w:rsidP="00AA2B8C">
            <w:pPr>
              <w:rPr>
                <w:bCs/>
                <w:iCs/>
                <w:sz w:val="18"/>
                <w:szCs w:val="18"/>
                <w:lang w:val="en-GB"/>
              </w:rPr>
            </w:pPr>
            <w:r w:rsidRPr="00BF29D1">
              <w:rPr>
                <w:bCs/>
                <w:iCs/>
                <w:sz w:val="18"/>
                <w:szCs w:val="18"/>
                <w:lang w:val="en-GB"/>
              </w:rPr>
              <w:t>interestedPart</w:t>
            </w:r>
            <w:r>
              <w:rPr>
                <w:bCs/>
                <w:iCs/>
                <w:sz w:val="18"/>
                <w:szCs w:val="18"/>
                <w:lang w:val="en-GB"/>
              </w:rPr>
              <w:t xml:space="preserve">y1 / </w:t>
            </w:r>
          </w:p>
          <w:p w14:paraId="0C49C8E7" w14:textId="2227B6D2" w:rsidR="00AA2B8C" w:rsidRPr="00BF29D1" w:rsidRDefault="00AA2B8C" w:rsidP="00AA2B8C">
            <w:pPr>
              <w:rPr>
                <w:bCs/>
                <w:iCs/>
                <w:sz w:val="18"/>
                <w:szCs w:val="18"/>
                <w:lang w:val="en-GB"/>
              </w:rPr>
            </w:pPr>
            <w:r>
              <w:rPr>
                <w:bCs/>
                <w:iCs/>
                <w:sz w:val="18"/>
                <w:szCs w:val="18"/>
                <w:lang w:val="en-GB"/>
              </w:rPr>
              <w:t>role</w:t>
            </w:r>
          </w:p>
        </w:tc>
        <w:tc>
          <w:tcPr>
            <w:tcW w:w="720" w:type="dxa"/>
          </w:tcPr>
          <w:p w14:paraId="4F2191AC" w14:textId="129B3730" w:rsidR="00AA2B8C" w:rsidRDefault="00AA2B8C" w:rsidP="00AA2B8C">
            <w:pPr>
              <w:rPr>
                <w:sz w:val="18"/>
                <w:szCs w:val="18"/>
                <w:lang w:val="en-GB"/>
              </w:rPr>
            </w:pPr>
            <w:r>
              <w:rPr>
                <w:sz w:val="18"/>
                <w:szCs w:val="18"/>
                <w:lang w:val="en-GB"/>
              </w:rPr>
              <w:t>22</w:t>
            </w:r>
          </w:p>
        </w:tc>
        <w:tc>
          <w:tcPr>
            <w:tcW w:w="720" w:type="dxa"/>
          </w:tcPr>
          <w:p w14:paraId="05AD02FD" w14:textId="233BFB39" w:rsidR="00AA2B8C" w:rsidRDefault="00AA2B8C" w:rsidP="00AA2B8C">
            <w:pPr>
              <w:rPr>
                <w:sz w:val="18"/>
                <w:szCs w:val="18"/>
                <w:lang w:val="en-GB"/>
              </w:rPr>
            </w:pPr>
            <w:r>
              <w:rPr>
                <w:sz w:val="18"/>
                <w:szCs w:val="18"/>
                <w:lang w:val="en-GB"/>
              </w:rPr>
              <w:t>M</w:t>
            </w:r>
          </w:p>
        </w:tc>
        <w:tc>
          <w:tcPr>
            <w:tcW w:w="4383" w:type="dxa"/>
          </w:tcPr>
          <w:p w14:paraId="136FA440" w14:textId="1FD905DE" w:rsidR="00AA2B8C" w:rsidRDefault="00AA2B8C" w:rsidP="00AA2B8C">
            <w:pPr>
              <w:rPr>
                <w:bCs/>
                <w:sz w:val="18"/>
                <w:szCs w:val="18"/>
                <w:lang w:val="en-GB"/>
              </w:rPr>
            </w:pPr>
            <w:r>
              <w:rPr>
                <w:bCs/>
                <w:sz w:val="18"/>
                <w:szCs w:val="18"/>
                <w:lang w:val="en-GB"/>
              </w:rPr>
              <w:t>Role of first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Must be one of the following role codes: </w:t>
            </w:r>
            <w:r w:rsidRPr="003F5284">
              <w:rPr>
                <w:bCs/>
                <w:sz w:val="18"/>
                <w:szCs w:val="18"/>
                <w:lang w:val="en-GB"/>
              </w:rPr>
              <w:t>"CA", "AR", "SE", "PA"</w:t>
            </w:r>
            <w:proofErr w:type="gramStart"/>
            <w:r w:rsidRPr="003F5284">
              <w:rPr>
                <w:bCs/>
                <w:sz w:val="18"/>
                <w:szCs w:val="18"/>
                <w:lang w:val="en-GB"/>
              </w:rPr>
              <w:t>,</w:t>
            </w:r>
            <w:r>
              <w:rPr>
                <w:bCs/>
                <w:sz w:val="18"/>
                <w:szCs w:val="18"/>
                <w:lang w:val="en-GB"/>
              </w:rPr>
              <w:t xml:space="preserve"> ”</w:t>
            </w:r>
            <w:r w:rsidRPr="003F5284">
              <w:rPr>
                <w:bCs/>
                <w:sz w:val="18"/>
                <w:szCs w:val="18"/>
                <w:lang w:val="en-GB"/>
              </w:rPr>
              <w:t>ES</w:t>
            </w:r>
            <w:proofErr w:type="gramEnd"/>
            <w:r w:rsidRPr="003F5284">
              <w:rPr>
                <w:bCs/>
                <w:sz w:val="18"/>
                <w:szCs w:val="18"/>
                <w:lang w:val="en-GB"/>
              </w:rPr>
              <w:t>", "AM", "SA", "C", "AD", "A", "E", "AQ", "SR</w:t>
            </w:r>
            <w:proofErr w:type="gramStart"/>
            <w:r w:rsidRPr="003F5284">
              <w:rPr>
                <w:bCs/>
                <w:sz w:val="18"/>
                <w:szCs w:val="18"/>
                <w:lang w:val="en-GB"/>
              </w:rPr>
              <w:t xml:space="preserve">",   </w:t>
            </w:r>
            <w:proofErr w:type="gramEnd"/>
            <w:r w:rsidRPr="003F5284">
              <w:rPr>
                <w:bCs/>
                <w:sz w:val="18"/>
                <w:szCs w:val="18"/>
                <w:lang w:val="en-GB"/>
              </w:rPr>
              <w:t xml:space="preserve">        "TR"</w:t>
            </w:r>
          </w:p>
          <w:p w14:paraId="5958644F" w14:textId="4CD03936" w:rsidR="00AA2B8C" w:rsidRDefault="00AA2B8C" w:rsidP="00AA2B8C">
            <w:pPr>
              <w:rPr>
                <w:bCs/>
                <w:sz w:val="18"/>
                <w:szCs w:val="18"/>
                <w:lang w:val="en-GB"/>
              </w:rPr>
            </w:pPr>
          </w:p>
        </w:tc>
        <w:tc>
          <w:tcPr>
            <w:tcW w:w="1559" w:type="dxa"/>
          </w:tcPr>
          <w:p w14:paraId="2F0D1C54" w14:textId="7A873A25" w:rsidR="00AA2B8C" w:rsidRPr="00BF29D1" w:rsidRDefault="00AA2B8C" w:rsidP="00AA2B8C">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r>
              <w:rPr>
                <w:sz w:val="18"/>
                <w:szCs w:val="18"/>
                <w:lang w:val="en-GB"/>
              </w:rPr>
              <w:t>,25</w:t>
            </w:r>
          </w:p>
        </w:tc>
      </w:tr>
      <w:tr w:rsidR="00AA2B8C" w:rsidRPr="00BF29D1" w14:paraId="6BCA3579" w14:textId="77777777" w:rsidTr="61E5B741">
        <w:trPr>
          <w:cantSplit/>
        </w:trPr>
        <w:tc>
          <w:tcPr>
            <w:tcW w:w="2082" w:type="dxa"/>
            <w:shd w:val="clear" w:color="auto" w:fill="E7E6E6" w:themeFill="background2"/>
          </w:tcPr>
          <w:p w14:paraId="0F60A3E2" w14:textId="56A2682D" w:rsidR="00AA2B8C" w:rsidRPr="00BF29D1" w:rsidRDefault="00AA2B8C" w:rsidP="00AA2B8C">
            <w:pPr>
              <w:rPr>
                <w:bCs/>
                <w:iCs/>
                <w:sz w:val="18"/>
                <w:szCs w:val="18"/>
                <w:lang w:val="en-GB"/>
              </w:rPr>
            </w:pPr>
            <w:proofErr w:type="spellStart"/>
            <w:r w:rsidRPr="00BF29D1">
              <w:rPr>
                <w:bCs/>
                <w:iCs/>
                <w:sz w:val="18"/>
                <w:szCs w:val="18"/>
                <w:lang w:val="en-GB"/>
              </w:rPr>
              <w:t>interestedPart</w:t>
            </w:r>
            <w:r>
              <w:rPr>
                <w:bCs/>
                <w:iCs/>
                <w:sz w:val="18"/>
                <w:szCs w:val="18"/>
                <w:lang w:val="en-GB"/>
              </w:rPr>
              <w:t>yN</w:t>
            </w:r>
            <w:proofErr w:type="spellEnd"/>
            <w:r>
              <w:rPr>
                <w:bCs/>
                <w:iCs/>
                <w:sz w:val="18"/>
                <w:szCs w:val="18"/>
                <w:lang w:val="en-GB"/>
              </w:rPr>
              <w:t xml:space="preserve"> / name</w:t>
            </w:r>
          </w:p>
        </w:tc>
        <w:tc>
          <w:tcPr>
            <w:tcW w:w="720" w:type="dxa"/>
          </w:tcPr>
          <w:p w14:paraId="6EE60FC4" w14:textId="77777777" w:rsidR="00AA2B8C" w:rsidRPr="00BF29D1" w:rsidRDefault="00AA2B8C" w:rsidP="00AA2B8C">
            <w:pPr>
              <w:rPr>
                <w:sz w:val="18"/>
                <w:szCs w:val="18"/>
                <w:lang w:val="en-GB"/>
              </w:rPr>
            </w:pPr>
          </w:p>
        </w:tc>
        <w:tc>
          <w:tcPr>
            <w:tcW w:w="720" w:type="dxa"/>
          </w:tcPr>
          <w:p w14:paraId="097BC835" w14:textId="770AA843" w:rsidR="00AA2B8C" w:rsidRPr="00BF29D1" w:rsidRDefault="00AA2B8C" w:rsidP="00AA2B8C">
            <w:pPr>
              <w:rPr>
                <w:sz w:val="18"/>
                <w:szCs w:val="18"/>
                <w:lang w:val="en-GB"/>
              </w:rPr>
            </w:pPr>
            <w:r w:rsidRPr="00BF29D1">
              <w:rPr>
                <w:sz w:val="18"/>
                <w:szCs w:val="18"/>
                <w:lang w:val="en-GB"/>
              </w:rPr>
              <w:t>M</w:t>
            </w:r>
          </w:p>
        </w:tc>
        <w:tc>
          <w:tcPr>
            <w:tcW w:w="4383" w:type="dxa"/>
          </w:tcPr>
          <w:p w14:paraId="4E77B653" w14:textId="1A77B5BB" w:rsidR="00AA2B8C" w:rsidRDefault="00AA2B8C" w:rsidP="00AA2B8C">
            <w:pPr>
              <w:rPr>
                <w:bCs/>
                <w:sz w:val="18"/>
                <w:szCs w:val="18"/>
                <w:lang w:val="en-GB"/>
              </w:rPr>
            </w:pPr>
            <w:r>
              <w:rPr>
                <w:bCs/>
                <w:sz w:val="18"/>
                <w:szCs w:val="18"/>
                <w:lang w:val="en-GB"/>
              </w:rPr>
              <w:t xml:space="preserve">Name of </w:t>
            </w:r>
            <w:r w:rsidRPr="009D6030">
              <w:rPr>
                <w:b/>
                <w:sz w:val="18"/>
                <w:szCs w:val="18"/>
                <w:lang w:val="en-GB"/>
              </w:rPr>
              <w:t>N</w:t>
            </w:r>
            <w:r>
              <w:rPr>
                <w:bCs/>
                <w:sz w:val="18"/>
                <w:szCs w:val="18"/>
                <w:lang w:val="en-GB"/>
              </w:rPr>
              <w:t>th</w:t>
            </w:r>
            <w:r>
              <w:rPr>
                <w:rStyle w:val="FootnoteReference"/>
                <w:bCs/>
                <w:sz w:val="18"/>
                <w:szCs w:val="18"/>
                <w:lang w:val="en-GB"/>
              </w:rPr>
              <w:footnoteReference w:id="2"/>
            </w:r>
            <w:r>
              <w:rPr>
                <w:bCs/>
                <w:sz w:val="18"/>
                <w:szCs w:val="18"/>
                <w:lang w:val="en-GB"/>
              </w:rPr>
              <w:t xml:space="preserve">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619A6717" w14:textId="77777777" w:rsidR="00AA2B8C" w:rsidRDefault="00AA2B8C" w:rsidP="00AA2B8C">
            <w:pPr>
              <w:rPr>
                <w:bCs/>
                <w:sz w:val="18"/>
                <w:szCs w:val="18"/>
                <w:lang w:val="en-GB"/>
              </w:rPr>
            </w:pPr>
          </w:p>
          <w:p w14:paraId="6CBC4815" w14:textId="7B71CE7E" w:rsidR="00AA2B8C" w:rsidRPr="000260B1" w:rsidRDefault="00AA2B8C" w:rsidP="00AA2B8C">
            <w:pPr>
              <w:rPr>
                <w:bCs/>
                <w:sz w:val="18"/>
                <w:szCs w:val="18"/>
                <w:lang w:val="en-GB"/>
              </w:rPr>
            </w:pPr>
            <w:r>
              <w:rPr>
                <w:bCs/>
                <w:sz w:val="18"/>
                <w:szCs w:val="18"/>
                <w:lang w:val="en-GB"/>
              </w:rPr>
              <w:t xml:space="preserve">Name should be </w:t>
            </w:r>
            <w:proofErr w:type="spellStart"/>
            <w:r>
              <w:rPr>
                <w:bCs/>
                <w:sz w:val="18"/>
                <w:szCs w:val="18"/>
                <w:lang w:val="en-GB"/>
              </w:rPr>
              <w:t>Lastname</w:t>
            </w:r>
            <w:proofErr w:type="spellEnd"/>
            <w:r>
              <w:rPr>
                <w:bCs/>
                <w:sz w:val="18"/>
                <w:szCs w:val="18"/>
                <w:lang w:val="en-GB"/>
              </w:rPr>
              <w:t xml:space="preserve"> first, first name(s) second.  E.G. “</w:t>
            </w:r>
            <w:r w:rsidRPr="007C5EF6">
              <w:rPr>
                <w:bCs/>
                <w:sz w:val="18"/>
                <w:szCs w:val="18"/>
                <w:lang w:val="en-GB"/>
              </w:rPr>
              <w:t>LENNON JOHN WINSTON</w:t>
            </w:r>
            <w:r>
              <w:rPr>
                <w:bCs/>
                <w:sz w:val="18"/>
                <w:szCs w:val="18"/>
                <w:lang w:val="en-GB"/>
              </w:rPr>
              <w:t>” or “</w:t>
            </w:r>
            <w:r w:rsidRPr="007C5EF6">
              <w:rPr>
                <w:bCs/>
                <w:sz w:val="18"/>
                <w:szCs w:val="18"/>
                <w:lang w:val="en-GB"/>
              </w:rPr>
              <w:t>MCCARTNEY PAUL JAMES</w:t>
            </w:r>
            <w:r>
              <w:rPr>
                <w:bCs/>
                <w:sz w:val="18"/>
                <w:szCs w:val="18"/>
                <w:lang w:val="en-GB"/>
              </w:rPr>
              <w:t xml:space="preserve">” </w:t>
            </w:r>
          </w:p>
        </w:tc>
        <w:tc>
          <w:tcPr>
            <w:tcW w:w="1559" w:type="dxa"/>
          </w:tcPr>
          <w:p w14:paraId="0E263BA1" w14:textId="580BC29D" w:rsidR="00AA2B8C" w:rsidRPr="00BF29D1" w:rsidRDefault="00AA2B8C" w:rsidP="00AA2B8C">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AA2B8C" w:rsidRPr="00BF29D1" w14:paraId="14580ED2" w14:textId="77777777" w:rsidTr="61E5B741">
        <w:trPr>
          <w:cantSplit/>
        </w:trPr>
        <w:tc>
          <w:tcPr>
            <w:tcW w:w="2082" w:type="dxa"/>
            <w:shd w:val="clear" w:color="auto" w:fill="E7E6E6" w:themeFill="background2"/>
          </w:tcPr>
          <w:p w14:paraId="255C0CA4" w14:textId="2819EC4C" w:rsidR="00AA2B8C" w:rsidRPr="00BF29D1" w:rsidRDefault="00AA2B8C" w:rsidP="00AA2B8C">
            <w:pPr>
              <w:rPr>
                <w:bCs/>
                <w:iCs/>
                <w:sz w:val="18"/>
                <w:szCs w:val="18"/>
                <w:lang w:val="en-GB"/>
              </w:rPr>
            </w:pPr>
            <w:proofErr w:type="spellStart"/>
            <w:r w:rsidRPr="00BF29D1">
              <w:rPr>
                <w:bCs/>
                <w:iCs/>
                <w:sz w:val="18"/>
                <w:szCs w:val="18"/>
                <w:lang w:val="en-GB"/>
              </w:rPr>
              <w:lastRenderedPageBreak/>
              <w:t>interestedPart</w:t>
            </w:r>
            <w:r>
              <w:rPr>
                <w:bCs/>
                <w:iCs/>
                <w:sz w:val="18"/>
                <w:szCs w:val="18"/>
                <w:lang w:val="en-GB"/>
              </w:rPr>
              <w:t>yN</w:t>
            </w:r>
            <w:proofErr w:type="spellEnd"/>
            <w:r>
              <w:rPr>
                <w:bCs/>
                <w:iCs/>
                <w:sz w:val="18"/>
                <w:szCs w:val="18"/>
                <w:lang w:val="en-GB"/>
              </w:rPr>
              <w:t xml:space="preserve"> / </w:t>
            </w:r>
            <w:proofErr w:type="spellStart"/>
            <w:r>
              <w:rPr>
                <w:bCs/>
                <w:iCs/>
                <w:sz w:val="18"/>
                <w:szCs w:val="18"/>
                <w:lang w:val="en-GB"/>
              </w:rPr>
              <w:t>nameNumber</w:t>
            </w:r>
            <w:proofErr w:type="spellEnd"/>
          </w:p>
        </w:tc>
        <w:tc>
          <w:tcPr>
            <w:tcW w:w="720" w:type="dxa"/>
          </w:tcPr>
          <w:p w14:paraId="5A1F48D2" w14:textId="77777777" w:rsidR="00AA2B8C" w:rsidRDefault="00AA2B8C" w:rsidP="00AA2B8C">
            <w:pPr>
              <w:rPr>
                <w:sz w:val="18"/>
                <w:szCs w:val="18"/>
                <w:lang w:val="en-GB"/>
              </w:rPr>
            </w:pPr>
          </w:p>
        </w:tc>
        <w:tc>
          <w:tcPr>
            <w:tcW w:w="720" w:type="dxa"/>
          </w:tcPr>
          <w:p w14:paraId="575DC213" w14:textId="6E414C76" w:rsidR="00AA2B8C" w:rsidRPr="00BF29D1" w:rsidRDefault="00AA2B8C" w:rsidP="00AA2B8C">
            <w:pPr>
              <w:rPr>
                <w:sz w:val="18"/>
                <w:szCs w:val="18"/>
                <w:lang w:val="en-GB"/>
              </w:rPr>
            </w:pPr>
            <w:r>
              <w:rPr>
                <w:sz w:val="18"/>
                <w:szCs w:val="18"/>
                <w:lang w:val="en-GB"/>
              </w:rPr>
              <w:t>M</w:t>
            </w:r>
          </w:p>
        </w:tc>
        <w:tc>
          <w:tcPr>
            <w:tcW w:w="4383" w:type="dxa"/>
          </w:tcPr>
          <w:p w14:paraId="53CC0A2A" w14:textId="48CE4C2B" w:rsidR="00AA2B8C" w:rsidRDefault="00AA2B8C" w:rsidP="00AA2B8C">
            <w:pPr>
              <w:rPr>
                <w:bCs/>
                <w:sz w:val="18"/>
                <w:szCs w:val="18"/>
                <w:lang w:val="en-GB"/>
              </w:rPr>
            </w:pPr>
            <w:r>
              <w:rPr>
                <w:bCs/>
                <w:sz w:val="18"/>
                <w:szCs w:val="18"/>
                <w:lang w:val="en-GB"/>
              </w:rPr>
              <w:t xml:space="preserve">IP name number of </w:t>
            </w:r>
            <w:r w:rsidRPr="009D6030">
              <w:rPr>
                <w:b/>
                <w:sz w:val="18"/>
                <w:szCs w:val="18"/>
                <w:lang w:val="en-GB"/>
              </w:rPr>
              <w:t>N</w:t>
            </w:r>
            <w:r>
              <w:rPr>
                <w:bCs/>
                <w:sz w:val="18"/>
                <w:szCs w:val="18"/>
                <w:lang w:val="en-GB"/>
              </w:rPr>
              <w:t>th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42EB2C38" w14:textId="77777777" w:rsidR="00AA2B8C" w:rsidRPr="000260B1" w:rsidRDefault="00AA2B8C" w:rsidP="00AA2B8C">
            <w:pPr>
              <w:rPr>
                <w:bCs/>
                <w:sz w:val="18"/>
                <w:szCs w:val="18"/>
                <w:lang w:val="en-GB"/>
              </w:rPr>
            </w:pPr>
          </w:p>
        </w:tc>
        <w:tc>
          <w:tcPr>
            <w:tcW w:w="1559" w:type="dxa"/>
          </w:tcPr>
          <w:p w14:paraId="530C279A" w14:textId="55AEDE79" w:rsidR="00AA2B8C" w:rsidRPr="00BF29D1" w:rsidRDefault="00AA2B8C" w:rsidP="00AA2B8C">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AA2B8C" w:rsidRPr="00BF29D1" w14:paraId="768E11C4" w14:textId="77777777" w:rsidTr="61E5B741">
        <w:trPr>
          <w:cantSplit/>
        </w:trPr>
        <w:tc>
          <w:tcPr>
            <w:tcW w:w="2082" w:type="dxa"/>
            <w:shd w:val="clear" w:color="auto" w:fill="E7E6E6" w:themeFill="background2"/>
          </w:tcPr>
          <w:p w14:paraId="3099B368" w14:textId="3DEF3372" w:rsidR="00AA2B8C" w:rsidRDefault="00AA2B8C" w:rsidP="00AA2B8C">
            <w:pPr>
              <w:rPr>
                <w:bCs/>
                <w:iCs/>
                <w:sz w:val="18"/>
                <w:szCs w:val="18"/>
                <w:lang w:val="en-GB"/>
              </w:rPr>
            </w:pPr>
            <w:proofErr w:type="spellStart"/>
            <w:r w:rsidRPr="00BF29D1">
              <w:rPr>
                <w:bCs/>
                <w:iCs/>
                <w:sz w:val="18"/>
                <w:szCs w:val="18"/>
                <w:lang w:val="en-GB"/>
              </w:rPr>
              <w:t>interestedPart</w:t>
            </w:r>
            <w:r>
              <w:rPr>
                <w:bCs/>
                <w:iCs/>
                <w:sz w:val="18"/>
                <w:szCs w:val="18"/>
                <w:lang w:val="en-GB"/>
              </w:rPr>
              <w:t>yN</w:t>
            </w:r>
            <w:proofErr w:type="spellEnd"/>
            <w:r>
              <w:rPr>
                <w:bCs/>
                <w:iCs/>
                <w:sz w:val="18"/>
                <w:szCs w:val="18"/>
                <w:lang w:val="en-GB"/>
              </w:rPr>
              <w:t xml:space="preserve"> / </w:t>
            </w:r>
          </w:p>
          <w:p w14:paraId="04FC28C0" w14:textId="13846265" w:rsidR="00AA2B8C" w:rsidRPr="00BF29D1" w:rsidRDefault="00AA2B8C" w:rsidP="00AA2B8C">
            <w:pPr>
              <w:rPr>
                <w:bCs/>
                <w:iCs/>
                <w:sz w:val="18"/>
                <w:szCs w:val="18"/>
                <w:lang w:val="en-GB"/>
              </w:rPr>
            </w:pPr>
            <w:r>
              <w:rPr>
                <w:bCs/>
                <w:iCs/>
                <w:sz w:val="18"/>
                <w:szCs w:val="18"/>
                <w:lang w:val="en-GB"/>
              </w:rPr>
              <w:t>role</w:t>
            </w:r>
          </w:p>
        </w:tc>
        <w:tc>
          <w:tcPr>
            <w:tcW w:w="720" w:type="dxa"/>
          </w:tcPr>
          <w:p w14:paraId="22C7E987" w14:textId="77777777" w:rsidR="00AA2B8C" w:rsidRDefault="00AA2B8C" w:rsidP="00AA2B8C">
            <w:pPr>
              <w:rPr>
                <w:sz w:val="18"/>
                <w:szCs w:val="18"/>
                <w:lang w:val="en-GB"/>
              </w:rPr>
            </w:pPr>
          </w:p>
        </w:tc>
        <w:tc>
          <w:tcPr>
            <w:tcW w:w="720" w:type="dxa"/>
          </w:tcPr>
          <w:p w14:paraId="58B40D10" w14:textId="4E9AC6C2" w:rsidR="00AA2B8C" w:rsidRPr="00BF29D1" w:rsidRDefault="00AA2B8C" w:rsidP="00AA2B8C">
            <w:pPr>
              <w:rPr>
                <w:sz w:val="18"/>
                <w:szCs w:val="18"/>
                <w:lang w:val="en-GB"/>
              </w:rPr>
            </w:pPr>
            <w:r>
              <w:rPr>
                <w:sz w:val="18"/>
                <w:szCs w:val="18"/>
                <w:lang w:val="en-GB"/>
              </w:rPr>
              <w:t>M</w:t>
            </w:r>
          </w:p>
        </w:tc>
        <w:tc>
          <w:tcPr>
            <w:tcW w:w="4383" w:type="dxa"/>
          </w:tcPr>
          <w:p w14:paraId="41C6643C" w14:textId="0EBC8D46" w:rsidR="00AA2B8C" w:rsidRDefault="00AA2B8C" w:rsidP="00AA2B8C">
            <w:pPr>
              <w:rPr>
                <w:bCs/>
                <w:sz w:val="18"/>
                <w:szCs w:val="18"/>
                <w:lang w:val="en-GB"/>
              </w:rPr>
            </w:pPr>
            <w:r>
              <w:rPr>
                <w:bCs/>
                <w:sz w:val="18"/>
                <w:szCs w:val="18"/>
                <w:lang w:val="en-GB"/>
              </w:rPr>
              <w:t xml:space="preserve">Role of </w:t>
            </w:r>
            <w:r w:rsidRPr="009D6030">
              <w:rPr>
                <w:b/>
                <w:sz w:val="18"/>
                <w:szCs w:val="18"/>
                <w:lang w:val="en-GB"/>
              </w:rPr>
              <w:t>N</w:t>
            </w:r>
            <w:r>
              <w:rPr>
                <w:bCs/>
                <w:sz w:val="18"/>
                <w:szCs w:val="18"/>
                <w:lang w:val="en-GB"/>
              </w:rPr>
              <w:t>th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Must be one of the following role codes: </w:t>
            </w:r>
            <w:r w:rsidRPr="003F5284">
              <w:rPr>
                <w:bCs/>
                <w:sz w:val="18"/>
                <w:szCs w:val="18"/>
                <w:lang w:val="en-GB"/>
              </w:rPr>
              <w:t>"CA", "AR", "SE", "PA"</w:t>
            </w:r>
            <w:proofErr w:type="gramStart"/>
            <w:r w:rsidRPr="003F5284">
              <w:rPr>
                <w:bCs/>
                <w:sz w:val="18"/>
                <w:szCs w:val="18"/>
                <w:lang w:val="en-GB"/>
              </w:rPr>
              <w:t>,</w:t>
            </w:r>
            <w:r>
              <w:rPr>
                <w:bCs/>
                <w:sz w:val="18"/>
                <w:szCs w:val="18"/>
                <w:lang w:val="en-GB"/>
              </w:rPr>
              <w:t xml:space="preserve"> ”</w:t>
            </w:r>
            <w:r w:rsidRPr="003F5284">
              <w:rPr>
                <w:bCs/>
                <w:sz w:val="18"/>
                <w:szCs w:val="18"/>
                <w:lang w:val="en-GB"/>
              </w:rPr>
              <w:t>ES</w:t>
            </w:r>
            <w:proofErr w:type="gramEnd"/>
            <w:r w:rsidRPr="003F5284">
              <w:rPr>
                <w:bCs/>
                <w:sz w:val="18"/>
                <w:szCs w:val="18"/>
                <w:lang w:val="en-GB"/>
              </w:rPr>
              <w:t>", "AM", "SA", "C", "AD", "A", "E", "AQ", "SR</w:t>
            </w:r>
            <w:proofErr w:type="gramStart"/>
            <w:r w:rsidRPr="003F5284">
              <w:rPr>
                <w:bCs/>
                <w:sz w:val="18"/>
                <w:szCs w:val="18"/>
                <w:lang w:val="en-GB"/>
              </w:rPr>
              <w:t xml:space="preserve">",   </w:t>
            </w:r>
            <w:proofErr w:type="gramEnd"/>
            <w:r w:rsidRPr="003F5284">
              <w:rPr>
                <w:bCs/>
                <w:sz w:val="18"/>
                <w:szCs w:val="18"/>
                <w:lang w:val="en-GB"/>
              </w:rPr>
              <w:t xml:space="preserve">        "TR"</w:t>
            </w:r>
          </w:p>
          <w:p w14:paraId="0E660B50" w14:textId="77777777" w:rsidR="00AA2B8C" w:rsidRPr="000260B1" w:rsidRDefault="00AA2B8C" w:rsidP="00AA2B8C">
            <w:pPr>
              <w:rPr>
                <w:bCs/>
                <w:sz w:val="18"/>
                <w:szCs w:val="18"/>
                <w:lang w:val="en-GB"/>
              </w:rPr>
            </w:pPr>
          </w:p>
        </w:tc>
        <w:tc>
          <w:tcPr>
            <w:tcW w:w="1559" w:type="dxa"/>
          </w:tcPr>
          <w:p w14:paraId="7BCCB022" w14:textId="73002DF5" w:rsidR="00AA2B8C" w:rsidRPr="00BF29D1" w:rsidRDefault="00AA2B8C" w:rsidP="00AA2B8C">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r>
              <w:rPr>
                <w:sz w:val="18"/>
                <w:szCs w:val="18"/>
                <w:lang w:val="en-GB"/>
              </w:rPr>
              <w:t>,25</w:t>
            </w:r>
          </w:p>
        </w:tc>
      </w:tr>
      <w:tr w:rsidR="00AA2B8C" w:rsidRPr="00BF29D1" w14:paraId="57FF2D57" w14:textId="77777777" w:rsidTr="61E5B741">
        <w:trPr>
          <w:cantSplit/>
        </w:trPr>
        <w:tc>
          <w:tcPr>
            <w:tcW w:w="2082" w:type="dxa"/>
            <w:shd w:val="clear" w:color="auto" w:fill="E7E6E6" w:themeFill="background2"/>
          </w:tcPr>
          <w:p w14:paraId="72D08815" w14:textId="77777777" w:rsidR="00AA2B8C" w:rsidRPr="00BF29D1" w:rsidRDefault="00AA2B8C" w:rsidP="00AA2B8C">
            <w:pPr>
              <w:rPr>
                <w:bCs/>
                <w:iCs/>
                <w:sz w:val="18"/>
                <w:szCs w:val="18"/>
                <w:lang w:val="en-GB"/>
              </w:rPr>
            </w:pPr>
          </w:p>
        </w:tc>
        <w:tc>
          <w:tcPr>
            <w:tcW w:w="720" w:type="dxa"/>
          </w:tcPr>
          <w:p w14:paraId="3A7EE9BC" w14:textId="77777777" w:rsidR="00AA2B8C" w:rsidRPr="00BF29D1" w:rsidRDefault="00AA2B8C" w:rsidP="00AA2B8C">
            <w:pPr>
              <w:rPr>
                <w:sz w:val="18"/>
                <w:szCs w:val="18"/>
                <w:lang w:val="en-GB"/>
              </w:rPr>
            </w:pPr>
          </w:p>
        </w:tc>
        <w:tc>
          <w:tcPr>
            <w:tcW w:w="720" w:type="dxa"/>
          </w:tcPr>
          <w:p w14:paraId="4501800B" w14:textId="00EA6059" w:rsidR="00AA2B8C" w:rsidRPr="00BF29D1" w:rsidRDefault="00AA2B8C" w:rsidP="00AA2B8C">
            <w:pPr>
              <w:rPr>
                <w:sz w:val="18"/>
                <w:szCs w:val="18"/>
                <w:lang w:val="en-GB"/>
              </w:rPr>
            </w:pPr>
          </w:p>
        </w:tc>
        <w:tc>
          <w:tcPr>
            <w:tcW w:w="4383" w:type="dxa"/>
          </w:tcPr>
          <w:p w14:paraId="659A0DEB" w14:textId="0293A87B" w:rsidR="00AA2B8C" w:rsidRPr="000260B1" w:rsidRDefault="00AA2B8C" w:rsidP="00AA2B8C">
            <w:pPr>
              <w:rPr>
                <w:bCs/>
                <w:sz w:val="18"/>
                <w:szCs w:val="18"/>
                <w:lang w:val="en-GB"/>
              </w:rPr>
            </w:pPr>
          </w:p>
        </w:tc>
        <w:tc>
          <w:tcPr>
            <w:tcW w:w="1559" w:type="dxa"/>
          </w:tcPr>
          <w:p w14:paraId="6214EE19" w14:textId="77777777" w:rsidR="00AA2B8C" w:rsidRPr="00BF29D1" w:rsidRDefault="00AA2B8C" w:rsidP="00AA2B8C">
            <w:pPr>
              <w:rPr>
                <w:sz w:val="18"/>
                <w:szCs w:val="18"/>
                <w:lang w:val="en-GB"/>
              </w:rPr>
            </w:pPr>
          </w:p>
        </w:tc>
      </w:tr>
    </w:tbl>
    <w:p w14:paraId="562E1E83" w14:textId="42556B78" w:rsidR="001D4488" w:rsidRDefault="001D4488" w:rsidP="000300FE">
      <w:pPr>
        <w:pStyle w:val="NormalIndent"/>
        <w:rPr>
          <w:lang w:val="en-GB"/>
        </w:rPr>
      </w:pPr>
    </w:p>
    <w:p w14:paraId="1938EB80" w14:textId="77777777" w:rsidR="00131240" w:rsidRPr="00BF29D1" w:rsidRDefault="00131240" w:rsidP="00131240">
      <w:pPr>
        <w:pStyle w:val="NormalIndent"/>
        <w:rPr>
          <w:lang w:val="en-GB"/>
        </w:rPr>
      </w:pPr>
    </w:p>
    <w:p w14:paraId="37AF5AC1" w14:textId="77777777" w:rsidR="00131240" w:rsidRPr="00131240" w:rsidRDefault="00131240" w:rsidP="00131240">
      <w:pPr>
        <w:pStyle w:val="Heading4"/>
        <w:rPr>
          <w:lang w:val="en-GB"/>
        </w:rPr>
      </w:pPr>
      <w:bookmarkStart w:id="196" w:name="_Toc135998160"/>
      <w:r w:rsidRPr="00131240">
        <w:rPr>
          <w:lang w:val="en-GB"/>
        </w:rPr>
        <w:t>Transaction Level Validation</w:t>
      </w:r>
      <w:bookmarkEnd w:id="196"/>
    </w:p>
    <w:tbl>
      <w:tblPr>
        <w:tblStyle w:val="TableGrid"/>
        <w:tblW w:w="8990" w:type="dxa"/>
        <w:tblInd w:w="607" w:type="dxa"/>
        <w:tblLook w:val="04A0" w:firstRow="1" w:lastRow="0" w:firstColumn="1" w:lastColumn="0" w:noHBand="0" w:noVBand="1"/>
      </w:tblPr>
      <w:tblGrid>
        <w:gridCol w:w="1195"/>
        <w:gridCol w:w="5953"/>
        <w:gridCol w:w="1842"/>
      </w:tblGrid>
      <w:tr w:rsidR="00131240" w:rsidRPr="00BF29D1" w14:paraId="110D39FE" w14:textId="77777777" w:rsidTr="00786AC4">
        <w:tc>
          <w:tcPr>
            <w:tcW w:w="1195" w:type="dxa"/>
            <w:shd w:val="clear" w:color="auto" w:fill="D9D9D9" w:themeFill="background1" w:themeFillShade="D9"/>
          </w:tcPr>
          <w:p w14:paraId="5D396781" w14:textId="77777777" w:rsidR="00131240" w:rsidRPr="00BF29D1" w:rsidRDefault="00131240" w:rsidP="00786AC4">
            <w:pPr>
              <w:rPr>
                <w:lang w:val="en-GB"/>
              </w:rPr>
            </w:pPr>
            <w:r w:rsidRPr="00BF29D1">
              <w:rPr>
                <w:lang w:val="en-GB"/>
              </w:rPr>
              <w:t>Ref</w:t>
            </w:r>
          </w:p>
        </w:tc>
        <w:tc>
          <w:tcPr>
            <w:tcW w:w="5953" w:type="dxa"/>
            <w:shd w:val="clear" w:color="auto" w:fill="D9D9D9" w:themeFill="background1" w:themeFillShade="D9"/>
          </w:tcPr>
          <w:p w14:paraId="7E44A9A9" w14:textId="77777777" w:rsidR="00131240" w:rsidRPr="00BF29D1" w:rsidRDefault="00131240" w:rsidP="00786AC4">
            <w:pPr>
              <w:rPr>
                <w:lang w:val="en-GB"/>
              </w:rPr>
            </w:pPr>
            <w:r w:rsidRPr="00BF29D1">
              <w:rPr>
                <w:lang w:val="en-GB"/>
              </w:rPr>
              <w:t>Description</w:t>
            </w:r>
          </w:p>
        </w:tc>
        <w:tc>
          <w:tcPr>
            <w:tcW w:w="1842" w:type="dxa"/>
            <w:shd w:val="clear" w:color="auto" w:fill="D9D9D9" w:themeFill="background1" w:themeFillShade="D9"/>
          </w:tcPr>
          <w:p w14:paraId="2B2DA485" w14:textId="77777777" w:rsidR="00131240" w:rsidRPr="00BF29D1" w:rsidRDefault="00131240" w:rsidP="00786AC4">
            <w:pPr>
              <w:rPr>
                <w:lang w:val="en-GB"/>
              </w:rPr>
            </w:pPr>
            <w:r w:rsidRPr="00BF29D1">
              <w:rPr>
                <w:lang w:val="en-GB"/>
              </w:rPr>
              <w:t>Business Rules Document Ref</w:t>
            </w:r>
          </w:p>
        </w:tc>
      </w:tr>
      <w:tr w:rsidR="00131240" w:rsidRPr="00BF29D1" w14:paraId="76D10317" w14:textId="77777777" w:rsidTr="00786AC4">
        <w:tc>
          <w:tcPr>
            <w:tcW w:w="1195" w:type="dxa"/>
          </w:tcPr>
          <w:p w14:paraId="4376772D" w14:textId="77777777" w:rsidR="00131240" w:rsidRPr="00BF29D1" w:rsidRDefault="00131240" w:rsidP="00786AC4">
            <w:pPr>
              <w:rPr>
                <w:lang w:val="en-GB"/>
              </w:rPr>
            </w:pPr>
            <w:r w:rsidRPr="00BF29D1">
              <w:rPr>
                <w:lang w:val="en-GB"/>
              </w:rPr>
              <w:t>11</w:t>
            </w:r>
          </w:p>
        </w:tc>
        <w:tc>
          <w:tcPr>
            <w:tcW w:w="5953" w:type="dxa"/>
          </w:tcPr>
          <w:p w14:paraId="32C6D224" w14:textId="77777777" w:rsidR="00131240" w:rsidRPr="00BF29D1" w:rsidRDefault="00131240" w:rsidP="00786AC4">
            <w:pPr>
              <w:rPr>
                <w:lang w:val="en-GB"/>
              </w:rPr>
            </w:pPr>
            <w:r w:rsidRPr="00BF29D1">
              <w:rPr>
                <w:lang w:val="en-GB"/>
              </w:rPr>
              <w:t>If work submission does not contain IP with creator role, transaction is rejected. (TR)</w:t>
            </w:r>
          </w:p>
        </w:tc>
        <w:tc>
          <w:tcPr>
            <w:tcW w:w="1842" w:type="dxa"/>
          </w:tcPr>
          <w:p w14:paraId="10786BEC" w14:textId="77777777" w:rsidR="00131240" w:rsidRPr="00BF29D1" w:rsidRDefault="00131240" w:rsidP="00786AC4">
            <w:pPr>
              <w:rPr>
                <w:lang w:val="en-GB"/>
              </w:rPr>
            </w:pPr>
            <w:r w:rsidRPr="00BF29D1">
              <w:rPr>
                <w:lang w:val="en-GB"/>
              </w:rPr>
              <w:t>IV/07</w:t>
            </w:r>
          </w:p>
        </w:tc>
      </w:tr>
      <w:tr w:rsidR="00131240" w:rsidRPr="00BF29D1" w14:paraId="462EF98D" w14:textId="77777777" w:rsidTr="00786AC4">
        <w:tc>
          <w:tcPr>
            <w:tcW w:w="1195" w:type="dxa"/>
          </w:tcPr>
          <w:p w14:paraId="4B7078B3" w14:textId="77777777" w:rsidR="00131240" w:rsidRPr="00BF29D1" w:rsidRDefault="00131240" w:rsidP="00786AC4">
            <w:pPr>
              <w:rPr>
                <w:lang w:val="en-GB"/>
              </w:rPr>
            </w:pPr>
            <w:r>
              <w:rPr>
                <w:lang w:val="en-GB"/>
              </w:rPr>
              <w:t>12</w:t>
            </w:r>
          </w:p>
        </w:tc>
        <w:tc>
          <w:tcPr>
            <w:tcW w:w="5953" w:type="dxa"/>
          </w:tcPr>
          <w:p w14:paraId="34D341DF" w14:textId="1FE9CBB2" w:rsidR="00131240" w:rsidRPr="00BF29D1" w:rsidRDefault="00131240" w:rsidP="00786AC4">
            <w:pPr>
              <w:rPr>
                <w:lang w:val="en-GB"/>
              </w:rPr>
            </w:pPr>
            <w:r>
              <w:rPr>
                <w:lang w:val="en-GB"/>
              </w:rPr>
              <w:t>Reject submissions with certain configured I</w:t>
            </w:r>
            <w:r w:rsidR="006D12D5">
              <w:rPr>
                <w:lang w:val="en-GB"/>
              </w:rPr>
              <w:t>p</w:t>
            </w:r>
            <w:r>
              <w:rPr>
                <w:lang w:val="en-GB"/>
              </w:rPr>
              <w:t xml:space="preserve">s, ignore certain Ips in matching and deal with PD Ips </w:t>
            </w:r>
          </w:p>
        </w:tc>
        <w:tc>
          <w:tcPr>
            <w:tcW w:w="1842" w:type="dxa"/>
          </w:tcPr>
          <w:p w14:paraId="2792CF7F" w14:textId="77777777" w:rsidR="00131240" w:rsidRPr="00BF29D1" w:rsidRDefault="00131240" w:rsidP="00786AC4">
            <w:pPr>
              <w:rPr>
                <w:lang w:val="en-GB"/>
              </w:rPr>
            </w:pPr>
            <w:r>
              <w:rPr>
                <w:lang w:val="en-GB"/>
              </w:rPr>
              <w:t>IV/24, IV/25, IV/29</w:t>
            </w:r>
          </w:p>
        </w:tc>
      </w:tr>
      <w:tr w:rsidR="00131240" w:rsidRPr="00BE1C44" w14:paraId="70811BBF" w14:textId="77777777" w:rsidTr="00786AC4">
        <w:tc>
          <w:tcPr>
            <w:tcW w:w="1195" w:type="dxa"/>
          </w:tcPr>
          <w:p w14:paraId="13287BD4" w14:textId="77777777" w:rsidR="00131240" w:rsidRPr="00BF29D1" w:rsidRDefault="00131240" w:rsidP="00786AC4">
            <w:pPr>
              <w:rPr>
                <w:lang w:val="en-GB"/>
              </w:rPr>
            </w:pPr>
            <w:r w:rsidRPr="00BF29D1">
              <w:rPr>
                <w:lang w:val="en-GB"/>
              </w:rPr>
              <w:t>16</w:t>
            </w:r>
          </w:p>
        </w:tc>
        <w:tc>
          <w:tcPr>
            <w:tcW w:w="5953" w:type="dxa"/>
          </w:tcPr>
          <w:p w14:paraId="1323332F" w14:textId="77777777" w:rsidR="00131240" w:rsidRPr="00BF29D1" w:rsidRDefault="00131240" w:rsidP="00786AC4">
            <w:pPr>
              <w:rPr>
                <w:lang w:val="en-GB"/>
              </w:rPr>
            </w:pPr>
            <w:r w:rsidRPr="00BF29D1">
              <w:rPr>
                <w:lang w:val="en-GB"/>
              </w:rPr>
              <w:t xml:space="preserve">If </w:t>
            </w:r>
            <w:proofErr w:type="gramStart"/>
            <w:r w:rsidRPr="00BF29D1">
              <w:rPr>
                <w:lang w:val="en-GB"/>
              </w:rPr>
              <w:t>The</w:t>
            </w:r>
            <w:proofErr w:type="gramEnd"/>
            <w:r w:rsidRPr="00BF29D1">
              <w:rPr>
                <w:lang w:val="en-GB"/>
              </w:rPr>
              <w:t xml:space="preserve"> matching criteria not satisfied, transaction is rejected. (TR)</w:t>
            </w:r>
          </w:p>
        </w:tc>
        <w:tc>
          <w:tcPr>
            <w:tcW w:w="1842" w:type="dxa"/>
          </w:tcPr>
          <w:p w14:paraId="486F4A45" w14:textId="77777777" w:rsidR="00131240" w:rsidRPr="009A69C5" w:rsidRDefault="00131240" w:rsidP="00786AC4">
            <w:pPr>
              <w:rPr>
                <w:lang w:val="fi-FI"/>
                <w:rPrChange w:id="197" w:author="Curnan Reidy" w:date="2020-06-11T10:45:00Z">
                  <w:rPr>
                    <w:lang w:val="en-GB"/>
                  </w:rPr>
                </w:rPrChange>
              </w:rPr>
            </w:pPr>
            <w:r w:rsidRPr="009A69C5">
              <w:rPr>
                <w:lang w:val="fi-FI"/>
                <w:rPrChange w:id="198" w:author="Curnan Reidy" w:date="2020-06-11T10:45:00Z">
                  <w:rPr>
                    <w:lang w:val="en-GB"/>
                  </w:rPr>
                </w:rPrChange>
              </w:rPr>
              <w:t>MAT/01, MAT/02, MAT/03, MAT/04, MAT/42, MAT/40, MAT/39, MAT/09, MAT/10, MAT/41, MAT/43, MAT/30, MAT/31, MAT/39</w:t>
            </w:r>
          </w:p>
        </w:tc>
      </w:tr>
      <w:tr w:rsidR="00131240" w:rsidRPr="00BF29D1" w14:paraId="07735BCD" w14:textId="77777777" w:rsidTr="00786AC4">
        <w:tc>
          <w:tcPr>
            <w:tcW w:w="1195" w:type="dxa"/>
          </w:tcPr>
          <w:p w14:paraId="241250B2" w14:textId="77777777" w:rsidR="00131240" w:rsidRPr="00BF29D1" w:rsidRDefault="00131240" w:rsidP="00786AC4">
            <w:pPr>
              <w:rPr>
                <w:lang w:val="en-GB"/>
              </w:rPr>
            </w:pPr>
            <w:r w:rsidRPr="00BF29D1">
              <w:rPr>
                <w:lang w:val="en-GB"/>
              </w:rPr>
              <w:t>17</w:t>
            </w:r>
          </w:p>
        </w:tc>
        <w:tc>
          <w:tcPr>
            <w:tcW w:w="5953" w:type="dxa"/>
          </w:tcPr>
          <w:p w14:paraId="6DAE7C20" w14:textId="1AF955FF" w:rsidR="00131240" w:rsidRPr="00BF29D1" w:rsidRDefault="00131240" w:rsidP="00786AC4">
            <w:pPr>
              <w:rPr>
                <w:lang w:val="en-GB"/>
              </w:rPr>
            </w:pPr>
            <w:r w:rsidRPr="00BF29D1">
              <w:rPr>
                <w:lang w:val="en-GB"/>
              </w:rPr>
              <w:t xml:space="preserve">If the disambiguation flag is set to True, then </w:t>
            </w:r>
            <w:r>
              <w:rPr>
                <w:lang w:val="en-GB"/>
              </w:rPr>
              <w:t xml:space="preserve">additional informational metadata may be provided.   </w:t>
            </w:r>
            <w:r w:rsidR="00723CE9">
              <w:rPr>
                <w:lang w:val="en-GB"/>
              </w:rPr>
              <w:t>Information on codes and descriptions is provided in Appendix B.</w:t>
            </w:r>
          </w:p>
        </w:tc>
        <w:tc>
          <w:tcPr>
            <w:tcW w:w="1842" w:type="dxa"/>
          </w:tcPr>
          <w:p w14:paraId="59DCD20E" w14:textId="77777777" w:rsidR="00131240" w:rsidRPr="00BF29D1" w:rsidRDefault="00131240" w:rsidP="00786AC4">
            <w:pPr>
              <w:rPr>
                <w:lang w:val="en-GB"/>
              </w:rPr>
            </w:pPr>
            <w:r>
              <w:rPr>
                <w:lang w:val="en-GB"/>
              </w:rPr>
              <w:t>IV/40</w:t>
            </w:r>
          </w:p>
        </w:tc>
      </w:tr>
      <w:tr w:rsidR="00131240" w:rsidRPr="00BF29D1" w14:paraId="09E9E316" w14:textId="77777777" w:rsidTr="00786AC4">
        <w:tc>
          <w:tcPr>
            <w:tcW w:w="1195" w:type="dxa"/>
          </w:tcPr>
          <w:p w14:paraId="6F956C7C" w14:textId="77777777" w:rsidR="00131240" w:rsidRPr="00BF29D1" w:rsidRDefault="00131240" w:rsidP="00786AC4">
            <w:pPr>
              <w:rPr>
                <w:lang w:val="en-GB"/>
              </w:rPr>
            </w:pPr>
            <w:r>
              <w:rPr>
                <w:lang w:val="en-GB"/>
              </w:rPr>
              <w:t>18</w:t>
            </w:r>
          </w:p>
        </w:tc>
        <w:tc>
          <w:tcPr>
            <w:tcW w:w="5953" w:type="dxa"/>
          </w:tcPr>
          <w:p w14:paraId="526FC6E9" w14:textId="77777777" w:rsidR="00131240" w:rsidRPr="00BF29D1" w:rsidRDefault="00131240" w:rsidP="00786AC4">
            <w:pPr>
              <w:rPr>
                <w:lang w:val="en-GB"/>
              </w:rPr>
            </w:pPr>
            <w:r>
              <w:rPr>
                <w:lang w:val="en-GB"/>
              </w:rPr>
              <w:t xml:space="preserve">If the disambiguation flag is set to True, then a </w:t>
            </w:r>
            <w:proofErr w:type="spellStart"/>
            <w:r w:rsidRPr="00E9440C">
              <w:rPr>
                <w:lang w:val="en-GB"/>
              </w:rPr>
              <w:t>disambiguationReason</w:t>
            </w:r>
            <w:proofErr w:type="spellEnd"/>
            <w:r>
              <w:rPr>
                <w:lang w:val="en-GB"/>
              </w:rPr>
              <w:t xml:space="preserve"> and </w:t>
            </w:r>
            <w:proofErr w:type="spellStart"/>
            <w:r w:rsidRPr="00E9440C">
              <w:rPr>
                <w:lang w:val="en-GB"/>
              </w:rPr>
              <w:t>disambiguateFrom</w:t>
            </w:r>
            <w:proofErr w:type="spellEnd"/>
            <w:r>
              <w:rPr>
                <w:lang w:val="en-GB"/>
              </w:rPr>
              <w:t xml:space="preserve"> values must be provided.</w:t>
            </w:r>
          </w:p>
        </w:tc>
        <w:tc>
          <w:tcPr>
            <w:tcW w:w="1842" w:type="dxa"/>
          </w:tcPr>
          <w:p w14:paraId="252EA7D8" w14:textId="77777777" w:rsidR="00131240" w:rsidRPr="00BF29D1" w:rsidRDefault="00131240" w:rsidP="00786AC4">
            <w:pPr>
              <w:rPr>
                <w:lang w:val="en-GB"/>
              </w:rPr>
            </w:pPr>
            <w:r>
              <w:rPr>
                <w:lang w:val="en-GB"/>
              </w:rPr>
              <w:t>IV/40, PV/30</w:t>
            </w:r>
          </w:p>
        </w:tc>
      </w:tr>
      <w:tr w:rsidR="00131240" w:rsidRPr="00BF29D1" w14:paraId="383EE4D4" w14:textId="77777777" w:rsidTr="00786AC4">
        <w:tc>
          <w:tcPr>
            <w:tcW w:w="1195" w:type="dxa"/>
          </w:tcPr>
          <w:p w14:paraId="6CB97FC2" w14:textId="77777777" w:rsidR="00131240" w:rsidRDefault="00131240" w:rsidP="00786AC4">
            <w:pPr>
              <w:rPr>
                <w:lang w:val="en-GB"/>
              </w:rPr>
            </w:pPr>
            <w:r>
              <w:rPr>
                <w:lang w:val="en-GB"/>
              </w:rPr>
              <w:lastRenderedPageBreak/>
              <w:t>19</w:t>
            </w:r>
          </w:p>
        </w:tc>
        <w:tc>
          <w:tcPr>
            <w:tcW w:w="5953" w:type="dxa"/>
          </w:tcPr>
          <w:p w14:paraId="23671B3B" w14:textId="212436A9" w:rsidR="00131240" w:rsidRDefault="00131240" w:rsidP="00786AC4">
            <w:pPr>
              <w:rPr>
                <w:lang w:val="en-GB"/>
              </w:rPr>
            </w:pPr>
            <w:r>
              <w:rPr>
                <w:lang w:val="en-GB"/>
              </w:rPr>
              <w:t>I</w:t>
            </w:r>
            <w:r w:rsidRPr="00E8466F">
              <w:rPr>
                <w:lang w:val="en-GB"/>
              </w:rPr>
              <w:t xml:space="preserve">f </w:t>
            </w:r>
            <w:r>
              <w:rPr>
                <w:lang w:val="en-GB"/>
              </w:rPr>
              <w:t xml:space="preserve">the </w:t>
            </w:r>
            <w:proofErr w:type="spellStart"/>
            <w:r w:rsidRPr="00E8466F">
              <w:rPr>
                <w:lang w:val="en-GB"/>
              </w:rPr>
              <w:t>deri</w:t>
            </w:r>
            <w:r>
              <w:rPr>
                <w:lang w:val="en-GB"/>
              </w:rPr>
              <w:t>v</w:t>
            </w:r>
            <w:r w:rsidRPr="00E8466F">
              <w:rPr>
                <w:lang w:val="en-GB"/>
              </w:rPr>
              <w:t>edWorkType</w:t>
            </w:r>
            <w:proofErr w:type="spellEnd"/>
            <w:r w:rsidRPr="00E8466F">
              <w:rPr>
                <w:lang w:val="en-GB"/>
              </w:rPr>
              <w:t xml:space="preserve"> </w:t>
            </w:r>
            <w:r>
              <w:rPr>
                <w:lang w:val="en-GB"/>
              </w:rPr>
              <w:t xml:space="preserve">field </w:t>
            </w:r>
            <w:r w:rsidRPr="00E8466F">
              <w:rPr>
                <w:lang w:val="en-GB"/>
              </w:rPr>
              <w:t>is set,</w:t>
            </w:r>
            <w:r>
              <w:rPr>
                <w:lang w:val="en-GB"/>
              </w:rPr>
              <w:t xml:space="preserve"> then the </w:t>
            </w:r>
            <w:proofErr w:type="spellStart"/>
            <w:r w:rsidRPr="00466CDA">
              <w:rPr>
                <w:lang w:val="en-GB"/>
              </w:rPr>
              <w:t>derivedFromIswcs</w:t>
            </w:r>
            <w:proofErr w:type="spellEnd"/>
            <w:r>
              <w:rPr>
                <w:lang w:val="en-GB"/>
              </w:rPr>
              <w:t xml:space="preserve"> field should be provided.   The </w:t>
            </w:r>
            <w:proofErr w:type="spellStart"/>
            <w:r>
              <w:rPr>
                <w:lang w:val="en-GB"/>
              </w:rPr>
              <w:t>derivedFromISwcs</w:t>
            </w:r>
            <w:proofErr w:type="spellEnd"/>
            <w:r>
              <w:rPr>
                <w:lang w:val="en-GB"/>
              </w:rPr>
              <w:t xml:space="preserve"> field should contain the list of ISWCs that the work is derived from</w:t>
            </w:r>
            <w:r w:rsidR="00352BB4">
              <w:rPr>
                <w:lang w:val="en-GB"/>
              </w:rPr>
              <w:t>.</w:t>
            </w:r>
          </w:p>
        </w:tc>
        <w:tc>
          <w:tcPr>
            <w:tcW w:w="1842" w:type="dxa"/>
          </w:tcPr>
          <w:p w14:paraId="458C73AF" w14:textId="77777777" w:rsidR="00131240" w:rsidRPr="00BF29D1" w:rsidRDefault="00131240" w:rsidP="00786AC4">
            <w:pPr>
              <w:rPr>
                <w:lang w:val="en-GB"/>
              </w:rPr>
            </w:pPr>
            <w:r>
              <w:rPr>
                <w:lang w:val="en-GB"/>
              </w:rPr>
              <w:t>IV/34, IV/36, IV/38</w:t>
            </w:r>
          </w:p>
        </w:tc>
      </w:tr>
      <w:tr w:rsidR="00131240" w:rsidRPr="00BF29D1" w14:paraId="611A3587" w14:textId="77777777" w:rsidTr="00786AC4">
        <w:tc>
          <w:tcPr>
            <w:tcW w:w="1195" w:type="dxa"/>
          </w:tcPr>
          <w:p w14:paraId="5FDD7434" w14:textId="77777777" w:rsidR="00131240" w:rsidRDefault="00131240" w:rsidP="00786AC4">
            <w:pPr>
              <w:rPr>
                <w:lang w:val="en-GB"/>
              </w:rPr>
            </w:pPr>
            <w:r>
              <w:rPr>
                <w:lang w:val="en-GB"/>
              </w:rPr>
              <w:t>20</w:t>
            </w:r>
          </w:p>
        </w:tc>
        <w:tc>
          <w:tcPr>
            <w:tcW w:w="5953" w:type="dxa"/>
          </w:tcPr>
          <w:p w14:paraId="4DBFCAE7" w14:textId="77777777" w:rsidR="00131240" w:rsidRDefault="00131240" w:rsidP="00786AC4">
            <w:pPr>
              <w:rPr>
                <w:lang w:val="en-GB"/>
              </w:rPr>
            </w:pPr>
            <w:r>
              <w:rPr>
                <w:lang w:val="en-GB"/>
              </w:rPr>
              <w:t>If present must contain one or more ISRCs.  ISRCs must be a valid format without separators.  E.G. “</w:t>
            </w:r>
            <w:r w:rsidRPr="00C005C9">
              <w:rPr>
                <w:lang w:val="en-GB"/>
              </w:rPr>
              <w:t>IE1231212345</w:t>
            </w:r>
            <w:r>
              <w:rPr>
                <w:lang w:val="en-GB"/>
              </w:rPr>
              <w:t xml:space="preserve">”.  In the future additional types of </w:t>
            </w:r>
            <w:proofErr w:type="gramStart"/>
            <w:r>
              <w:rPr>
                <w:lang w:val="en-GB"/>
              </w:rPr>
              <w:t>identifier</w:t>
            </w:r>
            <w:proofErr w:type="gramEnd"/>
            <w:r>
              <w:rPr>
                <w:lang w:val="en-GB"/>
              </w:rPr>
              <w:t xml:space="preserve"> may be supported.  These identifiers will be initially used for reconciliation only. </w:t>
            </w:r>
          </w:p>
        </w:tc>
        <w:tc>
          <w:tcPr>
            <w:tcW w:w="1842" w:type="dxa"/>
          </w:tcPr>
          <w:p w14:paraId="51D7DBDB" w14:textId="77777777" w:rsidR="00131240" w:rsidRDefault="00131240" w:rsidP="00786AC4">
            <w:pPr>
              <w:rPr>
                <w:lang w:val="en-GB"/>
              </w:rPr>
            </w:pPr>
          </w:p>
        </w:tc>
      </w:tr>
      <w:tr w:rsidR="00D26FBE" w:rsidRPr="00BF29D1" w14:paraId="7B585779" w14:textId="77777777" w:rsidTr="00786AC4">
        <w:tc>
          <w:tcPr>
            <w:tcW w:w="1195" w:type="dxa"/>
          </w:tcPr>
          <w:p w14:paraId="66E5E303" w14:textId="0C8750EC" w:rsidR="00D26FBE" w:rsidRDefault="00D26FBE" w:rsidP="00786AC4">
            <w:pPr>
              <w:rPr>
                <w:lang w:val="en-GB"/>
              </w:rPr>
            </w:pPr>
            <w:r>
              <w:rPr>
                <w:lang w:val="en-GB"/>
              </w:rPr>
              <w:t>22</w:t>
            </w:r>
          </w:p>
        </w:tc>
        <w:tc>
          <w:tcPr>
            <w:tcW w:w="5953" w:type="dxa"/>
          </w:tcPr>
          <w:p w14:paraId="59C18694" w14:textId="77777777" w:rsidR="002A5A32" w:rsidRDefault="00065806" w:rsidP="00786AC4">
            <w:pPr>
              <w:rPr>
                <w:lang w:val="en-GB"/>
              </w:rPr>
            </w:pPr>
            <w:r>
              <w:rPr>
                <w:lang w:val="en-GB"/>
              </w:rPr>
              <w:t>The submitting publisher, if provided</w:t>
            </w:r>
            <w:r w:rsidR="00794E44">
              <w:rPr>
                <w:lang w:val="en-GB"/>
              </w:rPr>
              <w:t xml:space="preserve">, must </w:t>
            </w:r>
            <w:r w:rsidR="001904B5">
              <w:rPr>
                <w:lang w:val="en-GB"/>
              </w:rPr>
              <w:t>be a member of the</w:t>
            </w:r>
            <w:r w:rsidR="00D84E76">
              <w:rPr>
                <w:lang w:val="en-GB"/>
              </w:rPr>
              <w:t xml:space="preserve"> society/agency designated in the </w:t>
            </w:r>
            <w:proofErr w:type="spellStart"/>
            <w:r w:rsidR="00D84E76">
              <w:rPr>
                <w:lang w:val="en-GB"/>
              </w:rPr>
              <w:t>submittingAgency</w:t>
            </w:r>
            <w:proofErr w:type="spellEnd"/>
            <w:r w:rsidR="00D84E76">
              <w:rPr>
                <w:lang w:val="en-GB"/>
              </w:rPr>
              <w:t xml:space="preserve"> field. </w:t>
            </w:r>
          </w:p>
          <w:p w14:paraId="067EB03A" w14:textId="77777777" w:rsidR="001A7FCC" w:rsidRDefault="00D84E76" w:rsidP="00786AC4">
            <w:pPr>
              <w:rPr>
                <w:lang w:val="en-GB"/>
              </w:rPr>
            </w:pPr>
            <w:r>
              <w:rPr>
                <w:lang w:val="en-GB"/>
              </w:rPr>
              <w:t>If non</w:t>
            </w:r>
            <w:r w:rsidR="005878B6">
              <w:rPr>
                <w:lang w:val="en-GB"/>
              </w:rPr>
              <w:t>e</w:t>
            </w:r>
            <w:r>
              <w:rPr>
                <w:lang w:val="en-GB"/>
              </w:rPr>
              <w:t xml:space="preserve"> of the creators </w:t>
            </w:r>
            <w:r w:rsidR="005878B6">
              <w:rPr>
                <w:lang w:val="en-GB"/>
              </w:rPr>
              <w:t xml:space="preserve">in a submission are members of </w:t>
            </w:r>
            <w:r w:rsidR="004624FB">
              <w:rPr>
                <w:lang w:val="en-GB"/>
              </w:rPr>
              <w:t xml:space="preserve">that society/agency </w:t>
            </w:r>
            <w:r w:rsidR="00851ED8">
              <w:rPr>
                <w:lang w:val="en-GB"/>
              </w:rPr>
              <w:t>for the applicable creator roles, then the submitting publisher</w:t>
            </w:r>
            <w:r w:rsidR="002A5A32">
              <w:rPr>
                <w:lang w:val="en-GB"/>
              </w:rPr>
              <w:t xml:space="preserve"> </w:t>
            </w:r>
            <w:r w:rsidR="00E26A8E">
              <w:rPr>
                <w:lang w:val="en-GB"/>
              </w:rPr>
              <w:t xml:space="preserve">role must be provided.  </w:t>
            </w:r>
          </w:p>
          <w:p w14:paraId="0ED6FFAA" w14:textId="77777777" w:rsidR="001A7FCC" w:rsidRDefault="001A7FCC" w:rsidP="00786AC4">
            <w:pPr>
              <w:rPr>
                <w:lang w:val="en-GB"/>
              </w:rPr>
            </w:pPr>
          </w:p>
          <w:p w14:paraId="1C42E2F4" w14:textId="21B5928C" w:rsidR="00D26FBE" w:rsidRDefault="002255BA" w:rsidP="00786AC4">
            <w:pPr>
              <w:rPr>
                <w:lang w:val="en-GB"/>
              </w:rPr>
            </w:pPr>
            <w:r>
              <w:rPr>
                <w:lang w:val="en-GB"/>
              </w:rPr>
              <w:t>I.E. In order to allocate an ISWC</w:t>
            </w:r>
            <w:r w:rsidR="001A7FCC">
              <w:rPr>
                <w:lang w:val="en-GB"/>
              </w:rPr>
              <w:t>,</w:t>
            </w:r>
            <w:r>
              <w:rPr>
                <w:lang w:val="en-GB"/>
              </w:rPr>
              <w:t xml:space="preserve"> the </w:t>
            </w:r>
            <w:r w:rsidR="00CC5671">
              <w:rPr>
                <w:lang w:val="en-GB"/>
              </w:rPr>
              <w:t xml:space="preserve">submitting publisher must have an “AM” or “E” role </w:t>
            </w:r>
            <w:r w:rsidR="002711AF">
              <w:rPr>
                <w:lang w:val="en-GB"/>
              </w:rPr>
              <w:t xml:space="preserve">on the work being submitted and be a member of the </w:t>
            </w:r>
            <w:r w:rsidR="006979A3">
              <w:rPr>
                <w:lang w:val="en-GB"/>
              </w:rPr>
              <w:t>society that the submission is being made through</w:t>
            </w:r>
            <w:r w:rsidR="001A7FCC">
              <w:rPr>
                <w:lang w:val="en-GB"/>
              </w:rPr>
              <w:t xml:space="preserve"> </w:t>
            </w:r>
            <w:r w:rsidR="00A014C5">
              <w:rPr>
                <w:lang w:val="en-GB"/>
              </w:rPr>
              <w:t xml:space="preserve">or one of the creators listed on the submission </w:t>
            </w:r>
            <w:r w:rsidR="00B850B4">
              <w:rPr>
                <w:lang w:val="en-GB"/>
              </w:rPr>
              <w:t xml:space="preserve">must be a member of the society that the submission is being made through </w:t>
            </w:r>
            <w:r w:rsidR="007A57D3">
              <w:rPr>
                <w:lang w:val="en-GB"/>
              </w:rPr>
              <w:t xml:space="preserve">for a valid creator role. </w:t>
            </w:r>
          </w:p>
        </w:tc>
        <w:tc>
          <w:tcPr>
            <w:tcW w:w="1842" w:type="dxa"/>
          </w:tcPr>
          <w:p w14:paraId="4D095D97" w14:textId="77777777" w:rsidR="00D26FBE" w:rsidRDefault="00D26FBE" w:rsidP="00786AC4">
            <w:pPr>
              <w:rPr>
                <w:lang w:val="en-GB"/>
              </w:rPr>
            </w:pPr>
          </w:p>
        </w:tc>
      </w:tr>
    </w:tbl>
    <w:p w14:paraId="45845522" w14:textId="77777777" w:rsidR="00131240" w:rsidRPr="00BF29D1" w:rsidRDefault="00131240" w:rsidP="00131240">
      <w:pPr>
        <w:ind w:left="360"/>
        <w:rPr>
          <w:lang w:val="en-GB"/>
        </w:rPr>
      </w:pPr>
    </w:p>
    <w:p w14:paraId="00C2D212" w14:textId="77777777" w:rsidR="00131240" w:rsidRDefault="00131240" w:rsidP="009F3154">
      <w:pPr>
        <w:pStyle w:val="Heading4"/>
        <w:rPr>
          <w:lang w:val="en-GB"/>
        </w:rPr>
      </w:pPr>
      <w:bookmarkStart w:id="199" w:name="_Toc135998161"/>
      <w:r w:rsidRPr="00BF29D1">
        <w:rPr>
          <w:lang w:val="en-GB"/>
        </w:rPr>
        <w:t>Field Level Validation</w:t>
      </w:r>
      <w:bookmarkEnd w:id="199"/>
    </w:p>
    <w:tbl>
      <w:tblPr>
        <w:tblStyle w:val="TableGrid"/>
        <w:tblW w:w="8990" w:type="dxa"/>
        <w:tblInd w:w="607" w:type="dxa"/>
        <w:tblLook w:val="04A0" w:firstRow="1" w:lastRow="0" w:firstColumn="1" w:lastColumn="0" w:noHBand="0" w:noVBand="1"/>
      </w:tblPr>
      <w:tblGrid>
        <w:gridCol w:w="1195"/>
        <w:gridCol w:w="5953"/>
        <w:gridCol w:w="1842"/>
      </w:tblGrid>
      <w:tr w:rsidR="00131240" w:rsidRPr="00BF29D1" w14:paraId="4B36D30B" w14:textId="77777777" w:rsidTr="00786AC4">
        <w:tc>
          <w:tcPr>
            <w:tcW w:w="1195" w:type="dxa"/>
            <w:shd w:val="clear" w:color="auto" w:fill="D9D9D9" w:themeFill="background1" w:themeFillShade="D9"/>
          </w:tcPr>
          <w:p w14:paraId="552656FD" w14:textId="77777777" w:rsidR="00131240" w:rsidRPr="00BF29D1" w:rsidRDefault="00131240" w:rsidP="00786AC4">
            <w:pPr>
              <w:rPr>
                <w:lang w:val="en-GB"/>
              </w:rPr>
            </w:pPr>
            <w:r w:rsidRPr="00BF29D1">
              <w:rPr>
                <w:lang w:val="en-GB"/>
              </w:rPr>
              <w:t>Ref</w:t>
            </w:r>
          </w:p>
        </w:tc>
        <w:tc>
          <w:tcPr>
            <w:tcW w:w="5953" w:type="dxa"/>
            <w:shd w:val="clear" w:color="auto" w:fill="D9D9D9" w:themeFill="background1" w:themeFillShade="D9"/>
          </w:tcPr>
          <w:p w14:paraId="3AE3FBFB" w14:textId="77777777" w:rsidR="00131240" w:rsidRPr="00BF29D1" w:rsidRDefault="00131240" w:rsidP="00786AC4">
            <w:pPr>
              <w:rPr>
                <w:lang w:val="en-GB"/>
              </w:rPr>
            </w:pPr>
            <w:r w:rsidRPr="00BF29D1">
              <w:rPr>
                <w:lang w:val="en-GB"/>
              </w:rPr>
              <w:t>Description</w:t>
            </w:r>
          </w:p>
        </w:tc>
        <w:tc>
          <w:tcPr>
            <w:tcW w:w="1842" w:type="dxa"/>
            <w:shd w:val="clear" w:color="auto" w:fill="D9D9D9" w:themeFill="background1" w:themeFillShade="D9"/>
          </w:tcPr>
          <w:p w14:paraId="57469E61" w14:textId="77777777" w:rsidR="00131240" w:rsidRPr="00BF29D1" w:rsidRDefault="00131240" w:rsidP="00786AC4">
            <w:pPr>
              <w:rPr>
                <w:lang w:val="en-GB"/>
              </w:rPr>
            </w:pPr>
            <w:r w:rsidRPr="00BF29D1">
              <w:rPr>
                <w:lang w:val="en-GB"/>
              </w:rPr>
              <w:t>Business Rules Document Ref</w:t>
            </w:r>
          </w:p>
        </w:tc>
      </w:tr>
      <w:tr w:rsidR="00131240" w:rsidRPr="00BF29D1" w14:paraId="1105681B" w14:textId="77777777" w:rsidTr="00786AC4">
        <w:tc>
          <w:tcPr>
            <w:tcW w:w="1195" w:type="dxa"/>
          </w:tcPr>
          <w:p w14:paraId="114B24BE" w14:textId="42A48986" w:rsidR="00131240" w:rsidRPr="00BF29D1" w:rsidRDefault="004A2EF6" w:rsidP="00786AC4">
            <w:pPr>
              <w:rPr>
                <w:lang w:val="en-GB"/>
              </w:rPr>
            </w:pPr>
            <w:r>
              <w:rPr>
                <w:lang w:val="en-GB"/>
              </w:rPr>
              <w:t>21</w:t>
            </w:r>
          </w:p>
        </w:tc>
        <w:tc>
          <w:tcPr>
            <w:tcW w:w="5953" w:type="dxa"/>
          </w:tcPr>
          <w:p w14:paraId="0ACD350A" w14:textId="016BEDA9" w:rsidR="00131240" w:rsidRPr="00BF29D1" w:rsidRDefault="005D2B31" w:rsidP="00786AC4">
            <w:pPr>
              <w:rPr>
                <w:lang w:val="en-GB"/>
              </w:rPr>
            </w:pPr>
            <w:r>
              <w:rPr>
                <w:lang w:val="en-GB"/>
              </w:rPr>
              <w:t xml:space="preserve">If provided the submitting publisher role must be one of “AM” or “E”.   </w:t>
            </w:r>
          </w:p>
        </w:tc>
        <w:tc>
          <w:tcPr>
            <w:tcW w:w="1842" w:type="dxa"/>
          </w:tcPr>
          <w:p w14:paraId="7D7873F5" w14:textId="77777777" w:rsidR="00131240" w:rsidRPr="00BF29D1" w:rsidRDefault="00131240" w:rsidP="00786AC4">
            <w:pPr>
              <w:rPr>
                <w:lang w:val="en-GB"/>
              </w:rPr>
            </w:pPr>
          </w:p>
        </w:tc>
      </w:tr>
      <w:tr w:rsidR="00131240" w:rsidRPr="00BF29D1" w14:paraId="715F7D1C" w14:textId="77777777" w:rsidTr="00786AC4">
        <w:tc>
          <w:tcPr>
            <w:tcW w:w="1195" w:type="dxa"/>
          </w:tcPr>
          <w:p w14:paraId="17778F14" w14:textId="41BA7E91" w:rsidR="00131240" w:rsidRPr="00BF29D1" w:rsidRDefault="009172AB" w:rsidP="00786AC4">
            <w:pPr>
              <w:rPr>
                <w:lang w:val="en-GB"/>
              </w:rPr>
            </w:pPr>
            <w:r>
              <w:rPr>
                <w:lang w:val="en-GB"/>
              </w:rPr>
              <w:t>2</w:t>
            </w:r>
            <w:r w:rsidR="003450E8">
              <w:rPr>
                <w:lang w:val="en-GB"/>
              </w:rPr>
              <w:t>3</w:t>
            </w:r>
          </w:p>
        </w:tc>
        <w:tc>
          <w:tcPr>
            <w:tcW w:w="5953" w:type="dxa"/>
          </w:tcPr>
          <w:p w14:paraId="60B8BFBD" w14:textId="4545C8F8" w:rsidR="00131240" w:rsidRPr="00BF29D1" w:rsidRDefault="009172AB" w:rsidP="00786AC4">
            <w:pPr>
              <w:rPr>
                <w:lang w:val="en-GB"/>
              </w:rPr>
            </w:pPr>
            <w:r>
              <w:rPr>
                <w:lang w:val="en-GB"/>
              </w:rPr>
              <w:t>Must be “true” or “false”</w:t>
            </w:r>
          </w:p>
        </w:tc>
        <w:tc>
          <w:tcPr>
            <w:tcW w:w="1842" w:type="dxa"/>
          </w:tcPr>
          <w:p w14:paraId="2AA0AED2" w14:textId="77777777" w:rsidR="00131240" w:rsidRPr="00BF29D1" w:rsidRDefault="00131240" w:rsidP="00786AC4">
            <w:pPr>
              <w:rPr>
                <w:lang w:val="en-GB"/>
              </w:rPr>
            </w:pPr>
          </w:p>
        </w:tc>
      </w:tr>
      <w:tr w:rsidR="006D12D5" w:rsidRPr="00BF29D1" w14:paraId="7A8000CC" w14:textId="77777777" w:rsidTr="00786AC4">
        <w:tc>
          <w:tcPr>
            <w:tcW w:w="1195" w:type="dxa"/>
          </w:tcPr>
          <w:p w14:paraId="50DC9A43" w14:textId="6738420E" w:rsidR="006D12D5" w:rsidRDefault="006D12D5" w:rsidP="00786AC4">
            <w:pPr>
              <w:rPr>
                <w:lang w:val="en-GB"/>
              </w:rPr>
            </w:pPr>
            <w:r>
              <w:rPr>
                <w:lang w:val="en-GB"/>
              </w:rPr>
              <w:t>24</w:t>
            </w:r>
          </w:p>
        </w:tc>
        <w:tc>
          <w:tcPr>
            <w:tcW w:w="5953" w:type="dxa"/>
          </w:tcPr>
          <w:p w14:paraId="3A16CE16" w14:textId="721FD57C" w:rsidR="006D12D5" w:rsidRDefault="006D12D5" w:rsidP="00786AC4">
            <w:pPr>
              <w:rPr>
                <w:lang w:val="en-GB"/>
              </w:rPr>
            </w:pPr>
            <w:r>
              <w:rPr>
                <w:lang w:val="en-GB"/>
              </w:rPr>
              <w:t xml:space="preserve">All ISRCs must conform to the expected ISRC format.  </w:t>
            </w:r>
            <w:r w:rsidR="00B809AD">
              <w:rPr>
                <w:lang w:val="en-GB"/>
              </w:rPr>
              <w:t xml:space="preserve">I.E. fulfil the following regular expression: </w:t>
            </w:r>
            <w:r w:rsidR="00B809AD" w:rsidRPr="00B809AD">
              <w:rPr>
                <w:lang w:val="en-GB"/>
              </w:rPr>
              <w:t>[A-Z]{</w:t>
            </w:r>
            <w:proofErr w:type="gramStart"/>
            <w:r w:rsidR="00B809AD" w:rsidRPr="00B809AD">
              <w:rPr>
                <w:lang w:val="en-GB"/>
              </w:rPr>
              <w:t>2}[</w:t>
            </w:r>
            <w:proofErr w:type="gramEnd"/>
            <w:r w:rsidR="00B809AD" w:rsidRPr="00B809AD">
              <w:rPr>
                <w:lang w:val="en-GB"/>
              </w:rPr>
              <w:t>A-Z\\d]{</w:t>
            </w:r>
            <w:proofErr w:type="gramStart"/>
            <w:r w:rsidR="00B809AD" w:rsidRPr="00B809AD">
              <w:rPr>
                <w:lang w:val="en-GB"/>
              </w:rPr>
              <w:t>3}\\d</w:t>
            </w:r>
            <w:proofErr w:type="gramEnd"/>
            <w:r w:rsidR="00B809AD" w:rsidRPr="00B809AD">
              <w:rPr>
                <w:lang w:val="en-GB"/>
              </w:rPr>
              <w:t>{</w:t>
            </w:r>
            <w:proofErr w:type="gramStart"/>
            <w:r w:rsidR="00B809AD" w:rsidRPr="00B809AD">
              <w:rPr>
                <w:lang w:val="en-GB"/>
              </w:rPr>
              <w:t>2}\\d</w:t>
            </w:r>
            <w:proofErr w:type="gramEnd"/>
            <w:r w:rsidR="00B809AD" w:rsidRPr="00B809AD">
              <w:rPr>
                <w:lang w:val="en-GB"/>
              </w:rPr>
              <w:t>{5}</w:t>
            </w:r>
          </w:p>
        </w:tc>
        <w:tc>
          <w:tcPr>
            <w:tcW w:w="1842" w:type="dxa"/>
          </w:tcPr>
          <w:p w14:paraId="17ED025A" w14:textId="77777777" w:rsidR="006D12D5" w:rsidRPr="00BF29D1" w:rsidRDefault="006D12D5" w:rsidP="00786AC4">
            <w:pPr>
              <w:rPr>
                <w:lang w:val="en-GB"/>
              </w:rPr>
            </w:pPr>
          </w:p>
        </w:tc>
      </w:tr>
      <w:tr w:rsidR="00E404E1" w:rsidRPr="00BF29D1" w14:paraId="1E6979F6" w14:textId="77777777" w:rsidTr="00786AC4">
        <w:tc>
          <w:tcPr>
            <w:tcW w:w="1195" w:type="dxa"/>
          </w:tcPr>
          <w:p w14:paraId="5D3EB791" w14:textId="5D2C6738" w:rsidR="00E404E1" w:rsidRDefault="00E404E1" w:rsidP="00786AC4">
            <w:pPr>
              <w:rPr>
                <w:lang w:val="en-GB"/>
              </w:rPr>
            </w:pPr>
            <w:r>
              <w:rPr>
                <w:lang w:val="en-GB"/>
              </w:rPr>
              <w:t>25</w:t>
            </w:r>
          </w:p>
        </w:tc>
        <w:tc>
          <w:tcPr>
            <w:tcW w:w="5953" w:type="dxa"/>
          </w:tcPr>
          <w:p w14:paraId="4A1518CE" w14:textId="2ABE6064" w:rsidR="00E404E1" w:rsidRDefault="00E404E1" w:rsidP="00786AC4">
            <w:pPr>
              <w:rPr>
                <w:lang w:val="en-GB"/>
              </w:rPr>
            </w:pPr>
            <w:r w:rsidRPr="00E404E1">
              <w:rPr>
                <w:lang w:val="en-GB"/>
              </w:rPr>
              <w:t>Must be one of the following role codes: "CA", "AR", "SE", "PA"</w:t>
            </w:r>
            <w:proofErr w:type="gramStart"/>
            <w:r w:rsidRPr="00E404E1">
              <w:rPr>
                <w:lang w:val="en-GB"/>
              </w:rPr>
              <w:t>, ”ES</w:t>
            </w:r>
            <w:proofErr w:type="gramEnd"/>
            <w:r w:rsidRPr="00E404E1">
              <w:rPr>
                <w:lang w:val="en-GB"/>
              </w:rPr>
              <w:t>", "AM", "SA", "C", "AD", "A", "E", "AQ", "SR</w:t>
            </w:r>
            <w:proofErr w:type="gramStart"/>
            <w:r w:rsidRPr="00E404E1">
              <w:rPr>
                <w:lang w:val="en-GB"/>
              </w:rPr>
              <w:t xml:space="preserve">",   </w:t>
            </w:r>
            <w:proofErr w:type="gramEnd"/>
            <w:r w:rsidRPr="00E404E1">
              <w:rPr>
                <w:lang w:val="en-GB"/>
              </w:rPr>
              <w:t xml:space="preserve">        "TR"</w:t>
            </w:r>
          </w:p>
        </w:tc>
        <w:tc>
          <w:tcPr>
            <w:tcW w:w="1842" w:type="dxa"/>
          </w:tcPr>
          <w:p w14:paraId="26657C97" w14:textId="77777777" w:rsidR="00E404E1" w:rsidRPr="00BF29D1" w:rsidRDefault="00E404E1" w:rsidP="00786AC4">
            <w:pPr>
              <w:rPr>
                <w:lang w:val="en-GB"/>
              </w:rPr>
            </w:pPr>
          </w:p>
        </w:tc>
      </w:tr>
    </w:tbl>
    <w:p w14:paraId="6208B94D" w14:textId="77777777" w:rsidR="001D4488" w:rsidRDefault="001D4488" w:rsidP="000300FE">
      <w:pPr>
        <w:pStyle w:val="NormalIndent"/>
        <w:rPr>
          <w:lang w:val="en-GB"/>
        </w:rPr>
      </w:pPr>
    </w:p>
    <w:p w14:paraId="1A8A1CAA" w14:textId="77777777" w:rsidR="001B5DF2" w:rsidRPr="005D3466" w:rsidRDefault="001B5DF2" w:rsidP="001B5DF2">
      <w:pPr>
        <w:pStyle w:val="NormalIndent"/>
        <w:rPr>
          <w:lang w:val="en-GB"/>
        </w:rPr>
      </w:pPr>
    </w:p>
    <w:p w14:paraId="3F7A751B" w14:textId="6EAB7851" w:rsidR="001B5DF2" w:rsidRPr="001B5DF2" w:rsidRDefault="001B5DF2">
      <w:pPr>
        <w:pStyle w:val="Heading3"/>
        <w:rPr>
          <w:lang w:val="en-GB"/>
        </w:rPr>
      </w:pPr>
      <w:bookmarkStart w:id="200" w:name="_Toc135998162"/>
      <w:proofErr w:type="spellStart"/>
      <w:r>
        <w:rPr>
          <w:lang w:val="en-GB"/>
        </w:rPr>
        <w:t>Find</w:t>
      </w:r>
      <w:r w:rsidRPr="001B5DF2">
        <w:rPr>
          <w:lang w:val="en-GB"/>
        </w:rPr>
        <w:t>Submission</w:t>
      </w:r>
      <w:proofErr w:type="spellEnd"/>
      <w:r w:rsidRPr="001B5DF2">
        <w:rPr>
          <w:lang w:val="en-GB"/>
        </w:rPr>
        <w:t xml:space="preserve"> / </w:t>
      </w:r>
      <w:r>
        <w:rPr>
          <w:lang w:val="en-GB"/>
        </w:rPr>
        <w:t>Resolution</w:t>
      </w:r>
      <w:r w:rsidRPr="001B5DF2">
        <w:rPr>
          <w:lang w:val="en-GB"/>
        </w:rPr>
        <w:t xml:space="preserve"> Record</w:t>
      </w:r>
      <w:bookmarkEnd w:id="200"/>
      <w:r w:rsidRPr="001B5DF2">
        <w:rPr>
          <w:lang w:val="en-GB"/>
        </w:rPr>
        <w:t xml:space="preserve"> </w:t>
      </w:r>
    </w:p>
    <w:p w14:paraId="57EB745C" w14:textId="2606B426" w:rsidR="001B5DF2" w:rsidRDefault="001B5DF2" w:rsidP="001B5DF2">
      <w:pPr>
        <w:pStyle w:val="NormalIndent"/>
        <w:rPr>
          <w:lang w:val="en-GB"/>
        </w:rPr>
      </w:pPr>
      <w:r>
        <w:rPr>
          <w:lang w:val="en-GB"/>
        </w:rPr>
        <w:t xml:space="preserve">Each </w:t>
      </w:r>
      <w:proofErr w:type="spellStart"/>
      <w:r w:rsidR="00460E5E">
        <w:rPr>
          <w:lang w:val="en-GB"/>
        </w:rPr>
        <w:t>Find</w:t>
      </w:r>
      <w:r>
        <w:rPr>
          <w:lang w:val="en-GB"/>
        </w:rPr>
        <w:t>Submission</w:t>
      </w:r>
      <w:proofErr w:type="spellEnd"/>
      <w:r>
        <w:rPr>
          <w:lang w:val="en-GB"/>
        </w:rPr>
        <w:t>/</w:t>
      </w:r>
      <w:r w:rsidR="00460E5E">
        <w:rPr>
          <w:lang w:val="en-GB"/>
        </w:rPr>
        <w:t>Resolution</w:t>
      </w:r>
      <w:r>
        <w:rPr>
          <w:lang w:val="en-GB"/>
        </w:rPr>
        <w:t xml:space="preserve"> record should have the following structure:</w:t>
      </w:r>
    </w:p>
    <w:tbl>
      <w:tblPr>
        <w:tblW w:w="9464" w:type="dxa"/>
        <w:tblInd w:w="6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082"/>
        <w:gridCol w:w="720"/>
        <w:gridCol w:w="720"/>
        <w:gridCol w:w="4383"/>
        <w:gridCol w:w="1559"/>
      </w:tblGrid>
      <w:tr w:rsidR="00E53F1B" w:rsidRPr="00BF29D1" w14:paraId="73B22BD7" w14:textId="77777777" w:rsidTr="5A9C2BEF">
        <w:trPr>
          <w:cantSplit/>
        </w:trPr>
        <w:tc>
          <w:tcPr>
            <w:tcW w:w="2082" w:type="dxa"/>
            <w:tcBorders>
              <w:bottom w:val="single" w:sz="6" w:space="0" w:color="000000" w:themeColor="text1"/>
            </w:tcBorders>
            <w:shd w:val="clear" w:color="auto" w:fill="FFFFFF" w:themeFill="background1"/>
          </w:tcPr>
          <w:p w14:paraId="4B8688A1" w14:textId="77777777" w:rsidR="00E53F1B" w:rsidRPr="00BF29D1" w:rsidRDefault="00E53F1B" w:rsidP="00786AC4">
            <w:pPr>
              <w:rPr>
                <w:lang w:val="en-GB"/>
              </w:rPr>
            </w:pPr>
            <w:r w:rsidRPr="00BF29D1">
              <w:rPr>
                <w:lang w:val="en-GB"/>
              </w:rPr>
              <w:lastRenderedPageBreak/>
              <w:t>Field</w:t>
            </w:r>
          </w:p>
        </w:tc>
        <w:tc>
          <w:tcPr>
            <w:tcW w:w="720" w:type="dxa"/>
            <w:shd w:val="clear" w:color="auto" w:fill="FFFFFF" w:themeFill="background1"/>
          </w:tcPr>
          <w:p w14:paraId="0334590A" w14:textId="77777777" w:rsidR="00E53F1B" w:rsidRPr="00BF29D1" w:rsidRDefault="00E53F1B" w:rsidP="00786AC4">
            <w:pPr>
              <w:rPr>
                <w:lang w:val="en-GB"/>
              </w:rPr>
            </w:pPr>
            <w:r>
              <w:rPr>
                <w:lang w:val="en-GB"/>
              </w:rPr>
              <w:t>Field #</w:t>
            </w:r>
          </w:p>
        </w:tc>
        <w:tc>
          <w:tcPr>
            <w:tcW w:w="720" w:type="dxa"/>
            <w:shd w:val="clear" w:color="auto" w:fill="FFFFFF" w:themeFill="background1"/>
          </w:tcPr>
          <w:p w14:paraId="0A48923A" w14:textId="77777777" w:rsidR="00E53F1B" w:rsidRPr="00BF29D1" w:rsidRDefault="00E53F1B" w:rsidP="00786AC4">
            <w:pPr>
              <w:rPr>
                <w:lang w:val="en-GB"/>
              </w:rPr>
            </w:pPr>
            <w:proofErr w:type="spellStart"/>
            <w:r w:rsidRPr="00BF29D1">
              <w:rPr>
                <w:lang w:val="en-GB"/>
              </w:rPr>
              <w:t>Req</w:t>
            </w:r>
            <w:proofErr w:type="spellEnd"/>
          </w:p>
        </w:tc>
        <w:tc>
          <w:tcPr>
            <w:tcW w:w="4383" w:type="dxa"/>
            <w:shd w:val="clear" w:color="auto" w:fill="FFFFFF" w:themeFill="background1"/>
          </w:tcPr>
          <w:p w14:paraId="1D1E7A64" w14:textId="77777777" w:rsidR="00E53F1B" w:rsidRPr="00BF29D1" w:rsidRDefault="00E53F1B" w:rsidP="00786AC4">
            <w:pPr>
              <w:rPr>
                <w:lang w:val="en-GB"/>
              </w:rPr>
            </w:pPr>
            <w:r w:rsidRPr="00BF29D1">
              <w:rPr>
                <w:lang w:val="en-GB"/>
              </w:rPr>
              <w:t>Field Description</w:t>
            </w:r>
          </w:p>
        </w:tc>
        <w:tc>
          <w:tcPr>
            <w:tcW w:w="1559" w:type="dxa"/>
            <w:shd w:val="clear" w:color="auto" w:fill="FFFFFF" w:themeFill="background1"/>
          </w:tcPr>
          <w:p w14:paraId="354A0518" w14:textId="77777777" w:rsidR="00E53F1B" w:rsidRPr="00BF29D1" w:rsidRDefault="00E53F1B" w:rsidP="00786AC4">
            <w:pPr>
              <w:rPr>
                <w:sz w:val="18"/>
                <w:szCs w:val="18"/>
                <w:lang w:val="en-GB"/>
              </w:rPr>
            </w:pPr>
            <w:r w:rsidRPr="00BF29D1">
              <w:rPr>
                <w:sz w:val="18"/>
                <w:szCs w:val="18"/>
                <w:lang w:val="en-GB"/>
              </w:rPr>
              <w:t>Field Rules Reference</w:t>
            </w:r>
          </w:p>
        </w:tc>
      </w:tr>
      <w:tr w:rsidR="005030A7" w:rsidRPr="00BF29D1" w14:paraId="7CCFC674" w14:textId="77777777" w:rsidTr="5A9C2BEF">
        <w:trPr>
          <w:cantSplit/>
          <w:ins w:id="201" w:author="Curnan Reidy" w:date="2020-06-16T10:40:00Z"/>
        </w:trPr>
        <w:tc>
          <w:tcPr>
            <w:tcW w:w="2082" w:type="dxa"/>
            <w:shd w:val="clear" w:color="auto" w:fill="E6E6E6"/>
          </w:tcPr>
          <w:p w14:paraId="6EB9FDFC" w14:textId="4F39297A" w:rsidR="005030A7" w:rsidRPr="00BF29D1" w:rsidRDefault="005030A7" w:rsidP="00786AC4">
            <w:pPr>
              <w:rPr>
                <w:ins w:id="202" w:author="Curnan Reidy" w:date="2020-06-16T10:40:00Z"/>
                <w:iCs/>
                <w:sz w:val="18"/>
                <w:szCs w:val="18"/>
                <w:lang w:val="en-GB"/>
              </w:rPr>
            </w:pPr>
            <w:proofErr w:type="spellStart"/>
            <w:ins w:id="203" w:author="Curnan Reidy" w:date="2020-06-16T10:40:00Z">
              <w:r>
                <w:rPr>
                  <w:iCs/>
                  <w:sz w:val="18"/>
                  <w:szCs w:val="18"/>
                  <w:lang w:val="en-GB"/>
                </w:rPr>
                <w:t>recordType</w:t>
              </w:r>
              <w:proofErr w:type="spellEnd"/>
            </w:ins>
          </w:p>
        </w:tc>
        <w:tc>
          <w:tcPr>
            <w:tcW w:w="720" w:type="dxa"/>
          </w:tcPr>
          <w:p w14:paraId="70519B10" w14:textId="63D81892" w:rsidR="005030A7" w:rsidRDefault="005030A7" w:rsidP="00786AC4">
            <w:pPr>
              <w:rPr>
                <w:ins w:id="204" w:author="Curnan Reidy" w:date="2020-06-16T10:40:00Z"/>
                <w:sz w:val="18"/>
                <w:szCs w:val="18"/>
                <w:lang w:val="en-GB"/>
              </w:rPr>
            </w:pPr>
            <w:ins w:id="205" w:author="Curnan Reidy" w:date="2020-06-16T10:40:00Z">
              <w:r>
                <w:rPr>
                  <w:sz w:val="18"/>
                  <w:szCs w:val="18"/>
                  <w:lang w:val="en-GB"/>
                </w:rPr>
                <w:t>0</w:t>
              </w:r>
            </w:ins>
          </w:p>
        </w:tc>
        <w:tc>
          <w:tcPr>
            <w:tcW w:w="720" w:type="dxa"/>
          </w:tcPr>
          <w:p w14:paraId="05B6B206" w14:textId="743394D1" w:rsidR="005030A7" w:rsidRPr="00BF29D1" w:rsidRDefault="005030A7" w:rsidP="00786AC4">
            <w:pPr>
              <w:rPr>
                <w:ins w:id="206" w:author="Curnan Reidy" w:date="2020-06-16T10:40:00Z"/>
                <w:sz w:val="18"/>
                <w:szCs w:val="18"/>
                <w:lang w:val="en-GB"/>
              </w:rPr>
            </w:pPr>
            <w:ins w:id="207" w:author="Curnan Reidy" w:date="2020-06-16T10:40:00Z">
              <w:r>
                <w:rPr>
                  <w:sz w:val="18"/>
                  <w:szCs w:val="18"/>
                  <w:lang w:val="en-GB"/>
                </w:rPr>
                <w:t>M</w:t>
              </w:r>
            </w:ins>
          </w:p>
        </w:tc>
        <w:tc>
          <w:tcPr>
            <w:tcW w:w="4383" w:type="dxa"/>
          </w:tcPr>
          <w:p w14:paraId="4CD8315F" w14:textId="7BB54E8C" w:rsidR="005030A7" w:rsidRPr="00BF29D1" w:rsidRDefault="005030A7" w:rsidP="00786AC4">
            <w:pPr>
              <w:rPr>
                <w:ins w:id="208" w:author="Curnan Reidy" w:date="2020-06-16T10:40:00Z"/>
                <w:sz w:val="18"/>
                <w:szCs w:val="18"/>
                <w:lang w:val="en-GB"/>
              </w:rPr>
            </w:pPr>
            <w:proofErr w:type="spellStart"/>
            <w:ins w:id="209" w:author="Curnan Reidy" w:date="2020-06-16T10:40:00Z">
              <w:r>
                <w:rPr>
                  <w:sz w:val="18"/>
                  <w:szCs w:val="18"/>
                  <w:lang w:val="en-GB"/>
                </w:rPr>
                <w:t>FindSubmission</w:t>
              </w:r>
            </w:ins>
            <w:r w:rsidR="005122F5">
              <w:rPr>
                <w:sz w:val="18"/>
                <w:szCs w:val="18"/>
                <w:lang w:val="en-GB"/>
              </w:rPr>
              <w:t>s</w:t>
            </w:r>
            <w:proofErr w:type="spellEnd"/>
          </w:p>
        </w:tc>
        <w:tc>
          <w:tcPr>
            <w:tcW w:w="1559" w:type="dxa"/>
          </w:tcPr>
          <w:p w14:paraId="1CEAF543" w14:textId="77777777" w:rsidR="005030A7" w:rsidRPr="00BF29D1" w:rsidRDefault="005030A7" w:rsidP="00786AC4">
            <w:pPr>
              <w:rPr>
                <w:ins w:id="210" w:author="Curnan Reidy" w:date="2020-06-16T10:40:00Z"/>
                <w:sz w:val="18"/>
                <w:szCs w:val="18"/>
                <w:lang w:val="en-GB"/>
              </w:rPr>
            </w:pPr>
          </w:p>
        </w:tc>
      </w:tr>
      <w:tr w:rsidR="00E53F1B" w:rsidRPr="00BF29D1" w14:paraId="34968BF5" w14:textId="77777777" w:rsidTr="5A9C2BEF">
        <w:trPr>
          <w:cantSplit/>
        </w:trPr>
        <w:tc>
          <w:tcPr>
            <w:tcW w:w="2082" w:type="dxa"/>
            <w:shd w:val="clear" w:color="auto" w:fill="E6E6E6"/>
          </w:tcPr>
          <w:p w14:paraId="1548CF8E" w14:textId="77777777" w:rsidR="00E53F1B" w:rsidRPr="00BF29D1" w:rsidRDefault="00E53F1B" w:rsidP="00786AC4">
            <w:pPr>
              <w:rPr>
                <w:iCs/>
                <w:sz w:val="18"/>
                <w:szCs w:val="18"/>
                <w:lang w:val="en-GB"/>
              </w:rPr>
            </w:pPr>
            <w:proofErr w:type="spellStart"/>
            <w:r w:rsidRPr="00BF29D1">
              <w:rPr>
                <w:iCs/>
                <w:sz w:val="18"/>
                <w:szCs w:val="18"/>
                <w:lang w:val="en-GB"/>
              </w:rPr>
              <w:t>submissionId</w:t>
            </w:r>
            <w:proofErr w:type="spellEnd"/>
          </w:p>
        </w:tc>
        <w:tc>
          <w:tcPr>
            <w:tcW w:w="720" w:type="dxa"/>
          </w:tcPr>
          <w:p w14:paraId="254F40CC" w14:textId="77777777" w:rsidR="00E53F1B" w:rsidRPr="00BF29D1" w:rsidRDefault="00E53F1B" w:rsidP="00786AC4">
            <w:pPr>
              <w:rPr>
                <w:sz w:val="18"/>
                <w:szCs w:val="18"/>
                <w:lang w:val="en-GB"/>
              </w:rPr>
            </w:pPr>
            <w:r>
              <w:rPr>
                <w:sz w:val="18"/>
                <w:szCs w:val="18"/>
                <w:lang w:val="en-GB"/>
              </w:rPr>
              <w:t>1</w:t>
            </w:r>
          </w:p>
        </w:tc>
        <w:tc>
          <w:tcPr>
            <w:tcW w:w="720" w:type="dxa"/>
          </w:tcPr>
          <w:p w14:paraId="6C758D27" w14:textId="77777777" w:rsidR="00E53F1B" w:rsidRPr="00BF29D1" w:rsidRDefault="00E53F1B" w:rsidP="00786AC4">
            <w:pPr>
              <w:rPr>
                <w:sz w:val="18"/>
                <w:szCs w:val="18"/>
                <w:lang w:val="en-GB"/>
              </w:rPr>
            </w:pPr>
            <w:r w:rsidRPr="00BF29D1">
              <w:rPr>
                <w:sz w:val="18"/>
                <w:szCs w:val="18"/>
                <w:lang w:val="en-GB"/>
              </w:rPr>
              <w:t>M</w:t>
            </w:r>
          </w:p>
        </w:tc>
        <w:tc>
          <w:tcPr>
            <w:tcW w:w="4383" w:type="dxa"/>
          </w:tcPr>
          <w:p w14:paraId="74B4F019" w14:textId="77777777" w:rsidR="00E53F1B" w:rsidRPr="00BF29D1" w:rsidRDefault="00E53F1B" w:rsidP="00786AC4">
            <w:pPr>
              <w:rPr>
                <w:sz w:val="18"/>
                <w:szCs w:val="18"/>
                <w:lang w:val="en-GB"/>
              </w:rPr>
            </w:pPr>
            <w:r w:rsidRPr="00BF29D1">
              <w:rPr>
                <w:sz w:val="18"/>
                <w:szCs w:val="18"/>
                <w:lang w:val="en-GB"/>
              </w:rPr>
              <w:t>Submitter provided unique id for the transaction within the file.   This id can be used to tie an acknowledgement record back to its original transaction</w:t>
            </w:r>
          </w:p>
        </w:tc>
        <w:tc>
          <w:tcPr>
            <w:tcW w:w="1559" w:type="dxa"/>
          </w:tcPr>
          <w:p w14:paraId="5C6BF4AE" w14:textId="77777777" w:rsidR="00E53F1B" w:rsidRPr="00BF29D1" w:rsidRDefault="00E53F1B" w:rsidP="00786AC4">
            <w:pPr>
              <w:rPr>
                <w:sz w:val="18"/>
                <w:szCs w:val="18"/>
                <w:lang w:val="en-GB"/>
              </w:rPr>
            </w:pPr>
          </w:p>
        </w:tc>
      </w:tr>
      <w:tr w:rsidR="00E53F1B" w:rsidRPr="00BF29D1" w14:paraId="2A9FB803" w14:textId="77777777" w:rsidTr="5A9C2BEF">
        <w:trPr>
          <w:cantSplit/>
        </w:trPr>
        <w:tc>
          <w:tcPr>
            <w:tcW w:w="2082" w:type="dxa"/>
            <w:shd w:val="clear" w:color="auto" w:fill="E6E6E6"/>
          </w:tcPr>
          <w:p w14:paraId="0E83FA31" w14:textId="77777777" w:rsidR="00E53F1B" w:rsidRPr="00BF29D1" w:rsidRDefault="00E53F1B" w:rsidP="00786AC4">
            <w:pPr>
              <w:rPr>
                <w:iCs/>
                <w:sz w:val="18"/>
                <w:szCs w:val="18"/>
                <w:lang w:val="en-GB"/>
              </w:rPr>
            </w:pPr>
            <w:proofErr w:type="spellStart"/>
            <w:r>
              <w:rPr>
                <w:iCs/>
                <w:sz w:val="18"/>
                <w:szCs w:val="18"/>
                <w:lang w:val="en-GB"/>
              </w:rPr>
              <w:t>submittingAgency</w:t>
            </w:r>
            <w:proofErr w:type="spellEnd"/>
          </w:p>
        </w:tc>
        <w:tc>
          <w:tcPr>
            <w:tcW w:w="720" w:type="dxa"/>
          </w:tcPr>
          <w:p w14:paraId="7821E883" w14:textId="77777777" w:rsidR="00E53F1B" w:rsidRDefault="00E53F1B" w:rsidP="00786AC4">
            <w:pPr>
              <w:rPr>
                <w:sz w:val="18"/>
                <w:szCs w:val="18"/>
                <w:lang w:val="en-GB"/>
              </w:rPr>
            </w:pPr>
            <w:r>
              <w:rPr>
                <w:sz w:val="18"/>
                <w:szCs w:val="18"/>
                <w:lang w:val="en-GB"/>
              </w:rPr>
              <w:t>2</w:t>
            </w:r>
          </w:p>
        </w:tc>
        <w:tc>
          <w:tcPr>
            <w:tcW w:w="720" w:type="dxa"/>
          </w:tcPr>
          <w:p w14:paraId="47E1EB11" w14:textId="77777777" w:rsidR="00E53F1B" w:rsidRPr="00BF29D1" w:rsidRDefault="00E53F1B" w:rsidP="00786AC4">
            <w:pPr>
              <w:rPr>
                <w:sz w:val="18"/>
                <w:szCs w:val="18"/>
                <w:lang w:val="en-GB"/>
              </w:rPr>
            </w:pPr>
            <w:r>
              <w:rPr>
                <w:sz w:val="18"/>
                <w:szCs w:val="18"/>
                <w:lang w:val="en-GB"/>
              </w:rPr>
              <w:t>M</w:t>
            </w:r>
          </w:p>
        </w:tc>
        <w:tc>
          <w:tcPr>
            <w:tcW w:w="4383" w:type="dxa"/>
          </w:tcPr>
          <w:p w14:paraId="4103C038" w14:textId="61A43CAA" w:rsidR="00E53F1B" w:rsidRPr="00BF29D1" w:rsidRDefault="00E53F1B" w:rsidP="17F6C9AD">
            <w:pPr>
              <w:rPr>
                <w:sz w:val="18"/>
                <w:szCs w:val="18"/>
              </w:rPr>
            </w:pPr>
            <w:r w:rsidRPr="17F6C9AD">
              <w:rPr>
                <w:sz w:val="18"/>
                <w:szCs w:val="18"/>
              </w:rPr>
              <w:t xml:space="preserve">Agency / Society code that the </w:t>
            </w:r>
            <w:r w:rsidR="009D7B51" w:rsidRPr="17F6C9AD">
              <w:rPr>
                <w:sz w:val="18"/>
                <w:szCs w:val="18"/>
              </w:rPr>
              <w:t>resolution</w:t>
            </w:r>
            <w:r w:rsidRPr="17F6C9AD">
              <w:rPr>
                <w:sz w:val="18"/>
                <w:szCs w:val="18"/>
              </w:rPr>
              <w:t xml:space="preserve"> transactions are being </w:t>
            </w:r>
            <w:r w:rsidR="009D7B51" w:rsidRPr="17F6C9AD">
              <w:rPr>
                <w:sz w:val="18"/>
                <w:szCs w:val="18"/>
              </w:rPr>
              <w:t>associated with</w:t>
            </w:r>
            <w:r w:rsidRPr="17F6C9AD">
              <w:rPr>
                <w:sz w:val="18"/>
                <w:szCs w:val="18"/>
              </w:rPr>
              <w:t xml:space="preserve">.  </w:t>
            </w:r>
          </w:p>
        </w:tc>
        <w:tc>
          <w:tcPr>
            <w:tcW w:w="1559" w:type="dxa"/>
          </w:tcPr>
          <w:p w14:paraId="47F20467" w14:textId="77777777" w:rsidR="00E53F1B" w:rsidRPr="00BF29D1" w:rsidRDefault="00E53F1B" w:rsidP="00786AC4">
            <w:pPr>
              <w:rPr>
                <w:sz w:val="18"/>
                <w:szCs w:val="18"/>
                <w:lang w:val="en-GB"/>
              </w:rPr>
            </w:pPr>
          </w:p>
        </w:tc>
      </w:tr>
      <w:tr w:rsidR="00E53F1B" w:rsidRPr="00BF29D1" w14:paraId="62CF98E1" w14:textId="77777777" w:rsidTr="5A9C2BEF">
        <w:trPr>
          <w:cantSplit/>
        </w:trPr>
        <w:tc>
          <w:tcPr>
            <w:tcW w:w="2082" w:type="dxa"/>
            <w:shd w:val="clear" w:color="auto" w:fill="E6E6E6"/>
          </w:tcPr>
          <w:p w14:paraId="4C6327B3" w14:textId="77777777" w:rsidR="00E53F1B" w:rsidRDefault="00E53F1B" w:rsidP="00786AC4">
            <w:pPr>
              <w:rPr>
                <w:iCs/>
                <w:sz w:val="18"/>
                <w:szCs w:val="18"/>
                <w:lang w:val="en-GB"/>
              </w:rPr>
            </w:pPr>
            <w:proofErr w:type="spellStart"/>
            <w:r>
              <w:rPr>
                <w:iCs/>
                <w:sz w:val="18"/>
                <w:szCs w:val="18"/>
                <w:lang w:val="en-GB"/>
              </w:rPr>
              <w:t>submittingSourcedb</w:t>
            </w:r>
            <w:proofErr w:type="spellEnd"/>
          </w:p>
        </w:tc>
        <w:tc>
          <w:tcPr>
            <w:tcW w:w="720" w:type="dxa"/>
          </w:tcPr>
          <w:p w14:paraId="12F6EB5A" w14:textId="77777777" w:rsidR="00E53F1B" w:rsidRDefault="00E53F1B" w:rsidP="00786AC4">
            <w:pPr>
              <w:rPr>
                <w:sz w:val="18"/>
                <w:szCs w:val="18"/>
                <w:lang w:val="en-GB"/>
              </w:rPr>
            </w:pPr>
            <w:r>
              <w:rPr>
                <w:sz w:val="18"/>
                <w:szCs w:val="18"/>
                <w:lang w:val="en-GB"/>
              </w:rPr>
              <w:t>3</w:t>
            </w:r>
          </w:p>
        </w:tc>
        <w:tc>
          <w:tcPr>
            <w:tcW w:w="720" w:type="dxa"/>
          </w:tcPr>
          <w:p w14:paraId="25AF8FB3" w14:textId="77777777" w:rsidR="00E53F1B" w:rsidRDefault="00E53F1B" w:rsidP="00786AC4">
            <w:pPr>
              <w:rPr>
                <w:sz w:val="18"/>
                <w:szCs w:val="18"/>
                <w:lang w:val="en-GB"/>
              </w:rPr>
            </w:pPr>
            <w:r>
              <w:rPr>
                <w:sz w:val="18"/>
                <w:szCs w:val="18"/>
                <w:lang w:val="en-GB"/>
              </w:rPr>
              <w:t>M</w:t>
            </w:r>
          </w:p>
        </w:tc>
        <w:tc>
          <w:tcPr>
            <w:tcW w:w="4383" w:type="dxa"/>
          </w:tcPr>
          <w:p w14:paraId="5B287BC0" w14:textId="7538D1F0" w:rsidR="00E53F1B" w:rsidRDefault="00E53F1B" w:rsidP="00786AC4">
            <w:pPr>
              <w:rPr>
                <w:sz w:val="18"/>
                <w:szCs w:val="18"/>
                <w:lang w:val="en-GB"/>
              </w:rPr>
            </w:pPr>
            <w:r>
              <w:rPr>
                <w:sz w:val="18"/>
                <w:szCs w:val="18"/>
                <w:lang w:val="en-GB"/>
              </w:rPr>
              <w:t xml:space="preserve">Hub </w:t>
            </w:r>
            <w:r w:rsidR="000A3D45">
              <w:rPr>
                <w:sz w:val="18"/>
                <w:szCs w:val="18"/>
                <w:lang w:val="en-GB"/>
              </w:rPr>
              <w:t>of</w:t>
            </w:r>
            <w:r>
              <w:rPr>
                <w:sz w:val="18"/>
                <w:szCs w:val="18"/>
                <w:lang w:val="en-GB"/>
              </w:rPr>
              <w:t xml:space="preserve"> the Agency / Society </w:t>
            </w:r>
            <w:r w:rsidR="00D57465">
              <w:rPr>
                <w:sz w:val="18"/>
                <w:szCs w:val="18"/>
                <w:lang w:val="en-GB"/>
              </w:rPr>
              <w:t xml:space="preserve">that the resolution transactions are being associated with.  </w:t>
            </w:r>
            <w:r>
              <w:rPr>
                <w:sz w:val="18"/>
                <w:szCs w:val="18"/>
                <w:lang w:val="en-GB"/>
              </w:rPr>
              <w:t xml:space="preserve">In most cases this will be same as the </w:t>
            </w:r>
            <w:proofErr w:type="spellStart"/>
            <w:r>
              <w:rPr>
                <w:sz w:val="18"/>
                <w:szCs w:val="18"/>
                <w:lang w:val="en-GB"/>
              </w:rPr>
              <w:t>submittingAgency</w:t>
            </w:r>
            <w:proofErr w:type="spellEnd"/>
            <w:r>
              <w:rPr>
                <w:sz w:val="18"/>
                <w:szCs w:val="18"/>
                <w:lang w:val="en-GB"/>
              </w:rPr>
              <w:t xml:space="preserve"> value.</w:t>
            </w:r>
          </w:p>
        </w:tc>
        <w:tc>
          <w:tcPr>
            <w:tcW w:w="1559" w:type="dxa"/>
          </w:tcPr>
          <w:p w14:paraId="3B2057A8" w14:textId="77777777" w:rsidR="00E53F1B" w:rsidRPr="00BF29D1" w:rsidRDefault="00E53F1B" w:rsidP="00786AC4">
            <w:pPr>
              <w:rPr>
                <w:sz w:val="18"/>
                <w:szCs w:val="18"/>
                <w:lang w:val="en-GB"/>
              </w:rPr>
            </w:pPr>
          </w:p>
        </w:tc>
      </w:tr>
      <w:tr w:rsidR="00E53F1B" w:rsidRPr="00BF29D1" w14:paraId="20BFF47E" w14:textId="77777777" w:rsidTr="5A9C2BEF">
        <w:trPr>
          <w:cantSplit/>
        </w:trPr>
        <w:tc>
          <w:tcPr>
            <w:tcW w:w="2082" w:type="dxa"/>
            <w:shd w:val="clear" w:color="auto" w:fill="E6E6E6"/>
          </w:tcPr>
          <w:p w14:paraId="5128C934" w14:textId="77777777" w:rsidR="00E53F1B" w:rsidRDefault="00E53F1B"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name</w:t>
            </w:r>
          </w:p>
        </w:tc>
        <w:tc>
          <w:tcPr>
            <w:tcW w:w="720" w:type="dxa"/>
          </w:tcPr>
          <w:p w14:paraId="24BBA516" w14:textId="77777777" w:rsidR="00E53F1B" w:rsidRDefault="00E53F1B" w:rsidP="00786AC4">
            <w:pPr>
              <w:rPr>
                <w:sz w:val="18"/>
                <w:szCs w:val="18"/>
                <w:lang w:val="en-GB"/>
              </w:rPr>
            </w:pPr>
            <w:r>
              <w:rPr>
                <w:sz w:val="18"/>
                <w:szCs w:val="18"/>
                <w:lang w:val="en-GB"/>
              </w:rPr>
              <w:t>4</w:t>
            </w:r>
          </w:p>
        </w:tc>
        <w:tc>
          <w:tcPr>
            <w:tcW w:w="720" w:type="dxa"/>
          </w:tcPr>
          <w:p w14:paraId="4DB904A0" w14:textId="77777777" w:rsidR="00E53F1B" w:rsidRDefault="00E53F1B" w:rsidP="00786AC4">
            <w:pPr>
              <w:rPr>
                <w:sz w:val="18"/>
                <w:szCs w:val="18"/>
                <w:lang w:val="en-GB"/>
              </w:rPr>
            </w:pPr>
            <w:r>
              <w:rPr>
                <w:sz w:val="18"/>
                <w:szCs w:val="18"/>
                <w:lang w:val="en-GB"/>
              </w:rPr>
              <w:t>M</w:t>
            </w:r>
          </w:p>
        </w:tc>
        <w:tc>
          <w:tcPr>
            <w:tcW w:w="4383" w:type="dxa"/>
          </w:tcPr>
          <w:p w14:paraId="4DF33A7A" w14:textId="77777777" w:rsidR="00E53F1B" w:rsidRDefault="00E53F1B" w:rsidP="00786AC4">
            <w:pPr>
              <w:rPr>
                <w:sz w:val="18"/>
                <w:szCs w:val="18"/>
                <w:lang w:val="en-GB"/>
              </w:rPr>
            </w:pPr>
            <w:r>
              <w:rPr>
                <w:sz w:val="18"/>
                <w:szCs w:val="18"/>
                <w:lang w:val="en-GB"/>
              </w:rPr>
              <w:t>Name of submitting publisher</w:t>
            </w:r>
          </w:p>
        </w:tc>
        <w:tc>
          <w:tcPr>
            <w:tcW w:w="1559" w:type="dxa"/>
          </w:tcPr>
          <w:p w14:paraId="071737AF" w14:textId="77777777" w:rsidR="00E53F1B" w:rsidRPr="00BF29D1" w:rsidRDefault="00E53F1B" w:rsidP="00786AC4">
            <w:pPr>
              <w:rPr>
                <w:sz w:val="18"/>
                <w:szCs w:val="18"/>
                <w:lang w:val="en-GB"/>
              </w:rPr>
            </w:pPr>
          </w:p>
        </w:tc>
      </w:tr>
      <w:tr w:rsidR="00E53F1B" w:rsidRPr="00BF29D1" w14:paraId="089D2B5D" w14:textId="77777777" w:rsidTr="5A9C2BEF">
        <w:trPr>
          <w:cantSplit/>
        </w:trPr>
        <w:tc>
          <w:tcPr>
            <w:tcW w:w="2082" w:type="dxa"/>
            <w:shd w:val="clear" w:color="auto" w:fill="E6E6E6"/>
          </w:tcPr>
          <w:p w14:paraId="7F1336EC" w14:textId="77777777" w:rsidR="00E53F1B" w:rsidRDefault="00E53F1B"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w:t>
            </w:r>
            <w:proofErr w:type="spellStart"/>
            <w:r>
              <w:rPr>
                <w:iCs/>
                <w:sz w:val="18"/>
                <w:szCs w:val="18"/>
                <w:lang w:val="en-GB"/>
              </w:rPr>
              <w:t>nameNumber</w:t>
            </w:r>
            <w:proofErr w:type="spellEnd"/>
          </w:p>
        </w:tc>
        <w:tc>
          <w:tcPr>
            <w:tcW w:w="720" w:type="dxa"/>
          </w:tcPr>
          <w:p w14:paraId="1F2F01EF" w14:textId="77777777" w:rsidR="00E53F1B" w:rsidRDefault="00E53F1B" w:rsidP="00786AC4">
            <w:pPr>
              <w:rPr>
                <w:sz w:val="18"/>
                <w:szCs w:val="18"/>
                <w:lang w:val="en-GB"/>
              </w:rPr>
            </w:pPr>
            <w:r>
              <w:rPr>
                <w:sz w:val="18"/>
                <w:szCs w:val="18"/>
                <w:lang w:val="en-GB"/>
              </w:rPr>
              <w:t>5</w:t>
            </w:r>
          </w:p>
        </w:tc>
        <w:tc>
          <w:tcPr>
            <w:tcW w:w="720" w:type="dxa"/>
          </w:tcPr>
          <w:p w14:paraId="6969ED96" w14:textId="77777777" w:rsidR="00E53F1B" w:rsidRDefault="00E53F1B" w:rsidP="00786AC4">
            <w:pPr>
              <w:rPr>
                <w:sz w:val="18"/>
                <w:szCs w:val="18"/>
                <w:lang w:val="en-GB"/>
              </w:rPr>
            </w:pPr>
            <w:r>
              <w:rPr>
                <w:sz w:val="18"/>
                <w:szCs w:val="18"/>
                <w:lang w:val="en-GB"/>
              </w:rPr>
              <w:t>M</w:t>
            </w:r>
          </w:p>
        </w:tc>
        <w:tc>
          <w:tcPr>
            <w:tcW w:w="4383" w:type="dxa"/>
          </w:tcPr>
          <w:p w14:paraId="1FCC8370" w14:textId="77777777" w:rsidR="00E53F1B" w:rsidRDefault="00E53F1B" w:rsidP="00786AC4">
            <w:pPr>
              <w:rPr>
                <w:sz w:val="18"/>
                <w:szCs w:val="18"/>
                <w:lang w:val="en-GB"/>
              </w:rPr>
            </w:pPr>
            <w:r>
              <w:rPr>
                <w:sz w:val="18"/>
                <w:szCs w:val="18"/>
                <w:lang w:val="en-GB"/>
              </w:rPr>
              <w:t>IP Name Number for the submitting publisher</w:t>
            </w:r>
          </w:p>
        </w:tc>
        <w:tc>
          <w:tcPr>
            <w:tcW w:w="1559" w:type="dxa"/>
          </w:tcPr>
          <w:p w14:paraId="03DB2167" w14:textId="77777777" w:rsidR="00E53F1B" w:rsidRPr="00BF29D1" w:rsidRDefault="00E53F1B" w:rsidP="00786AC4">
            <w:pPr>
              <w:rPr>
                <w:sz w:val="18"/>
                <w:szCs w:val="18"/>
                <w:lang w:val="en-GB"/>
              </w:rPr>
            </w:pPr>
          </w:p>
        </w:tc>
      </w:tr>
      <w:tr w:rsidR="00E53F1B" w:rsidRPr="00BF29D1" w14:paraId="4A750D3E" w14:textId="77777777" w:rsidTr="5A9C2BEF">
        <w:trPr>
          <w:cantSplit/>
        </w:trPr>
        <w:tc>
          <w:tcPr>
            <w:tcW w:w="2082" w:type="dxa"/>
            <w:shd w:val="clear" w:color="auto" w:fill="E6E6E6"/>
          </w:tcPr>
          <w:p w14:paraId="10953214" w14:textId="77777777" w:rsidR="00E53F1B" w:rsidRDefault="00E53F1B"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role</w:t>
            </w:r>
          </w:p>
        </w:tc>
        <w:tc>
          <w:tcPr>
            <w:tcW w:w="720" w:type="dxa"/>
          </w:tcPr>
          <w:p w14:paraId="46AEF1F2" w14:textId="77777777" w:rsidR="00E53F1B" w:rsidRDefault="00E53F1B" w:rsidP="00786AC4">
            <w:pPr>
              <w:rPr>
                <w:sz w:val="18"/>
                <w:szCs w:val="18"/>
                <w:lang w:val="en-GB"/>
              </w:rPr>
            </w:pPr>
            <w:r>
              <w:rPr>
                <w:sz w:val="18"/>
                <w:szCs w:val="18"/>
                <w:lang w:val="en-GB"/>
              </w:rPr>
              <w:t>6</w:t>
            </w:r>
          </w:p>
        </w:tc>
        <w:tc>
          <w:tcPr>
            <w:tcW w:w="720" w:type="dxa"/>
          </w:tcPr>
          <w:p w14:paraId="4084B219" w14:textId="77777777" w:rsidR="00E53F1B" w:rsidRDefault="00E53F1B" w:rsidP="00786AC4">
            <w:pPr>
              <w:rPr>
                <w:sz w:val="18"/>
                <w:szCs w:val="18"/>
                <w:lang w:val="en-GB"/>
              </w:rPr>
            </w:pPr>
            <w:r>
              <w:rPr>
                <w:sz w:val="18"/>
                <w:szCs w:val="18"/>
                <w:lang w:val="en-GB"/>
              </w:rPr>
              <w:t>O</w:t>
            </w:r>
          </w:p>
        </w:tc>
        <w:tc>
          <w:tcPr>
            <w:tcW w:w="4383" w:type="dxa"/>
          </w:tcPr>
          <w:p w14:paraId="3DB1331D" w14:textId="77777777" w:rsidR="00E53F1B" w:rsidRDefault="00E53F1B" w:rsidP="00786AC4">
            <w:pPr>
              <w:rPr>
                <w:sz w:val="18"/>
                <w:szCs w:val="18"/>
                <w:lang w:val="en-GB"/>
              </w:rPr>
            </w:pPr>
            <w:r>
              <w:rPr>
                <w:sz w:val="18"/>
                <w:szCs w:val="18"/>
                <w:lang w:val="en-GB"/>
              </w:rPr>
              <w:t xml:space="preserve">One of two valid roles that the submitting publisher has for this submission.  </w:t>
            </w:r>
          </w:p>
        </w:tc>
        <w:tc>
          <w:tcPr>
            <w:tcW w:w="1559" w:type="dxa"/>
          </w:tcPr>
          <w:p w14:paraId="5202A4B1" w14:textId="03A46BEC" w:rsidR="00E53F1B" w:rsidRPr="00BF29D1" w:rsidRDefault="00E53F1B" w:rsidP="00786AC4">
            <w:pPr>
              <w:rPr>
                <w:sz w:val="18"/>
                <w:szCs w:val="18"/>
                <w:lang w:val="en-GB"/>
              </w:rPr>
            </w:pPr>
            <w:r>
              <w:rPr>
                <w:sz w:val="18"/>
                <w:szCs w:val="18"/>
                <w:lang w:val="en-GB"/>
              </w:rPr>
              <w:t>21</w:t>
            </w:r>
          </w:p>
        </w:tc>
      </w:tr>
      <w:tr w:rsidR="00E53F1B" w:rsidRPr="00BF29D1" w14:paraId="0E779382" w14:textId="77777777" w:rsidTr="5A9C2BEF">
        <w:trPr>
          <w:cantSplit/>
        </w:trPr>
        <w:tc>
          <w:tcPr>
            <w:tcW w:w="2082" w:type="dxa"/>
            <w:shd w:val="clear" w:color="auto" w:fill="E6E6E6"/>
          </w:tcPr>
          <w:p w14:paraId="0789CF6E" w14:textId="77777777" w:rsidR="00E53F1B" w:rsidRDefault="00E53F1B" w:rsidP="00786AC4">
            <w:pPr>
              <w:rPr>
                <w:iCs/>
                <w:sz w:val="18"/>
                <w:szCs w:val="18"/>
                <w:lang w:val="en-GB"/>
              </w:rPr>
            </w:pPr>
            <w:proofErr w:type="spellStart"/>
            <w:r>
              <w:rPr>
                <w:iCs/>
                <w:sz w:val="18"/>
                <w:szCs w:val="18"/>
                <w:lang w:val="en-GB"/>
              </w:rPr>
              <w:t>submittingPublisher</w:t>
            </w:r>
            <w:proofErr w:type="spellEnd"/>
            <w:r>
              <w:rPr>
                <w:iCs/>
                <w:sz w:val="18"/>
                <w:szCs w:val="18"/>
                <w:lang w:val="en-GB"/>
              </w:rPr>
              <w:t xml:space="preserve"> / email</w:t>
            </w:r>
          </w:p>
        </w:tc>
        <w:tc>
          <w:tcPr>
            <w:tcW w:w="720" w:type="dxa"/>
          </w:tcPr>
          <w:p w14:paraId="4CE76283" w14:textId="77777777" w:rsidR="00E53F1B" w:rsidRDefault="00E53F1B" w:rsidP="00786AC4">
            <w:pPr>
              <w:rPr>
                <w:sz w:val="18"/>
                <w:szCs w:val="18"/>
                <w:lang w:val="en-GB"/>
              </w:rPr>
            </w:pPr>
            <w:r>
              <w:rPr>
                <w:sz w:val="18"/>
                <w:szCs w:val="18"/>
                <w:lang w:val="en-GB"/>
              </w:rPr>
              <w:t>7</w:t>
            </w:r>
          </w:p>
        </w:tc>
        <w:tc>
          <w:tcPr>
            <w:tcW w:w="720" w:type="dxa"/>
          </w:tcPr>
          <w:p w14:paraId="63BB143A" w14:textId="77777777" w:rsidR="00E53F1B" w:rsidRDefault="00E53F1B" w:rsidP="00786AC4">
            <w:pPr>
              <w:rPr>
                <w:sz w:val="18"/>
                <w:szCs w:val="18"/>
                <w:lang w:val="en-GB"/>
              </w:rPr>
            </w:pPr>
            <w:r>
              <w:rPr>
                <w:sz w:val="18"/>
                <w:szCs w:val="18"/>
                <w:lang w:val="en-GB"/>
              </w:rPr>
              <w:t>M</w:t>
            </w:r>
          </w:p>
        </w:tc>
        <w:tc>
          <w:tcPr>
            <w:tcW w:w="4383" w:type="dxa"/>
          </w:tcPr>
          <w:p w14:paraId="1B03F0B4" w14:textId="77777777" w:rsidR="00E53F1B" w:rsidRDefault="00E53F1B" w:rsidP="00786AC4">
            <w:pPr>
              <w:rPr>
                <w:sz w:val="18"/>
                <w:szCs w:val="18"/>
                <w:lang w:val="en-GB"/>
              </w:rPr>
            </w:pPr>
            <w:r>
              <w:rPr>
                <w:sz w:val="18"/>
                <w:szCs w:val="18"/>
                <w:lang w:val="en-GB"/>
              </w:rPr>
              <w:t>Contact email address for publisher</w:t>
            </w:r>
          </w:p>
        </w:tc>
        <w:tc>
          <w:tcPr>
            <w:tcW w:w="1559" w:type="dxa"/>
          </w:tcPr>
          <w:p w14:paraId="0135F7FF" w14:textId="77777777" w:rsidR="00E53F1B" w:rsidRDefault="00E53F1B" w:rsidP="00786AC4">
            <w:pPr>
              <w:rPr>
                <w:sz w:val="18"/>
                <w:szCs w:val="18"/>
                <w:lang w:val="en-GB"/>
              </w:rPr>
            </w:pPr>
          </w:p>
        </w:tc>
      </w:tr>
      <w:tr w:rsidR="00E53F1B" w:rsidRPr="00BF29D1" w14:paraId="2D1F76EC" w14:textId="77777777" w:rsidTr="5A9C2BEF">
        <w:trPr>
          <w:cantSplit/>
        </w:trPr>
        <w:tc>
          <w:tcPr>
            <w:tcW w:w="2082" w:type="dxa"/>
            <w:shd w:val="clear" w:color="auto" w:fill="E7E6E6" w:themeFill="background2"/>
          </w:tcPr>
          <w:p w14:paraId="1C62999A" w14:textId="77777777" w:rsidR="00E53F1B" w:rsidRPr="00BF29D1" w:rsidRDefault="00E53F1B" w:rsidP="00786AC4">
            <w:pPr>
              <w:rPr>
                <w:iCs/>
                <w:sz w:val="18"/>
                <w:szCs w:val="18"/>
                <w:lang w:val="en-GB"/>
              </w:rPr>
            </w:pPr>
            <w:r w:rsidRPr="00BF29D1">
              <w:rPr>
                <w:iCs/>
                <w:sz w:val="18"/>
                <w:szCs w:val="18"/>
                <w:lang w:val="en-GB"/>
              </w:rPr>
              <w:t>workcode</w:t>
            </w:r>
          </w:p>
        </w:tc>
        <w:tc>
          <w:tcPr>
            <w:tcW w:w="720" w:type="dxa"/>
          </w:tcPr>
          <w:p w14:paraId="0DAB70D8" w14:textId="77777777" w:rsidR="00E53F1B" w:rsidRPr="00BF29D1" w:rsidRDefault="00E53F1B" w:rsidP="00786AC4">
            <w:pPr>
              <w:rPr>
                <w:sz w:val="18"/>
                <w:szCs w:val="18"/>
                <w:lang w:val="en-GB"/>
              </w:rPr>
            </w:pPr>
            <w:r>
              <w:rPr>
                <w:sz w:val="18"/>
                <w:szCs w:val="18"/>
                <w:lang w:val="en-GB"/>
              </w:rPr>
              <w:t>8</w:t>
            </w:r>
          </w:p>
        </w:tc>
        <w:tc>
          <w:tcPr>
            <w:tcW w:w="720" w:type="dxa"/>
          </w:tcPr>
          <w:p w14:paraId="0514B9AB" w14:textId="77777777" w:rsidR="00E53F1B" w:rsidRPr="00BF29D1" w:rsidRDefault="00E53F1B" w:rsidP="00786AC4">
            <w:pPr>
              <w:rPr>
                <w:sz w:val="18"/>
                <w:szCs w:val="18"/>
                <w:lang w:val="en-GB"/>
              </w:rPr>
            </w:pPr>
            <w:r w:rsidRPr="00BF29D1">
              <w:rPr>
                <w:sz w:val="18"/>
                <w:szCs w:val="18"/>
                <w:lang w:val="en-GB"/>
              </w:rPr>
              <w:t>M</w:t>
            </w:r>
          </w:p>
        </w:tc>
        <w:tc>
          <w:tcPr>
            <w:tcW w:w="4383" w:type="dxa"/>
          </w:tcPr>
          <w:p w14:paraId="072390E1" w14:textId="6462972B" w:rsidR="00E53F1B" w:rsidRPr="00BF29D1" w:rsidRDefault="00E53F1B" w:rsidP="00786AC4">
            <w:pPr>
              <w:rPr>
                <w:bCs/>
                <w:sz w:val="18"/>
                <w:szCs w:val="18"/>
                <w:lang w:val="en-GB"/>
              </w:rPr>
            </w:pPr>
            <w:r w:rsidRPr="00BF29D1">
              <w:rPr>
                <w:bCs/>
                <w:sz w:val="18"/>
                <w:szCs w:val="18"/>
                <w:lang w:val="en-GB"/>
              </w:rPr>
              <w:t xml:space="preserve">The </w:t>
            </w:r>
            <w:r>
              <w:rPr>
                <w:bCs/>
                <w:sz w:val="18"/>
                <w:szCs w:val="18"/>
                <w:lang w:val="en-GB"/>
              </w:rPr>
              <w:t xml:space="preserve">publisher’s </w:t>
            </w:r>
            <w:r w:rsidRPr="00BF29D1">
              <w:rPr>
                <w:bCs/>
                <w:sz w:val="18"/>
                <w:szCs w:val="18"/>
                <w:lang w:val="en-GB"/>
              </w:rPr>
              <w:t>identifier for the work.  Th</w:t>
            </w:r>
            <w:r>
              <w:rPr>
                <w:bCs/>
                <w:sz w:val="18"/>
                <w:szCs w:val="18"/>
                <w:lang w:val="en-GB"/>
              </w:rPr>
              <w:t xml:space="preserve">is information will be saved against the ISWC returned in the ISWC database and can be used by the society to cross validate ISWCs </w:t>
            </w:r>
            <w:r w:rsidR="0007516C">
              <w:rPr>
                <w:bCs/>
                <w:sz w:val="18"/>
                <w:szCs w:val="18"/>
                <w:lang w:val="en-GB"/>
              </w:rPr>
              <w:t>retrieved</w:t>
            </w:r>
            <w:r>
              <w:rPr>
                <w:bCs/>
                <w:sz w:val="18"/>
                <w:szCs w:val="18"/>
                <w:lang w:val="en-GB"/>
              </w:rPr>
              <w:t xml:space="preserve"> by publishers with their subsequent CWR submissions. </w:t>
            </w:r>
          </w:p>
        </w:tc>
        <w:tc>
          <w:tcPr>
            <w:tcW w:w="1559" w:type="dxa"/>
          </w:tcPr>
          <w:p w14:paraId="7A79C8F6" w14:textId="77777777" w:rsidR="00E53F1B" w:rsidRPr="00BF29D1" w:rsidRDefault="00E53F1B" w:rsidP="00786AC4">
            <w:pPr>
              <w:rPr>
                <w:sz w:val="18"/>
                <w:szCs w:val="18"/>
                <w:lang w:val="en-GB"/>
              </w:rPr>
            </w:pPr>
          </w:p>
        </w:tc>
      </w:tr>
      <w:tr w:rsidR="00E53F1B" w:rsidRPr="00BF29D1" w14:paraId="1DD01900" w14:textId="77777777" w:rsidTr="5A9C2BEF">
        <w:trPr>
          <w:cantSplit/>
        </w:trPr>
        <w:tc>
          <w:tcPr>
            <w:tcW w:w="2082" w:type="dxa"/>
            <w:shd w:val="clear" w:color="auto" w:fill="E7E6E6" w:themeFill="background2"/>
          </w:tcPr>
          <w:p w14:paraId="2B220D08" w14:textId="77777777" w:rsidR="00E53F1B" w:rsidRPr="005122F5" w:rsidRDefault="00E53F1B" w:rsidP="00786AC4">
            <w:pPr>
              <w:rPr>
                <w:bCs/>
                <w:iCs/>
                <w:sz w:val="18"/>
                <w:szCs w:val="18"/>
                <w:lang w:val="en-GB"/>
              </w:rPr>
            </w:pPr>
            <w:r w:rsidRPr="005122F5">
              <w:rPr>
                <w:bCs/>
                <w:iCs/>
                <w:sz w:val="18"/>
                <w:szCs w:val="18"/>
                <w:lang w:val="en-GB"/>
              </w:rPr>
              <w:t>disambiguation</w:t>
            </w:r>
          </w:p>
        </w:tc>
        <w:tc>
          <w:tcPr>
            <w:tcW w:w="720" w:type="dxa"/>
          </w:tcPr>
          <w:p w14:paraId="545AC8D1" w14:textId="77777777" w:rsidR="00E53F1B" w:rsidRPr="005122F5" w:rsidRDefault="00E53F1B" w:rsidP="00786AC4">
            <w:pPr>
              <w:rPr>
                <w:sz w:val="18"/>
                <w:szCs w:val="18"/>
                <w:lang w:val="en-GB"/>
              </w:rPr>
            </w:pPr>
            <w:r w:rsidRPr="005122F5">
              <w:rPr>
                <w:sz w:val="18"/>
                <w:szCs w:val="18"/>
                <w:lang w:val="en-GB"/>
              </w:rPr>
              <w:t>9</w:t>
            </w:r>
          </w:p>
        </w:tc>
        <w:tc>
          <w:tcPr>
            <w:tcW w:w="720" w:type="dxa"/>
          </w:tcPr>
          <w:p w14:paraId="39D6DCC2" w14:textId="77777777" w:rsidR="00E53F1B" w:rsidRPr="005122F5" w:rsidRDefault="00E53F1B" w:rsidP="00786AC4">
            <w:pPr>
              <w:rPr>
                <w:sz w:val="18"/>
                <w:szCs w:val="18"/>
                <w:lang w:val="en-GB"/>
              </w:rPr>
            </w:pPr>
            <w:r w:rsidRPr="005122F5">
              <w:rPr>
                <w:sz w:val="18"/>
                <w:szCs w:val="18"/>
                <w:lang w:val="en-GB"/>
              </w:rPr>
              <w:t>O</w:t>
            </w:r>
          </w:p>
        </w:tc>
        <w:tc>
          <w:tcPr>
            <w:tcW w:w="4383" w:type="dxa"/>
          </w:tcPr>
          <w:p w14:paraId="2F0E8B23" w14:textId="119E6D6F" w:rsidR="00C57554" w:rsidRPr="00C57554" w:rsidRDefault="00C57554" w:rsidP="00786AC4">
            <w:pPr>
              <w:rPr>
                <w:b/>
                <w:sz w:val="18"/>
                <w:szCs w:val="18"/>
                <w:u w:val="single"/>
                <w:lang w:val="en-GB"/>
              </w:rPr>
            </w:pPr>
            <w:r w:rsidRPr="00C57554">
              <w:rPr>
                <w:b/>
                <w:sz w:val="18"/>
                <w:szCs w:val="18"/>
                <w:u w:val="single"/>
                <w:lang w:val="en-GB"/>
              </w:rPr>
              <w:t xml:space="preserve">Though data for fields 9 – 13 </w:t>
            </w:r>
            <w:r>
              <w:rPr>
                <w:b/>
                <w:sz w:val="18"/>
                <w:szCs w:val="18"/>
                <w:u w:val="single"/>
                <w:lang w:val="en-GB"/>
              </w:rPr>
              <w:t>is not mandatory</w:t>
            </w:r>
            <w:r w:rsidRPr="00C57554">
              <w:rPr>
                <w:b/>
                <w:sz w:val="18"/>
                <w:szCs w:val="18"/>
                <w:u w:val="single"/>
                <w:lang w:val="en-GB"/>
              </w:rPr>
              <w:t>, user should enter an empty tab for each otherwise file will fail validation.</w:t>
            </w:r>
          </w:p>
          <w:p w14:paraId="02DFC85C" w14:textId="4333A35A" w:rsidR="00E53F1B" w:rsidRPr="005122F5" w:rsidRDefault="00E53F1B" w:rsidP="00786AC4">
            <w:pPr>
              <w:rPr>
                <w:bCs/>
                <w:sz w:val="18"/>
                <w:szCs w:val="18"/>
                <w:lang w:val="en-GB"/>
              </w:rPr>
            </w:pPr>
            <w:r w:rsidRPr="005122F5">
              <w:rPr>
                <w:bCs/>
                <w:sz w:val="18"/>
                <w:szCs w:val="18"/>
                <w:lang w:val="en-GB"/>
              </w:rPr>
              <w:t>Flag. Indicates if this submission should be disambiguated from other known ISWCs with similar metadata.</w:t>
            </w:r>
          </w:p>
          <w:p w14:paraId="5E1628A4" w14:textId="77777777" w:rsidR="00E53F1B" w:rsidRPr="005122F5" w:rsidRDefault="00E53F1B" w:rsidP="00786AC4">
            <w:pPr>
              <w:rPr>
                <w:bCs/>
                <w:sz w:val="18"/>
                <w:szCs w:val="18"/>
                <w:lang w:val="en-GB"/>
              </w:rPr>
            </w:pPr>
            <w:r w:rsidRPr="005122F5">
              <w:rPr>
                <w:bCs/>
                <w:sz w:val="18"/>
                <w:szCs w:val="18"/>
                <w:lang w:val="en-GB"/>
              </w:rPr>
              <w:t xml:space="preserve">If set to true, then a </w:t>
            </w:r>
            <w:proofErr w:type="spellStart"/>
            <w:r w:rsidRPr="005122F5">
              <w:rPr>
                <w:bCs/>
                <w:sz w:val="18"/>
                <w:szCs w:val="18"/>
                <w:lang w:val="en-GB"/>
              </w:rPr>
              <w:t>disambiguationReason</w:t>
            </w:r>
            <w:proofErr w:type="spellEnd"/>
            <w:r w:rsidRPr="005122F5">
              <w:rPr>
                <w:bCs/>
                <w:sz w:val="18"/>
                <w:szCs w:val="18"/>
                <w:lang w:val="en-GB"/>
              </w:rPr>
              <w:t xml:space="preserve"> must also be provided. </w:t>
            </w:r>
          </w:p>
        </w:tc>
        <w:tc>
          <w:tcPr>
            <w:tcW w:w="1559" w:type="dxa"/>
          </w:tcPr>
          <w:p w14:paraId="132216C4" w14:textId="77777777" w:rsidR="00E53F1B" w:rsidRPr="00BF29D1" w:rsidRDefault="00E53F1B" w:rsidP="00786AC4">
            <w:pPr>
              <w:rPr>
                <w:sz w:val="18"/>
                <w:szCs w:val="18"/>
                <w:lang w:val="en-GB"/>
              </w:rPr>
            </w:pPr>
            <w:r>
              <w:rPr>
                <w:sz w:val="18"/>
                <w:szCs w:val="18"/>
                <w:lang w:val="en-GB"/>
              </w:rPr>
              <w:t>23</w:t>
            </w:r>
          </w:p>
        </w:tc>
      </w:tr>
      <w:tr w:rsidR="00E53F1B" w:rsidRPr="00BF29D1" w14:paraId="5689D2AE" w14:textId="77777777" w:rsidTr="5A9C2BEF">
        <w:trPr>
          <w:cantSplit/>
        </w:trPr>
        <w:tc>
          <w:tcPr>
            <w:tcW w:w="2082" w:type="dxa"/>
            <w:shd w:val="clear" w:color="auto" w:fill="E7E6E6" w:themeFill="background2"/>
          </w:tcPr>
          <w:p w14:paraId="535BC687" w14:textId="77777777" w:rsidR="00E53F1B" w:rsidRPr="005122F5" w:rsidRDefault="00E53F1B" w:rsidP="00786AC4">
            <w:pPr>
              <w:rPr>
                <w:bCs/>
                <w:iCs/>
                <w:sz w:val="18"/>
                <w:szCs w:val="18"/>
                <w:lang w:val="en-GB"/>
              </w:rPr>
            </w:pPr>
            <w:proofErr w:type="spellStart"/>
            <w:r w:rsidRPr="005122F5">
              <w:rPr>
                <w:bCs/>
                <w:iCs/>
                <w:sz w:val="18"/>
                <w:szCs w:val="18"/>
                <w:lang w:val="en-GB"/>
              </w:rPr>
              <w:t>disambiguationReason</w:t>
            </w:r>
            <w:proofErr w:type="spellEnd"/>
          </w:p>
        </w:tc>
        <w:tc>
          <w:tcPr>
            <w:tcW w:w="720" w:type="dxa"/>
          </w:tcPr>
          <w:p w14:paraId="02DC055C" w14:textId="77777777" w:rsidR="00E53F1B" w:rsidRPr="005122F5" w:rsidRDefault="00E53F1B" w:rsidP="00786AC4">
            <w:pPr>
              <w:rPr>
                <w:sz w:val="18"/>
                <w:szCs w:val="18"/>
                <w:lang w:val="en-GB"/>
              </w:rPr>
            </w:pPr>
            <w:r w:rsidRPr="005122F5">
              <w:rPr>
                <w:sz w:val="18"/>
                <w:szCs w:val="18"/>
                <w:lang w:val="en-GB"/>
              </w:rPr>
              <w:t>10</w:t>
            </w:r>
          </w:p>
        </w:tc>
        <w:tc>
          <w:tcPr>
            <w:tcW w:w="720" w:type="dxa"/>
          </w:tcPr>
          <w:p w14:paraId="4DC64581" w14:textId="77777777" w:rsidR="00E53F1B" w:rsidRPr="005122F5" w:rsidRDefault="00E53F1B" w:rsidP="00786AC4">
            <w:pPr>
              <w:rPr>
                <w:sz w:val="18"/>
                <w:szCs w:val="18"/>
                <w:lang w:val="en-GB"/>
              </w:rPr>
            </w:pPr>
            <w:r w:rsidRPr="005122F5">
              <w:rPr>
                <w:sz w:val="18"/>
                <w:szCs w:val="18"/>
                <w:lang w:val="en-GB"/>
              </w:rPr>
              <w:t>C</w:t>
            </w:r>
          </w:p>
        </w:tc>
        <w:tc>
          <w:tcPr>
            <w:tcW w:w="4383" w:type="dxa"/>
          </w:tcPr>
          <w:p w14:paraId="4AFB6141" w14:textId="77777777" w:rsidR="00E53F1B" w:rsidRPr="005122F5" w:rsidRDefault="00E53F1B" w:rsidP="00786AC4">
            <w:pPr>
              <w:rPr>
                <w:bCs/>
                <w:sz w:val="18"/>
                <w:szCs w:val="18"/>
                <w:lang w:val="en-GB"/>
              </w:rPr>
            </w:pPr>
            <w:r w:rsidRPr="005122F5">
              <w:rPr>
                <w:bCs/>
                <w:sz w:val="18"/>
                <w:szCs w:val="18"/>
                <w:lang w:val="en-GB"/>
              </w:rPr>
              <w:t xml:space="preserve">Reason for disambiguation.  Must be provided if the disambiguation flag is set to true. </w:t>
            </w:r>
          </w:p>
          <w:p w14:paraId="76AFDC1D" w14:textId="77777777" w:rsidR="0094007D" w:rsidRPr="005122F5" w:rsidRDefault="0094007D" w:rsidP="00786AC4">
            <w:pPr>
              <w:rPr>
                <w:bCs/>
                <w:sz w:val="18"/>
                <w:szCs w:val="18"/>
                <w:lang w:val="en-GB"/>
              </w:rPr>
            </w:pPr>
          </w:p>
          <w:p w14:paraId="4A6550B7" w14:textId="2821058F" w:rsidR="0094007D" w:rsidRPr="005122F5" w:rsidRDefault="0094007D" w:rsidP="00786AC4">
            <w:pPr>
              <w:rPr>
                <w:bCs/>
                <w:sz w:val="18"/>
                <w:szCs w:val="18"/>
                <w:lang w:val="en-GB"/>
              </w:rPr>
            </w:pPr>
            <w:r w:rsidRPr="005122F5">
              <w:rPr>
                <w:bCs/>
                <w:sz w:val="18"/>
                <w:szCs w:val="18"/>
                <w:lang w:val="en-GB"/>
              </w:rPr>
              <w:t>See Appendix B for list of codes and descriptions</w:t>
            </w:r>
          </w:p>
        </w:tc>
        <w:tc>
          <w:tcPr>
            <w:tcW w:w="1559" w:type="dxa"/>
          </w:tcPr>
          <w:p w14:paraId="2BD647B6" w14:textId="77777777" w:rsidR="00E53F1B" w:rsidRPr="00BF29D1" w:rsidRDefault="00E53F1B" w:rsidP="00786AC4">
            <w:pPr>
              <w:rPr>
                <w:sz w:val="18"/>
                <w:szCs w:val="18"/>
                <w:lang w:val="en-GB"/>
              </w:rPr>
            </w:pPr>
            <w:r>
              <w:rPr>
                <w:sz w:val="18"/>
                <w:szCs w:val="18"/>
                <w:lang w:val="en-GB"/>
              </w:rPr>
              <w:t>18</w:t>
            </w:r>
          </w:p>
        </w:tc>
      </w:tr>
      <w:tr w:rsidR="00E53F1B" w:rsidRPr="00BF29D1" w14:paraId="6A074322" w14:textId="77777777" w:rsidTr="5A9C2BEF">
        <w:trPr>
          <w:cantSplit/>
        </w:trPr>
        <w:tc>
          <w:tcPr>
            <w:tcW w:w="2082" w:type="dxa"/>
            <w:shd w:val="clear" w:color="auto" w:fill="E7E6E6" w:themeFill="background2"/>
          </w:tcPr>
          <w:p w14:paraId="00643495" w14:textId="77777777" w:rsidR="00E53F1B" w:rsidRPr="005122F5" w:rsidRDefault="00E53F1B" w:rsidP="00786AC4">
            <w:pPr>
              <w:rPr>
                <w:bCs/>
                <w:iCs/>
                <w:sz w:val="18"/>
                <w:szCs w:val="18"/>
                <w:lang w:val="en-GB"/>
              </w:rPr>
            </w:pPr>
            <w:proofErr w:type="spellStart"/>
            <w:r w:rsidRPr="005122F5">
              <w:rPr>
                <w:bCs/>
                <w:iCs/>
                <w:sz w:val="18"/>
                <w:szCs w:val="18"/>
                <w:lang w:val="en-GB"/>
              </w:rPr>
              <w:t>disambiguateFrom</w:t>
            </w:r>
            <w:proofErr w:type="spellEnd"/>
          </w:p>
        </w:tc>
        <w:tc>
          <w:tcPr>
            <w:tcW w:w="720" w:type="dxa"/>
          </w:tcPr>
          <w:p w14:paraId="1F41E3AA" w14:textId="77777777" w:rsidR="00E53F1B" w:rsidRPr="005122F5" w:rsidRDefault="00E53F1B" w:rsidP="00786AC4">
            <w:pPr>
              <w:rPr>
                <w:sz w:val="18"/>
                <w:szCs w:val="18"/>
                <w:lang w:val="en-GB"/>
              </w:rPr>
            </w:pPr>
            <w:r w:rsidRPr="005122F5">
              <w:rPr>
                <w:sz w:val="18"/>
                <w:szCs w:val="18"/>
                <w:lang w:val="en-GB"/>
              </w:rPr>
              <w:t>11</w:t>
            </w:r>
          </w:p>
        </w:tc>
        <w:tc>
          <w:tcPr>
            <w:tcW w:w="720" w:type="dxa"/>
          </w:tcPr>
          <w:p w14:paraId="3DC7B8B1" w14:textId="77777777" w:rsidR="00E53F1B" w:rsidRPr="005122F5" w:rsidRDefault="00E53F1B" w:rsidP="00786AC4">
            <w:pPr>
              <w:rPr>
                <w:sz w:val="18"/>
                <w:szCs w:val="18"/>
                <w:lang w:val="en-GB"/>
              </w:rPr>
            </w:pPr>
            <w:r w:rsidRPr="005122F5">
              <w:rPr>
                <w:sz w:val="18"/>
                <w:szCs w:val="18"/>
                <w:lang w:val="en-GB"/>
              </w:rPr>
              <w:t>C</w:t>
            </w:r>
          </w:p>
        </w:tc>
        <w:tc>
          <w:tcPr>
            <w:tcW w:w="4383" w:type="dxa"/>
          </w:tcPr>
          <w:p w14:paraId="32052E8D" w14:textId="35D752C9" w:rsidR="00E53F1B" w:rsidRPr="005122F5" w:rsidRDefault="00E53F1B" w:rsidP="00786AC4">
            <w:pPr>
              <w:rPr>
                <w:bCs/>
                <w:sz w:val="18"/>
                <w:szCs w:val="18"/>
                <w:lang w:val="en-GB"/>
              </w:rPr>
            </w:pPr>
            <w:r w:rsidRPr="005122F5">
              <w:rPr>
                <w:bCs/>
                <w:sz w:val="18"/>
                <w:szCs w:val="18"/>
                <w:lang w:val="en-GB"/>
              </w:rPr>
              <w:t>Array of ISWCs.  Must be provided if the disambiguation flag is set to true.  Multiple ISWCs must be “|” delimited.</w:t>
            </w:r>
            <w:r w:rsidR="0040130D" w:rsidRPr="005122F5">
              <w:rPr>
                <w:bCs/>
                <w:sz w:val="18"/>
                <w:szCs w:val="18"/>
                <w:lang w:val="en-GB"/>
              </w:rPr>
              <w:t xml:space="preserve">  Each ISWC must be in the correct format and be a valid existing ISWC.  I.E. Must begin with ‘T’ and be followed with a </w:t>
            </w:r>
            <w:proofErr w:type="gramStart"/>
            <w:r w:rsidR="0040130D" w:rsidRPr="005122F5">
              <w:rPr>
                <w:bCs/>
                <w:sz w:val="18"/>
                <w:szCs w:val="18"/>
                <w:lang w:val="en-GB"/>
              </w:rPr>
              <w:t>10 digit</w:t>
            </w:r>
            <w:proofErr w:type="gramEnd"/>
            <w:r w:rsidR="0040130D" w:rsidRPr="005122F5">
              <w:rPr>
                <w:bCs/>
                <w:sz w:val="18"/>
                <w:szCs w:val="18"/>
                <w:lang w:val="en-GB"/>
              </w:rPr>
              <w:t xml:space="preserve"> number with no separators.</w:t>
            </w:r>
          </w:p>
        </w:tc>
        <w:tc>
          <w:tcPr>
            <w:tcW w:w="1559" w:type="dxa"/>
          </w:tcPr>
          <w:p w14:paraId="0BD79F4F" w14:textId="77777777" w:rsidR="00E53F1B" w:rsidRPr="00BF29D1" w:rsidRDefault="00E53F1B" w:rsidP="00786AC4">
            <w:pPr>
              <w:rPr>
                <w:sz w:val="18"/>
                <w:szCs w:val="18"/>
                <w:lang w:val="en-GB"/>
              </w:rPr>
            </w:pPr>
            <w:r>
              <w:rPr>
                <w:sz w:val="18"/>
                <w:szCs w:val="18"/>
                <w:lang w:val="en-GB"/>
              </w:rPr>
              <w:t>18</w:t>
            </w:r>
          </w:p>
        </w:tc>
      </w:tr>
      <w:tr w:rsidR="00E53F1B" w:rsidRPr="00BF29D1" w14:paraId="798AD8AF" w14:textId="77777777" w:rsidTr="5A9C2BEF">
        <w:trPr>
          <w:cantSplit/>
        </w:trPr>
        <w:tc>
          <w:tcPr>
            <w:tcW w:w="2082" w:type="dxa"/>
            <w:shd w:val="clear" w:color="auto" w:fill="E7E6E6" w:themeFill="background2"/>
          </w:tcPr>
          <w:p w14:paraId="1F8EFA9C" w14:textId="77777777" w:rsidR="00E53F1B" w:rsidRPr="005122F5" w:rsidRDefault="00E53F1B" w:rsidP="00786AC4">
            <w:pPr>
              <w:rPr>
                <w:bCs/>
                <w:iCs/>
                <w:sz w:val="18"/>
                <w:szCs w:val="18"/>
                <w:lang w:val="en-GB"/>
              </w:rPr>
            </w:pPr>
            <w:proofErr w:type="spellStart"/>
            <w:r w:rsidRPr="005122F5">
              <w:rPr>
                <w:bCs/>
                <w:iCs/>
                <w:sz w:val="18"/>
                <w:szCs w:val="18"/>
                <w:lang w:val="en-GB"/>
              </w:rPr>
              <w:lastRenderedPageBreak/>
              <w:t>derivedWorkType</w:t>
            </w:r>
            <w:proofErr w:type="spellEnd"/>
          </w:p>
        </w:tc>
        <w:tc>
          <w:tcPr>
            <w:tcW w:w="720" w:type="dxa"/>
          </w:tcPr>
          <w:p w14:paraId="4B310432" w14:textId="5C7CE8DE" w:rsidR="00E53F1B" w:rsidRPr="005122F5" w:rsidRDefault="00E53F1B" w:rsidP="00786AC4">
            <w:pPr>
              <w:rPr>
                <w:sz w:val="18"/>
                <w:szCs w:val="18"/>
                <w:lang w:val="en-GB"/>
              </w:rPr>
            </w:pPr>
            <w:r w:rsidRPr="005122F5">
              <w:rPr>
                <w:sz w:val="18"/>
                <w:szCs w:val="18"/>
                <w:lang w:val="en-GB"/>
              </w:rPr>
              <w:t>1</w:t>
            </w:r>
            <w:r w:rsidR="00DC3354" w:rsidRPr="005122F5">
              <w:rPr>
                <w:sz w:val="18"/>
                <w:szCs w:val="18"/>
                <w:lang w:val="en-GB"/>
              </w:rPr>
              <w:t>2</w:t>
            </w:r>
          </w:p>
        </w:tc>
        <w:tc>
          <w:tcPr>
            <w:tcW w:w="720" w:type="dxa"/>
          </w:tcPr>
          <w:p w14:paraId="327ABD9E" w14:textId="77777777" w:rsidR="00E53F1B" w:rsidRPr="005122F5" w:rsidRDefault="00E53F1B" w:rsidP="00786AC4">
            <w:pPr>
              <w:rPr>
                <w:sz w:val="18"/>
                <w:szCs w:val="18"/>
                <w:lang w:val="en-GB"/>
              </w:rPr>
            </w:pPr>
            <w:r w:rsidRPr="005122F5">
              <w:rPr>
                <w:sz w:val="18"/>
                <w:szCs w:val="18"/>
                <w:lang w:val="en-GB"/>
              </w:rPr>
              <w:t>O</w:t>
            </w:r>
          </w:p>
        </w:tc>
        <w:tc>
          <w:tcPr>
            <w:tcW w:w="4383" w:type="dxa"/>
          </w:tcPr>
          <w:p w14:paraId="35CFCEBF" w14:textId="77777777" w:rsidR="00E53F1B" w:rsidRPr="005122F5" w:rsidRDefault="00E53F1B" w:rsidP="00786AC4">
            <w:pPr>
              <w:rPr>
                <w:bCs/>
                <w:sz w:val="18"/>
                <w:szCs w:val="18"/>
                <w:lang w:val="en-GB"/>
              </w:rPr>
            </w:pPr>
            <w:r w:rsidRPr="005122F5">
              <w:rPr>
                <w:bCs/>
                <w:sz w:val="18"/>
                <w:szCs w:val="18"/>
                <w:lang w:val="en-GB"/>
              </w:rPr>
              <w:t xml:space="preserve">Derived Work Type. One of </w:t>
            </w:r>
            <w:proofErr w:type="spellStart"/>
            <w:r w:rsidRPr="005122F5">
              <w:rPr>
                <w:bCs/>
                <w:sz w:val="18"/>
                <w:szCs w:val="18"/>
                <w:lang w:val="en-GB"/>
              </w:rPr>
              <w:t>ModifiedVersion</w:t>
            </w:r>
            <w:proofErr w:type="spellEnd"/>
            <w:r w:rsidRPr="005122F5">
              <w:rPr>
                <w:bCs/>
                <w:sz w:val="18"/>
                <w:szCs w:val="18"/>
                <w:lang w:val="en-GB"/>
              </w:rPr>
              <w:t>, Excerpt or Composite.    If not provided, then this isn't a derived work</w:t>
            </w:r>
            <w:r w:rsidR="00DF2692" w:rsidRPr="005122F5">
              <w:rPr>
                <w:bCs/>
                <w:sz w:val="18"/>
                <w:szCs w:val="18"/>
                <w:lang w:val="en-GB"/>
              </w:rPr>
              <w:t>.</w:t>
            </w:r>
          </w:p>
          <w:p w14:paraId="29C92CDE" w14:textId="5BFA0E44" w:rsidR="00DF2692" w:rsidRPr="005122F5" w:rsidRDefault="00DF2692" w:rsidP="00786AC4">
            <w:pPr>
              <w:rPr>
                <w:bCs/>
                <w:sz w:val="18"/>
                <w:szCs w:val="18"/>
                <w:lang w:val="en-GB"/>
              </w:rPr>
            </w:pPr>
            <w:r w:rsidRPr="005122F5">
              <w:rPr>
                <w:bCs/>
                <w:sz w:val="18"/>
                <w:szCs w:val="18"/>
                <w:lang w:val="en-GB"/>
              </w:rPr>
              <w:t xml:space="preserve">Submission containing a </w:t>
            </w:r>
            <w:proofErr w:type="spellStart"/>
            <w:r w:rsidRPr="005122F5">
              <w:rPr>
                <w:bCs/>
                <w:sz w:val="18"/>
                <w:szCs w:val="18"/>
                <w:lang w:val="en-GB"/>
              </w:rPr>
              <w:t>derivedWorkType</w:t>
            </w:r>
            <w:proofErr w:type="spellEnd"/>
            <w:r w:rsidRPr="005122F5">
              <w:rPr>
                <w:bCs/>
                <w:sz w:val="18"/>
                <w:szCs w:val="18"/>
                <w:lang w:val="en-GB"/>
              </w:rPr>
              <w:t xml:space="preserve"> value won’t be matched against existing ISWCs with the same </w:t>
            </w:r>
            <w:proofErr w:type="gramStart"/>
            <w:r w:rsidRPr="005122F5">
              <w:rPr>
                <w:bCs/>
                <w:sz w:val="18"/>
                <w:szCs w:val="18"/>
                <w:lang w:val="en-GB"/>
              </w:rPr>
              <w:t>metadata</w:t>
            </w:r>
            <w:proofErr w:type="gramEnd"/>
            <w:r w:rsidRPr="005122F5">
              <w:rPr>
                <w:bCs/>
                <w:sz w:val="18"/>
                <w:szCs w:val="18"/>
                <w:lang w:val="en-GB"/>
              </w:rPr>
              <w:t xml:space="preserve"> but which don’t have the same </w:t>
            </w:r>
            <w:proofErr w:type="spellStart"/>
            <w:r w:rsidRPr="005122F5">
              <w:rPr>
                <w:bCs/>
                <w:sz w:val="18"/>
                <w:szCs w:val="18"/>
                <w:lang w:val="en-GB"/>
              </w:rPr>
              <w:t>derivedWorkType</w:t>
            </w:r>
            <w:proofErr w:type="spellEnd"/>
            <w:r w:rsidRPr="005122F5">
              <w:rPr>
                <w:bCs/>
                <w:sz w:val="18"/>
                <w:szCs w:val="18"/>
                <w:lang w:val="en-GB"/>
              </w:rPr>
              <w:t xml:space="preserve">.  Multiple submissions with the same metadata (title and creators) and the same </w:t>
            </w:r>
            <w:proofErr w:type="spellStart"/>
            <w:r w:rsidRPr="005122F5">
              <w:rPr>
                <w:bCs/>
                <w:sz w:val="18"/>
                <w:szCs w:val="18"/>
                <w:lang w:val="en-GB"/>
              </w:rPr>
              <w:t>derivedWorkType</w:t>
            </w:r>
            <w:proofErr w:type="spellEnd"/>
            <w:r w:rsidRPr="005122F5">
              <w:rPr>
                <w:bCs/>
                <w:sz w:val="18"/>
                <w:szCs w:val="18"/>
                <w:lang w:val="en-GB"/>
              </w:rPr>
              <w:t xml:space="preserve"> values can be disambiguated from each other using the disambiguation flag above, if each submission represents a unique work.  E.G. Multiple “Different Arrangements” of the same work.    </w:t>
            </w:r>
          </w:p>
        </w:tc>
        <w:tc>
          <w:tcPr>
            <w:tcW w:w="1559" w:type="dxa"/>
          </w:tcPr>
          <w:p w14:paraId="25CB0BA7" w14:textId="77777777" w:rsidR="00E53F1B" w:rsidRPr="00BF29D1" w:rsidRDefault="00E53F1B" w:rsidP="00786AC4">
            <w:pPr>
              <w:rPr>
                <w:sz w:val="18"/>
                <w:szCs w:val="18"/>
                <w:lang w:val="en-GB"/>
              </w:rPr>
            </w:pPr>
          </w:p>
        </w:tc>
      </w:tr>
      <w:tr w:rsidR="00E53F1B" w:rsidRPr="00BF29D1" w14:paraId="5A216BF9" w14:textId="77777777" w:rsidTr="5A9C2BEF">
        <w:trPr>
          <w:cantSplit/>
        </w:trPr>
        <w:tc>
          <w:tcPr>
            <w:tcW w:w="2082" w:type="dxa"/>
            <w:shd w:val="clear" w:color="auto" w:fill="E7E6E6" w:themeFill="background2"/>
          </w:tcPr>
          <w:p w14:paraId="5EA7BBAA" w14:textId="77777777" w:rsidR="00E53F1B" w:rsidRPr="005122F5" w:rsidRDefault="00E53F1B" w:rsidP="00786AC4">
            <w:pPr>
              <w:rPr>
                <w:bCs/>
                <w:iCs/>
                <w:sz w:val="18"/>
                <w:szCs w:val="18"/>
                <w:lang w:val="en-GB"/>
              </w:rPr>
            </w:pPr>
            <w:proofErr w:type="spellStart"/>
            <w:r w:rsidRPr="005122F5">
              <w:rPr>
                <w:bCs/>
                <w:iCs/>
                <w:sz w:val="18"/>
                <w:szCs w:val="18"/>
                <w:lang w:val="en-GB"/>
              </w:rPr>
              <w:t>derivedFromIswcs</w:t>
            </w:r>
            <w:proofErr w:type="spellEnd"/>
          </w:p>
        </w:tc>
        <w:tc>
          <w:tcPr>
            <w:tcW w:w="720" w:type="dxa"/>
          </w:tcPr>
          <w:p w14:paraId="63D75FF8" w14:textId="43971996" w:rsidR="00E53F1B" w:rsidRPr="005122F5" w:rsidRDefault="00E53F1B" w:rsidP="00786AC4">
            <w:pPr>
              <w:rPr>
                <w:sz w:val="18"/>
                <w:szCs w:val="18"/>
                <w:lang w:val="en-GB"/>
              </w:rPr>
            </w:pPr>
            <w:r w:rsidRPr="005122F5">
              <w:rPr>
                <w:sz w:val="18"/>
                <w:szCs w:val="18"/>
                <w:lang w:val="en-GB"/>
              </w:rPr>
              <w:t>1</w:t>
            </w:r>
            <w:r w:rsidR="00DC3354" w:rsidRPr="005122F5">
              <w:rPr>
                <w:sz w:val="18"/>
                <w:szCs w:val="18"/>
                <w:lang w:val="en-GB"/>
              </w:rPr>
              <w:t>3</w:t>
            </w:r>
          </w:p>
        </w:tc>
        <w:tc>
          <w:tcPr>
            <w:tcW w:w="720" w:type="dxa"/>
          </w:tcPr>
          <w:p w14:paraId="5889868F" w14:textId="77777777" w:rsidR="00E53F1B" w:rsidRPr="005122F5" w:rsidRDefault="00E53F1B" w:rsidP="00786AC4">
            <w:pPr>
              <w:rPr>
                <w:sz w:val="18"/>
                <w:szCs w:val="18"/>
                <w:lang w:val="en-GB"/>
              </w:rPr>
            </w:pPr>
            <w:r w:rsidRPr="005122F5">
              <w:rPr>
                <w:sz w:val="18"/>
                <w:szCs w:val="18"/>
                <w:lang w:val="en-GB"/>
              </w:rPr>
              <w:t>C</w:t>
            </w:r>
          </w:p>
        </w:tc>
        <w:tc>
          <w:tcPr>
            <w:tcW w:w="4383" w:type="dxa"/>
          </w:tcPr>
          <w:p w14:paraId="2EFBF125" w14:textId="77777777" w:rsidR="00E53F1B" w:rsidRPr="005122F5" w:rsidRDefault="00E53F1B" w:rsidP="00786AC4">
            <w:pPr>
              <w:rPr>
                <w:bCs/>
                <w:sz w:val="18"/>
                <w:szCs w:val="18"/>
                <w:lang w:val="en-GB"/>
              </w:rPr>
            </w:pPr>
            <w:r w:rsidRPr="005122F5">
              <w:rPr>
                <w:bCs/>
                <w:sz w:val="18"/>
                <w:szCs w:val="18"/>
                <w:lang w:val="en-GB"/>
              </w:rPr>
              <w:t xml:space="preserve">Must be provided if </w:t>
            </w:r>
            <w:proofErr w:type="spellStart"/>
            <w:r w:rsidRPr="005122F5">
              <w:rPr>
                <w:bCs/>
                <w:sz w:val="18"/>
                <w:szCs w:val="18"/>
                <w:lang w:val="en-GB"/>
              </w:rPr>
              <w:t>derivedWorkType</w:t>
            </w:r>
            <w:proofErr w:type="spellEnd"/>
            <w:r w:rsidRPr="005122F5">
              <w:rPr>
                <w:bCs/>
                <w:sz w:val="18"/>
                <w:szCs w:val="18"/>
                <w:lang w:val="en-GB"/>
              </w:rPr>
              <w:t xml:space="preserve"> is set. </w:t>
            </w:r>
          </w:p>
          <w:p w14:paraId="34489982" w14:textId="77777777" w:rsidR="00E53F1B" w:rsidRPr="005122F5" w:rsidRDefault="00E53F1B" w:rsidP="00786AC4">
            <w:pPr>
              <w:rPr>
                <w:bCs/>
                <w:sz w:val="18"/>
                <w:szCs w:val="18"/>
                <w:lang w:val="en-GB"/>
              </w:rPr>
            </w:pPr>
            <w:r w:rsidRPr="005122F5">
              <w:rPr>
                <w:bCs/>
                <w:sz w:val="18"/>
                <w:szCs w:val="18"/>
                <w:lang w:val="en-GB"/>
              </w:rPr>
              <w:t xml:space="preserve">Array of </w:t>
            </w:r>
            <w:proofErr w:type="spellStart"/>
            <w:r w:rsidRPr="005122F5">
              <w:rPr>
                <w:bCs/>
                <w:sz w:val="18"/>
                <w:szCs w:val="18"/>
                <w:lang w:val="en-GB"/>
              </w:rPr>
              <w:t>iswcs</w:t>
            </w:r>
            <w:proofErr w:type="spellEnd"/>
            <w:r w:rsidRPr="005122F5">
              <w:rPr>
                <w:bCs/>
                <w:sz w:val="18"/>
                <w:szCs w:val="18"/>
                <w:lang w:val="en-GB"/>
              </w:rPr>
              <w:t xml:space="preserve"> that this submission is derived from.  Multiple ISWCs must be “|” delimited.</w:t>
            </w:r>
          </w:p>
          <w:p w14:paraId="125EE013" w14:textId="2B1165AA" w:rsidR="00DF2692" w:rsidRPr="005122F5" w:rsidRDefault="00DF2692" w:rsidP="00786AC4">
            <w:pPr>
              <w:rPr>
                <w:bCs/>
                <w:sz w:val="18"/>
                <w:szCs w:val="18"/>
                <w:lang w:val="en-GB"/>
              </w:rPr>
            </w:pPr>
            <w:r w:rsidRPr="005122F5">
              <w:rPr>
                <w:bCs/>
                <w:sz w:val="18"/>
                <w:szCs w:val="18"/>
                <w:lang w:val="en-GB"/>
              </w:rPr>
              <w:t xml:space="preserve">Each ISWC must be in the correct format and be a valid existing ISWC.  I.E. Must begin with ‘T’ and be followed with a </w:t>
            </w:r>
            <w:proofErr w:type="gramStart"/>
            <w:r w:rsidRPr="005122F5">
              <w:rPr>
                <w:bCs/>
                <w:sz w:val="18"/>
                <w:szCs w:val="18"/>
                <w:lang w:val="en-GB"/>
              </w:rPr>
              <w:t>10 digit</w:t>
            </w:r>
            <w:proofErr w:type="gramEnd"/>
            <w:r w:rsidRPr="005122F5">
              <w:rPr>
                <w:bCs/>
                <w:sz w:val="18"/>
                <w:szCs w:val="18"/>
                <w:lang w:val="en-GB"/>
              </w:rPr>
              <w:t xml:space="preserve"> number with no separators.</w:t>
            </w:r>
          </w:p>
        </w:tc>
        <w:tc>
          <w:tcPr>
            <w:tcW w:w="1559" w:type="dxa"/>
          </w:tcPr>
          <w:p w14:paraId="5CC70541" w14:textId="77777777" w:rsidR="00E53F1B" w:rsidRPr="00BF29D1" w:rsidRDefault="00E53F1B" w:rsidP="00786AC4">
            <w:pPr>
              <w:rPr>
                <w:sz w:val="18"/>
                <w:szCs w:val="18"/>
                <w:lang w:val="en-GB"/>
              </w:rPr>
            </w:pPr>
            <w:r>
              <w:rPr>
                <w:sz w:val="18"/>
                <w:szCs w:val="18"/>
                <w:lang w:val="en-GB"/>
              </w:rPr>
              <w:t>19</w:t>
            </w:r>
          </w:p>
        </w:tc>
      </w:tr>
      <w:tr w:rsidR="00E53F1B" w:rsidRPr="00BF29D1" w14:paraId="6B07C2D5" w14:textId="77777777" w:rsidTr="5A9C2BEF">
        <w:trPr>
          <w:cantSplit/>
        </w:trPr>
        <w:tc>
          <w:tcPr>
            <w:tcW w:w="2082" w:type="dxa"/>
            <w:shd w:val="clear" w:color="auto" w:fill="E7E6E6" w:themeFill="background2"/>
          </w:tcPr>
          <w:p w14:paraId="4F3815BC" w14:textId="77777777" w:rsidR="00E53F1B" w:rsidRPr="00BF29D1" w:rsidRDefault="00E53F1B" w:rsidP="00786AC4">
            <w:pPr>
              <w:rPr>
                <w:bCs/>
                <w:iCs/>
                <w:sz w:val="18"/>
                <w:szCs w:val="18"/>
                <w:lang w:val="en-GB"/>
              </w:rPr>
            </w:pPr>
            <w:proofErr w:type="spellStart"/>
            <w:r w:rsidRPr="00BF29D1">
              <w:rPr>
                <w:bCs/>
                <w:iCs/>
                <w:sz w:val="18"/>
                <w:szCs w:val="18"/>
                <w:lang w:val="en-GB"/>
              </w:rPr>
              <w:t>originalTitle</w:t>
            </w:r>
            <w:proofErr w:type="spellEnd"/>
          </w:p>
        </w:tc>
        <w:tc>
          <w:tcPr>
            <w:tcW w:w="720" w:type="dxa"/>
          </w:tcPr>
          <w:p w14:paraId="35A6A4D0" w14:textId="7C73088E" w:rsidR="00E53F1B" w:rsidRPr="00BF29D1" w:rsidRDefault="00E53F1B" w:rsidP="00786AC4">
            <w:pPr>
              <w:rPr>
                <w:sz w:val="18"/>
                <w:szCs w:val="18"/>
                <w:lang w:val="en-GB"/>
              </w:rPr>
            </w:pPr>
            <w:r>
              <w:rPr>
                <w:sz w:val="18"/>
                <w:szCs w:val="18"/>
                <w:lang w:val="en-GB"/>
              </w:rPr>
              <w:t>1</w:t>
            </w:r>
            <w:r w:rsidR="00DC3354">
              <w:rPr>
                <w:sz w:val="18"/>
                <w:szCs w:val="18"/>
                <w:lang w:val="en-GB"/>
              </w:rPr>
              <w:t>4</w:t>
            </w:r>
          </w:p>
        </w:tc>
        <w:tc>
          <w:tcPr>
            <w:tcW w:w="720" w:type="dxa"/>
          </w:tcPr>
          <w:p w14:paraId="550D9F65" w14:textId="77777777" w:rsidR="00E53F1B" w:rsidRPr="00BF29D1" w:rsidRDefault="00E53F1B" w:rsidP="00786AC4">
            <w:pPr>
              <w:rPr>
                <w:sz w:val="18"/>
                <w:szCs w:val="18"/>
                <w:lang w:val="en-GB"/>
              </w:rPr>
            </w:pPr>
            <w:r w:rsidRPr="00BF29D1">
              <w:rPr>
                <w:sz w:val="18"/>
                <w:szCs w:val="18"/>
                <w:lang w:val="en-GB"/>
              </w:rPr>
              <w:t>M</w:t>
            </w:r>
          </w:p>
        </w:tc>
        <w:tc>
          <w:tcPr>
            <w:tcW w:w="4383" w:type="dxa"/>
          </w:tcPr>
          <w:p w14:paraId="06A8CBBF" w14:textId="24F3CD00" w:rsidR="00E53F1B" w:rsidRPr="00BF29D1" w:rsidRDefault="211D8187" w:rsidP="5A9C2BEF">
            <w:pPr>
              <w:rPr>
                <w:sz w:val="18"/>
                <w:szCs w:val="18"/>
              </w:rPr>
            </w:pPr>
            <w:r w:rsidRPr="5A9C2BEF">
              <w:rPr>
                <w:sz w:val="18"/>
                <w:szCs w:val="18"/>
              </w:rPr>
              <w:t xml:space="preserve">Original Work Title. Multiple values must be “|” delimited.  </w:t>
            </w:r>
          </w:p>
        </w:tc>
        <w:tc>
          <w:tcPr>
            <w:tcW w:w="1559" w:type="dxa"/>
          </w:tcPr>
          <w:p w14:paraId="149D2100" w14:textId="77777777" w:rsidR="00E53F1B" w:rsidRPr="00BF29D1" w:rsidRDefault="00E53F1B" w:rsidP="00786AC4">
            <w:pPr>
              <w:rPr>
                <w:sz w:val="18"/>
                <w:szCs w:val="18"/>
                <w:lang w:val="en-GB"/>
              </w:rPr>
            </w:pPr>
            <w:r w:rsidRPr="00BF29D1">
              <w:rPr>
                <w:sz w:val="18"/>
                <w:szCs w:val="18"/>
                <w:lang w:val="en-GB"/>
              </w:rPr>
              <w:t>16</w:t>
            </w:r>
          </w:p>
        </w:tc>
      </w:tr>
      <w:tr w:rsidR="00E53F1B" w:rsidRPr="00BF29D1" w14:paraId="17D52160" w14:textId="77777777" w:rsidTr="5A9C2BEF">
        <w:trPr>
          <w:cantSplit/>
        </w:trPr>
        <w:tc>
          <w:tcPr>
            <w:tcW w:w="2082" w:type="dxa"/>
            <w:shd w:val="clear" w:color="auto" w:fill="E7E6E6" w:themeFill="background2"/>
          </w:tcPr>
          <w:p w14:paraId="23CA4A4F" w14:textId="77777777" w:rsidR="00E53F1B" w:rsidRPr="005122F5" w:rsidRDefault="00E53F1B" w:rsidP="00786AC4">
            <w:pPr>
              <w:rPr>
                <w:bCs/>
                <w:iCs/>
                <w:sz w:val="18"/>
                <w:szCs w:val="18"/>
                <w:lang w:val="en-GB"/>
              </w:rPr>
            </w:pPr>
            <w:proofErr w:type="spellStart"/>
            <w:r w:rsidRPr="005122F5">
              <w:rPr>
                <w:bCs/>
                <w:iCs/>
                <w:sz w:val="18"/>
                <w:szCs w:val="18"/>
                <w:lang w:val="en-GB"/>
              </w:rPr>
              <w:t>additionalIdentifiers</w:t>
            </w:r>
            <w:proofErr w:type="spellEnd"/>
            <w:r w:rsidRPr="005122F5">
              <w:rPr>
                <w:bCs/>
                <w:iCs/>
                <w:sz w:val="18"/>
                <w:szCs w:val="18"/>
                <w:lang w:val="en-GB"/>
              </w:rPr>
              <w:t xml:space="preserve"> / ISRCs</w:t>
            </w:r>
          </w:p>
        </w:tc>
        <w:tc>
          <w:tcPr>
            <w:tcW w:w="720" w:type="dxa"/>
          </w:tcPr>
          <w:p w14:paraId="229185F4" w14:textId="279053A6" w:rsidR="00E53F1B" w:rsidRPr="005122F5" w:rsidRDefault="00E53F1B" w:rsidP="00786AC4">
            <w:pPr>
              <w:rPr>
                <w:sz w:val="18"/>
                <w:szCs w:val="18"/>
                <w:lang w:val="en-GB"/>
              </w:rPr>
            </w:pPr>
            <w:r w:rsidRPr="005122F5">
              <w:rPr>
                <w:sz w:val="18"/>
                <w:szCs w:val="18"/>
                <w:lang w:val="en-GB"/>
              </w:rPr>
              <w:t>1</w:t>
            </w:r>
            <w:r w:rsidR="00DC3354" w:rsidRPr="005122F5">
              <w:rPr>
                <w:sz w:val="18"/>
                <w:szCs w:val="18"/>
                <w:lang w:val="en-GB"/>
              </w:rPr>
              <w:t>5</w:t>
            </w:r>
          </w:p>
        </w:tc>
        <w:tc>
          <w:tcPr>
            <w:tcW w:w="720" w:type="dxa"/>
          </w:tcPr>
          <w:p w14:paraId="43CC9F88" w14:textId="77777777" w:rsidR="00E53F1B" w:rsidRPr="005122F5" w:rsidRDefault="00E53F1B" w:rsidP="00786AC4">
            <w:pPr>
              <w:rPr>
                <w:sz w:val="18"/>
                <w:szCs w:val="18"/>
                <w:lang w:val="en-GB"/>
              </w:rPr>
            </w:pPr>
            <w:r w:rsidRPr="005122F5">
              <w:rPr>
                <w:sz w:val="18"/>
                <w:szCs w:val="18"/>
                <w:lang w:val="en-GB"/>
              </w:rPr>
              <w:t>O</w:t>
            </w:r>
          </w:p>
        </w:tc>
        <w:tc>
          <w:tcPr>
            <w:tcW w:w="4383" w:type="dxa"/>
          </w:tcPr>
          <w:p w14:paraId="370C24C4" w14:textId="2AB705EB" w:rsidR="00C57554" w:rsidRPr="00C57554" w:rsidRDefault="00C57554" w:rsidP="00786AC4">
            <w:pPr>
              <w:rPr>
                <w:b/>
                <w:sz w:val="18"/>
                <w:szCs w:val="18"/>
                <w:u w:val="single"/>
                <w:lang w:val="en-GB"/>
              </w:rPr>
            </w:pPr>
            <w:r w:rsidRPr="00C57554">
              <w:rPr>
                <w:b/>
                <w:sz w:val="18"/>
                <w:szCs w:val="18"/>
                <w:u w:val="single"/>
                <w:lang w:val="en-GB"/>
              </w:rPr>
              <w:t xml:space="preserve">Though </w:t>
            </w:r>
            <w:r>
              <w:rPr>
                <w:b/>
                <w:sz w:val="18"/>
                <w:szCs w:val="18"/>
                <w:u w:val="single"/>
                <w:lang w:val="en-GB"/>
              </w:rPr>
              <w:t>this</w:t>
            </w:r>
            <w:r w:rsidRPr="00C57554">
              <w:rPr>
                <w:b/>
                <w:sz w:val="18"/>
                <w:szCs w:val="18"/>
                <w:u w:val="single"/>
                <w:lang w:val="en-GB"/>
              </w:rPr>
              <w:t xml:space="preserve"> field </w:t>
            </w:r>
            <w:r>
              <w:rPr>
                <w:b/>
                <w:sz w:val="18"/>
                <w:szCs w:val="18"/>
                <w:u w:val="single"/>
                <w:lang w:val="en-GB"/>
              </w:rPr>
              <w:t>is not mandatory</w:t>
            </w:r>
            <w:r w:rsidRPr="00C57554">
              <w:rPr>
                <w:b/>
                <w:sz w:val="18"/>
                <w:szCs w:val="18"/>
                <w:u w:val="single"/>
                <w:lang w:val="en-GB"/>
              </w:rPr>
              <w:t>, user should enter an empty tab otherwise file will fail validation.</w:t>
            </w:r>
          </w:p>
          <w:p w14:paraId="1C10FF99" w14:textId="71647C94" w:rsidR="00E53F1B" w:rsidRPr="005122F5" w:rsidRDefault="00E53F1B" w:rsidP="00786AC4">
            <w:pPr>
              <w:rPr>
                <w:bCs/>
                <w:sz w:val="18"/>
                <w:szCs w:val="18"/>
                <w:lang w:val="en-GB"/>
              </w:rPr>
            </w:pPr>
            <w:r w:rsidRPr="005122F5">
              <w:rPr>
                <w:bCs/>
                <w:sz w:val="18"/>
                <w:szCs w:val="18"/>
                <w:lang w:val="en-GB"/>
              </w:rPr>
              <w:t xml:space="preserve">Optional list of ISRCs that can be supplied with the submission. </w:t>
            </w:r>
          </w:p>
        </w:tc>
        <w:tc>
          <w:tcPr>
            <w:tcW w:w="1559" w:type="dxa"/>
          </w:tcPr>
          <w:p w14:paraId="532A463B" w14:textId="77777777" w:rsidR="00E53F1B" w:rsidRPr="00BF29D1" w:rsidRDefault="00E53F1B" w:rsidP="00786AC4">
            <w:pPr>
              <w:rPr>
                <w:sz w:val="18"/>
                <w:szCs w:val="18"/>
                <w:lang w:val="en-GB"/>
              </w:rPr>
            </w:pPr>
            <w:r>
              <w:rPr>
                <w:sz w:val="18"/>
                <w:szCs w:val="18"/>
                <w:lang w:val="en-GB"/>
              </w:rPr>
              <w:t>24</w:t>
            </w:r>
          </w:p>
        </w:tc>
      </w:tr>
      <w:tr w:rsidR="00BE1C44" w:rsidRPr="00BF29D1" w14:paraId="21735EA9" w14:textId="77777777" w:rsidTr="5A9C2BEF">
        <w:trPr>
          <w:cantSplit/>
        </w:trPr>
        <w:tc>
          <w:tcPr>
            <w:tcW w:w="2082" w:type="dxa"/>
            <w:shd w:val="clear" w:color="auto" w:fill="E7E6E6" w:themeFill="background2"/>
          </w:tcPr>
          <w:p w14:paraId="7588328D" w14:textId="6101BF4B" w:rsidR="00BE1C44" w:rsidRPr="005122F5" w:rsidRDefault="00BE1C44" w:rsidP="00786AC4">
            <w:pPr>
              <w:rPr>
                <w:bCs/>
                <w:iCs/>
                <w:sz w:val="18"/>
                <w:szCs w:val="18"/>
                <w:lang w:val="en-GB"/>
              </w:rPr>
            </w:pPr>
            <w:proofErr w:type="spellStart"/>
            <w:r>
              <w:rPr>
                <w:bCs/>
                <w:iCs/>
                <w:sz w:val="18"/>
                <w:szCs w:val="18"/>
                <w:lang w:val="en-GB"/>
              </w:rPr>
              <w:t>additionalIdentifiers</w:t>
            </w:r>
            <w:proofErr w:type="spellEnd"/>
            <w:r>
              <w:rPr>
                <w:bCs/>
                <w:iCs/>
                <w:sz w:val="18"/>
                <w:szCs w:val="18"/>
                <w:lang w:val="en-GB"/>
              </w:rPr>
              <w:t xml:space="preserve"> / </w:t>
            </w:r>
            <w:proofErr w:type="spellStart"/>
            <w:r w:rsidR="00D63E45">
              <w:rPr>
                <w:bCs/>
                <w:iCs/>
                <w:sz w:val="18"/>
                <w:szCs w:val="18"/>
                <w:lang w:val="en-GB"/>
              </w:rPr>
              <w:t>agencyW</w:t>
            </w:r>
            <w:r w:rsidR="00E32C0F">
              <w:rPr>
                <w:bCs/>
                <w:iCs/>
                <w:sz w:val="18"/>
                <w:szCs w:val="18"/>
                <w:lang w:val="en-GB"/>
              </w:rPr>
              <w:t>ork</w:t>
            </w:r>
            <w:r w:rsidR="00D63E45">
              <w:rPr>
                <w:bCs/>
                <w:iCs/>
                <w:sz w:val="18"/>
                <w:szCs w:val="18"/>
                <w:lang w:val="en-GB"/>
              </w:rPr>
              <w:t>C</w:t>
            </w:r>
            <w:r w:rsidR="00E32C0F">
              <w:rPr>
                <w:bCs/>
                <w:iCs/>
                <w:sz w:val="18"/>
                <w:szCs w:val="18"/>
                <w:lang w:val="en-GB"/>
              </w:rPr>
              <w:t>odes</w:t>
            </w:r>
            <w:proofErr w:type="spellEnd"/>
          </w:p>
        </w:tc>
        <w:tc>
          <w:tcPr>
            <w:tcW w:w="720" w:type="dxa"/>
          </w:tcPr>
          <w:p w14:paraId="050841D7" w14:textId="7A7CF18D" w:rsidR="00BE1C44" w:rsidRPr="005122F5" w:rsidRDefault="00D63E45" w:rsidP="00786AC4">
            <w:pPr>
              <w:rPr>
                <w:sz w:val="18"/>
                <w:szCs w:val="18"/>
                <w:lang w:val="en-GB"/>
              </w:rPr>
            </w:pPr>
            <w:r>
              <w:rPr>
                <w:sz w:val="18"/>
                <w:szCs w:val="18"/>
                <w:lang w:val="en-GB"/>
              </w:rPr>
              <w:t>16</w:t>
            </w:r>
          </w:p>
        </w:tc>
        <w:tc>
          <w:tcPr>
            <w:tcW w:w="720" w:type="dxa"/>
          </w:tcPr>
          <w:p w14:paraId="28D276E6" w14:textId="78FF31D4" w:rsidR="00BE1C44" w:rsidRPr="005122F5" w:rsidRDefault="00E32C0F" w:rsidP="00786AC4">
            <w:pPr>
              <w:rPr>
                <w:sz w:val="18"/>
                <w:szCs w:val="18"/>
                <w:lang w:val="en-GB"/>
              </w:rPr>
            </w:pPr>
            <w:r>
              <w:rPr>
                <w:sz w:val="18"/>
                <w:szCs w:val="18"/>
                <w:lang w:val="en-GB"/>
              </w:rPr>
              <w:t>O</w:t>
            </w:r>
          </w:p>
        </w:tc>
        <w:tc>
          <w:tcPr>
            <w:tcW w:w="4383" w:type="dxa"/>
          </w:tcPr>
          <w:p w14:paraId="0C6AA86B" w14:textId="77777777" w:rsidR="003D22BE" w:rsidRPr="00C57554" w:rsidRDefault="003D22BE" w:rsidP="003D22BE">
            <w:pPr>
              <w:rPr>
                <w:b/>
                <w:sz w:val="18"/>
                <w:szCs w:val="18"/>
                <w:u w:val="single"/>
                <w:lang w:val="en-GB"/>
              </w:rPr>
            </w:pPr>
            <w:r w:rsidRPr="00C57554">
              <w:rPr>
                <w:b/>
                <w:sz w:val="18"/>
                <w:szCs w:val="18"/>
                <w:u w:val="single"/>
                <w:lang w:val="en-GB"/>
              </w:rPr>
              <w:t xml:space="preserve">Though </w:t>
            </w:r>
            <w:r>
              <w:rPr>
                <w:b/>
                <w:sz w:val="18"/>
                <w:szCs w:val="18"/>
                <w:u w:val="single"/>
                <w:lang w:val="en-GB"/>
              </w:rPr>
              <w:t>this</w:t>
            </w:r>
            <w:r w:rsidRPr="00C57554">
              <w:rPr>
                <w:b/>
                <w:sz w:val="18"/>
                <w:szCs w:val="18"/>
                <w:u w:val="single"/>
                <w:lang w:val="en-GB"/>
              </w:rPr>
              <w:t xml:space="preserve"> field </w:t>
            </w:r>
            <w:r>
              <w:rPr>
                <w:b/>
                <w:sz w:val="18"/>
                <w:szCs w:val="18"/>
                <w:u w:val="single"/>
                <w:lang w:val="en-GB"/>
              </w:rPr>
              <w:t>is not mandatory</w:t>
            </w:r>
            <w:r w:rsidRPr="00C57554">
              <w:rPr>
                <w:b/>
                <w:sz w:val="18"/>
                <w:szCs w:val="18"/>
                <w:u w:val="single"/>
                <w:lang w:val="en-GB"/>
              </w:rPr>
              <w:t>, user should enter an empty tab otherwise file will fail validation.</w:t>
            </w:r>
          </w:p>
          <w:p w14:paraId="2D282C53" w14:textId="112833BF" w:rsidR="00BE1C44" w:rsidRPr="00E32C0F" w:rsidRDefault="00D63E45" w:rsidP="00786AC4">
            <w:pPr>
              <w:rPr>
                <w:bCs/>
                <w:sz w:val="18"/>
                <w:szCs w:val="18"/>
                <w:lang w:val="en-GB"/>
              </w:rPr>
            </w:pPr>
            <w:r>
              <w:rPr>
                <w:bCs/>
                <w:sz w:val="18"/>
                <w:szCs w:val="18"/>
                <w:lang w:val="en-GB"/>
              </w:rPr>
              <w:t>Agency work codes, used for matching. F</w:t>
            </w:r>
            <w:r w:rsidR="00E32C0F" w:rsidRPr="00E32C0F">
              <w:rPr>
                <w:bCs/>
                <w:sz w:val="18"/>
                <w:szCs w:val="18"/>
                <w:lang w:val="en-GB"/>
              </w:rPr>
              <w:t>ormatted as a "|" delimited collection of tuple values as follows "(aa</w:t>
            </w:r>
            <w:proofErr w:type="gramStart"/>
            <w:r w:rsidR="00E32C0F" w:rsidRPr="00E32C0F">
              <w:rPr>
                <w:bCs/>
                <w:sz w:val="18"/>
                <w:szCs w:val="18"/>
                <w:lang w:val="en-GB"/>
              </w:rPr>
              <w:t>1,ww</w:t>
            </w:r>
            <w:proofErr w:type="gramEnd"/>
            <w:r w:rsidR="00E32C0F" w:rsidRPr="00E32C0F">
              <w:rPr>
                <w:bCs/>
                <w:sz w:val="18"/>
                <w:szCs w:val="18"/>
                <w:lang w:val="en-GB"/>
              </w:rPr>
              <w:t>1</w:t>
            </w:r>
            <w:r w:rsidR="00512228">
              <w:rPr>
                <w:bCs/>
                <w:sz w:val="18"/>
                <w:szCs w:val="18"/>
                <w:lang w:val="en-GB"/>
              </w:rPr>
              <w:t>)</w:t>
            </w:r>
            <w:r w:rsidR="00E32C0F" w:rsidRPr="00E32C0F">
              <w:rPr>
                <w:bCs/>
                <w:sz w:val="18"/>
                <w:szCs w:val="18"/>
                <w:lang w:val="en-GB"/>
              </w:rPr>
              <w:t xml:space="preserve">" where </w:t>
            </w:r>
            <w:proofErr w:type="gramStart"/>
            <w:r w:rsidR="00E32C0F" w:rsidRPr="00E32C0F">
              <w:rPr>
                <w:bCs/>
                <w:sz w:val="18"/>
                <w:szCs w:val="18"/>
                <w:lang w:val="en-GB"/>
              </w:rPr>
              <w:t>ww1</w:t>
            </w:r>
            <w:proofErr w:type="gramEnd"/>
            <w:r w:rsidR="00E32C0F" w:rsidRPr="00E32C0F">
              <w:rPr>
                <w:bCs/>
                <w:sz w:val="18"/>
                <w:szCs w:val="18"/>
                <w:lang w:val="en-GB"/>
              </w:rPr>
              <w:t xml:space="preserve"> is the first work code and aa1 the agency code.</w:t>
            </w:r>
            <w:r w:rsidR="00DA0037">
              <w:rPr>
                <w:bCs/>
                <w:sz w:val="18"/>
                <w:szCs w:val="18"/>
                <w:lang w:val="en-GB"/>
              </w:rPr>
              <w:br/>
            </w:r>
            <w:r w:rsidR="00DA0037">
              <w:rPr>
                <w:bCs/>
                <w:sz w:val="18"/>
                <w:szCs w:val="18"/>
                <w:lang w:val="en-GB"/>
              </w:rPr>
              <w:br/>
            </w:r>
            <w:r w:rsidR="00DA0037" w:rsidRPr="00B851A7">
              <w:rPr>
                <w:bCs/>
                <w:sz w:val="18"/>
                <w:szCs w:val="18"/>
                <w:lang w:val="en-GB"/>
              </w:rPr>
              <w:t>These work codes can be used for matching purposes where the user does not have IP information for all creator IPs. If supplied, the work code is used for matching before defaulting to title and creator metadata as per normal in the event of no match being found.</w:t>
            </w:r>
          </w:p>
        </w:tc>
        <w:tc>
          <w:tcPr>
            <w:tcW w:w="1559" w:type="dxa"/>
          </w:tcPr>
          <w:p w14:paraId="79392CAA" w14:textId="77777777" w:rsidR="00BE1C44" w:rsidRDefault="00BE1C44" w:rsidP="00786AC4">
            <w:pPr>
              <w:rPr>
                <w:sz w:val="18"/>
                <w:szCs w:val="18"/>
                <w:lang w:val="en-GB"/>
              </w:rPr>
            </w:pPr>
          </w:p>
        </w:tc>
      </w:tr>
      <w:tr w:rsidR="00E53F1B" w:rsidRPr="00BF29D1" w14:paraId="40F5A1CA" w14:textId="77777777" w:rsidTr="5A9C2BEF">
        <w:trPr>
          <w:cantSplit/>
        </w:trPr>
        <w:tc>
          <w:tcPr>
            <w:tcW w:w="2082" w:type="dxa"/>
            <w:shd w:val="clear" w:color="auto" w:fill="E7E6E6" w:themeFill="background2"/>
          </w:tcPr>
          <w:p w14:paraId="666E0E7A" w14:textId="77777777" w:rsidR="00E53F1B" w:rsidRPr="00BF29D1" w:rsidRDefault="00E53F1B" w:rsidP="00786AC4">
            <w:pPr>
              <w:rPr>
                <w:bCs/>
                <w:iCs/>
                <w:sz w:val="18"/>
                <w:szCs w:val="18"/>
                <w:lang w:val="en-GB"/>
              </w:rPr>
            </w:pPr>
            <w:r w:rsidRPr="00BF29D1">
              <w:rPr>
                <w:bCs/>
                <w:iCs/>
                <w:sz w:val="18"/>
                <w:szCs w:val="18"/>
                <w:lang w:val="en-GB"/>
              </w:rPr>
              <w:lastRenderedPageBreak/>
              <w:t>interestedPart</w:t>
            </w:r>
            <w:r>
              <w:rPr>
                <w:bCs/>
                <w:iCs/>
                <w:sz w:val="18"/>
                <w:szCs w:val="18"/>
                <w:lang w:val="en-GB"/>
              </w:rPr>
              <w:t>y1 / name</w:t>
            </w:r>
          </w:p>
        </w:tc>
        <w:tc>
          <w:tcPr>
            <w:tcW w:w="720" w:type="dxa"/>
          </w:tcPr>
          <w:p w14:paraId="272E5DC6" w14:textId="3D2AE2E7" w:rsidR="00E53F1B" w:rsidRPr="00BF29D1" w:rsidRDefault="00DC3354" w:rsidP="00786AC4">
            <w:pPr>
              <w:rPr>
                <w:sz w:val="18"/>
                <w:szCs w:val="18"/>
                <w:lang w:val="en-GB"/>
              </w:rPr>
            </w:pPr>
            <w:r>
              <w:rPr>
                <w:sz w:val="18"/>
                <w:szCs w:val="18"/>
                <w:lang w:val="en-GB"/>
              </w:rPr>
              <w:t>1</w:t>
            </w:r>
            <w:r w:rsidR="00D63E45">
              <w:rPr>
                <w:sz w:val="18"/>
                <w:szCs w:val="18"/>
                <w:lang w:val="en-GB"/>
              </w:rPr>
              <w:t>7</w:t>
            </w:r>
          </w:p>
        </w:tc>
        <w:tc>
          <w:tcPr>
            <w:tcW w:w="720" w:type="dxa"/>
          </w:tcPr>
          <w:p w14:paraId="38D04DA5" w14:textId="77777777" w:rsidR="00E53F1B" w:rsidRPr="00BF29D1" w:rsidRDefault="00E53F1B" w:rsidP="00786AC4">
            <w:pPr>
              <w:rPr>
                <w:sz w:val="18"/>
                <w:szCs w:val="18"/>
                <w:lang w:val="en-GB"/>
              </w:rPr>
            </w:pPr>
            <w:r w:rsidRPr="00BF29D1">
              <w:rPr>
                <w:sz w:val="18"/>
                <w:szCs w:val="18"/>
                <w:lang w:val="en-GB"/>
              </w:rPr>
              <w:t>M</w:t>
            </w:r>
          </w:p>
        </w:tc>
        <w:tc>
          <w:tcPr>
            <w:tcW w:w="4383" w:type="dxa"/>
          </w:tcPr>
          <w:p w14:paraId="2A3F8F2E" w14:textId="77777777" w:rsidR="00E53F1B" w:rsidRDefault="00E53F1B" w:rsidP="00786AC4">
            <w:pPr>
              <w:rPr>
                <w:bCs/>
                <w:sz w:val="18"/>
                <w:szCs w:val="18"/>
                <w:lang w:val="en-GB"/>
              </w:rPr>
            </w:pPr>
            <w:r>
              <w:rPr>
                <w:bCs/>
                <w:sz w:val="18"/>
                <w:szCs w:val="18"/>
                <w:lang w:val="en-GB"/>
              </w:rPr>
              <w:t>Name of first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6364A230" w14:textId="77777777" w:rsidR="00E53F1B" w:rsidRDefault="00E53F1B" w:rsidP="00786AC4">
            <w:pPr>
              <w:rPr>
                <w:bCs/>
                <w:sz w:val="18"/>
                <w:szCs w:val="18"/>
                <w:lang w:val="en-GB"/>
              </w:rPr>
            </w:pPr>
          </w:p>
          <w:p w14:paraId="26AEFA68" w14:textId="77777777" w:rsidR="00E53F1B" w:rsidRPr="00BF29D1" w:rsidRDefault="00E53F1B" w:rsidP="00786AC4">
            <w:pPr>
              <w:rPr>
                <w:bCs/>
                <w:sz w:val="18"/>
                <w:szCs w:val="18"/>
                <w:lang w:val="en-GB"/>
              </w:rPr>
            </w:pPr>
            <w:r>
              <w:rPr>
                <w:bCs/>
                <w:sz w:val="18"/>
                <w:szCs w:val="18"/>
                <w:lang w:val="en-GB"/>
              </w:rPr>
              <w:t xml:space="preserve">Name should be </w:t>
            </w:r>
            <w:proofErr w:type="spellStart"/>
            <w:r>
              <w:rPr>
                <w:bCs/>
                <w:sz w:val="18"/>
                <w:szCs w:val="18"/>
                <w:lang w:val="en-GB"/>
              </w:rPr>
              <w:t>Lastname</w:t>
            </w:r>
            <w:proofErr w:type="spellEnd"/>
            <w:r>
              <w:rPr>
                <w:bCs/>
                <w:sz w:val="18"/>
                <w:szCs w:val="18"/>
                <w:lang w:val="en-GB"/>
              </w:rPr>
              <w:t xml:space="preserve"> first, first name(s) second.  E.G. “</w:t>
            </w:r>
            <w:r w:rsidRPr="007C5EF6">
              <w:rPr>
                <w:bCs/>
                <w:sz w:val="18"/>
                <w:szCs w:val="18"/>
                <w:lang w:val="en-GB"/>
              </w:rPr>
              <w:t>LENNON JOHN WINSTON</w:t>
            </w:r>
            <w:r>
              <w:rPr>
                <w:bCs/>
                <w:sz w:val="18"/>
                <w:szCs w:val="18"/>
                <w:lang w:val="en-GB"/>
              </w:rPr>
              <w:t>” or “</w:t>
            </w:r>
            <w:r w:rsidRPr="007C5EF6">
              <w:rPr>
                <w:bCs/>
                <w:sz w:val="18"/>
                <w:szCs w:val="18"/>
                <w:lang w:val="en-GB"/>
              </w:rPr>
              <w:t>MCCARTNEY PAUL JAMES</w:t>
            </w:r>
            <w:r>
              <w:rPr>
                <w:bCs/>
                <w:sz w:val="18"/>
                <w:szCs w:val="18"/>
                <w:lang w:val="en-GB"/>
              </w:rPr>
              <w:t xml:space="preserve">” </w:t>
            </w:r>
          </w:p>
        </w:tc>
        <w:tc>
          <w:tcPr>
            <w:tcW w:w="1559" w:type="dxa"/>
          </w:tcPr>
          <w:p w14:paraId="21C941FF" w14:textId="77777777" w:rsidR="00E53F1B" w:rsidRPr="00BF29D1" w:rsidRDefault="00E53F1B" w:rsidP="00786AC4">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E53F1B" w:rsidRPr="00BF29D1" w14:paraId="0812AE6A" w14:textId="77777777" w:rsidTr="5A9C2BEF">
        <w:trPr>
          <w:cantSplit/>
        </w:trPr>
        <w:tc>
          <w:tcPr>
            <w:tcW w:w="2082" w:type="dxa"/>
            <w:shd w:val="clear" w:color="auto" w:fill="E7E6E6" w:themeFill="background2"/>
          </w:tcPr>
          <w:p w14:paraId="2A4C872B" w14:textId="77777777" w:rsidR="00E53F1B" w:rsidRPr="00BF29D1" w:rsidRDefault="00E53F1B" w:rsidP="00786AC4">
            <w:pPr>
              <w:rPr>
                <w:bCs/>
                <w:iCs/>
                <w:sz w:val="18"/>
                <w:szCs w:val="18"/>
                <w:lang w:val="en-GB"/>
              </w:rPr>
            </w:pPr>
            <w:r w:rsidRPr="00BF29D1">
              <w:rPr>
                <w:bCs/>
                <w:iCs/>
                <w:sz w:val="18"/>
                <w:szCs w:val="18"/>
                <w:lang w:val="en-GB"/>
              </w:rPr>
              <w:t>interestedPart</w:t>
            </w:r>
            <w:r>
              <w:rPr>
                <w:bCs/>
                <w:iCs/>
                <w:sz w:val="18"/>
                <w:szCs w:val="18"/>
                <w:lang w:val="en-GB"/>
              </w:rPr>
              <w:t xml:space="preserve">y1 / </w:t>
            </w:r>
            <w:proofErr w:type="spellStart"/>
            <w:r>
              <w:rPr>
                <w:bCs/>
                <w:iCs/>
                <w:sz w:val="18"/>
                <w:szCs w:val="18"/>
                <w:lang w:val="en-GB"/>
              </w:rPr>
              <w:t>nameNumber</w:t>
            </w:r>
            <w:proofErr w:type="spellEnd"/>
          </w:p>
        </w:tc>
        <w:tc>
          <w:tcPr>
            <w:tcW w:w="720" w:type="dxa"/>
          </w:tcPr>
          <w:p w14:paraId="54EA4CB8" w14:textId="5604A0B9" w:rsidR="00E53F1B" w:rsidRDefault="00DC3354" w:rsidP="00786AC4">
            <w:pPr>
              <w:rPr>
                <w:sz w:val="18"/>
                <w:szCs w:val="18"/>
                <w:lang w:val="en-GB"/>
              </w:rPr>
            </w:pPr>
            <w:r>
              <w:rPr>
                <w:sz w:val="18"/>
                <w:szCs w:val="18"/>
                <w:lang w:val="en-GB"/>
              </w:rPr>
              <w:t>1</w:t>
            </w:r>
            <w:r w:rsidR="00D63E45">
              <w:rPr>
                <w:sz w:val="18"/>
                <w:szCs w:val="18"/>
                <w:lang w:val="en-GB"/>
              </w:rPr>
              <w:t>8</w:t>
            </w:r>
          </w:p>
        </w:tc>
        <w:tc>
          <w:tcPr>
            <w:tcW w:w="720" w:type="dxa"/>
          </w:tcPr>
          <w:p w14:paraId="3B8E0F5A" w14:textId="77777777" w:rsidR="00E53F1B" w:rsidRPr="00BF29D1" w:rsidRDefault="00E53F1B" w:rsidP="00786AC4">
            <w:pPr>
              <w:rPr>
                <w:sz w:val="18"/>
                <w:szCs w:val="18"/>
                <w:lang w:val="en-GB"/>
              </w:rPr>
            </w:pPr>
            <w:r>
              <w:rPr>
                <w:sz w:val="18"/>
                <w:szCs w:val="18"/>
                <w:lang w:val="en-GB"/>
              </w:rPr>
              <w:t>M</w:t>
            </w:r>
          </w:p>
        </w:tc>
        <w:tc>
          <w:tcPr>
            <w:tcW w:w="4383" w:type="dxa"/>
          </w:tcPr>
          <w:p w14:paraId="53EFC7BC" w14:textId="77777777" w:rsidR="00E53F1B" w:rsidRDefault="00E53F1B" w:rsidP="00786AC4">
            <w:pPr>
              <w:rPr>
                <w:bCs/>
                <w:sz w:val="18"/>
                <w:szCs w:val="18"/>
                <w:lang w:val="en-GB"/>
              </w:rPr>
            </w:pPr>
            <w:r>
              <w:rPr>
                <w:bCs/>
                <w:sz w:val="18"/>
                <w:szCs w:val="18"/>
                <w:lang w:val="en-GB"/>
              </w:rPr>
              <w:t>IP name number of first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30CE618C" w14:textId="77777777" w:rsidR="00E53F1B" w:rsidRDefault="00E53F1B" w:rsidP="00786AC4">
            <w:pPr>
              <w:rPr>
                <w:bCs/>
                <w:sz w:val="18"/>
                <w:szCs w:val="18"/>
                <w:lang w:val="en-GB"/>
              </w:rPr>
            </w:pPr>
          </w:p>
        </w:tc>
        <w:tc>
          <w:tcPr>
            <w:tcW w:w="1559" w:type="dxa"/>
          </w:tcPr>
          <w:p w14:paraId="78810110" w14:textId="77777777" w:rsidR="00E53F1B" w:rsidRPr="00BF29D1" w:rsidRDefault="00E53F1B" w:rsidP="00786AC4">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E53F1B" w:rsidRPr="00BF29D1" w14:paraId="72FBEF9C" w14:textId="77777777" w:rsidTr="5A9C2BEF">
        <w:trPr>
          <w:cantSplit/>
        </w:trPr>
        <w:tc>
          <w:tcPr>
            <w:tcW w:w="2082" w:type="dxa"/>
            <w:shd w:val="clear" w:color="auto" w:fill="E7E6E6" w:themeFill="background2"/>
          </w:tcPr>
          <w:p w14:paraId="4FB9C5B0" w14:textId="77777777" w:rsidR="00E53F1B" w:rsidRDefault="00E53F1B" w:rsidP="00786AC4">
            <w:pPr>
              <w:rPr>
                <w:bCs/>
                <w:iCs/>
                <w:sz w:val="18"/>
                <w:szCs w:val="18"/>
                <w:lang w:val="en-GB"/>
              </w:rPr>
            </w:pPr>
            <w:r w:rsidRPr="00BF29D1">
              <w:rPr>
                <w:bCs/>
                <w:iCs/>
                <w:sz w:val="18"/>
                <w:szCs w:val="18"/>
                <w:lang w:val="en-GB"/>
              </w:rPr>
              <w:t>interestedPart</w:t>
            </w:r>
            <w:r>
              <w:rPr>
                <w:bCs/>
                <w:iCs/>
                <w:sz w:val="18"/>
                <w:szCs w:val="18"/>
                <w:lang w:val="en-GB"/>
              </w:rPr>
              <w:t xml:space="preserve">y1 / </w:t>
            </w:r>
          </w:p>
          <w:p w14:paraId="24E1DF16" w14:textId="77777777" w:rsidR="00E53F1B" w:rsidRPr="00BF29D1" w:rsidRDefault="00E53F1B" w:rsidP="00786AC4">
            <w:pPr>
              <w:rPr>
                <w:bCs/>
                <w:iCs/>
                <w:sz w:val="18"/>
                <w:szCs w:val="18"/>
                <w:lang w:val="en-GB"/>
              </w:rPr>
            </w:pPr>
            <w:r>
              <w:rPr>
                <w:bCs/>
                <w:iCs/>
                <w:sz w:val="18"/>
                <w:szCs w:val="18"/>
                <w:lang w:val="en-GB"/>
              </w:rPr>
              <w:t>role</w:t>
            </w:r>
          </w:p>
        </w:tc>
        <w:tc>
          <w:tcPr>
            <w:tcW w:w="720" w:type="dxa"/>
          </w:tcPr>
          <w:p w14:paraId="083802EC" w14:textId="545C6E24" w:rsidR="00E53F1B" w:rsidRDefault="00DC3354" w:rsidP="00786AC4">
            <w:pPr>
              <w:rPr>
                <w:sz w:val="18"/>
                <w:szCs w:val="18"/>
                <w:lang w:val="en-GB"/>
              </w:rPr>
            </w:pPr>
            <w:r>
              <w:rPr>
                <w:sz w:val="18"/>
                <w:szCs w:val="18"/>
                <w:lang w:val="en-GB"/>
              </w:rPr>
              <w:t>1</w:t>
            </w:r>
            <w:r w:rsidR="00D63E45">
              <w:rPr>
                <w:sz w:val="18"/>
                <w:szCs w:val="18"/>
                <w:lang w:val="en-GB"/>
              </w:rPr>
              <w:t>9</w:t>
            </w:r>
          </w:p>
        </w:tc>
        <w:tc>
          <w:tcPr>
            <w:tcW w:w="720" w:type="dxa"/>
          </w:tcPr>
          <w:p w14:paraId="67D4C67D" w14:textId="77777777" w:rsidR="00E53F1B" w:rsidRDefault="00E53F1B" w:rsidP="00786AC4">
            <w:pPr>
              <w:rPr>
                <w:sz w:val="18"/>
                <w:szCs w:val="18"/>
                <w:lang w:val="en-GB"/>
              </w:rPr>
            </w:pPr>
            <w:r>
              <w:rPr>
                <w:sz w:val="18"/>
                <w:szCs w:val="18"/>
                <w:lang w:val="en-GB"/>
              </w:rPr>
              <w:t>M</w:t>
            </w:r>
          </w:p>
        </w:tc>
        <w:tc>
          <w:tcPr>
            <w:tcW w:w="4383" w:type="dxa"/>
          </w:tcPr>
          <w:p w14:paraId="68CF906F" w14:textId="77777777" w:rsidR="00E53F1B" w:rsidRDefault="00E53F1B" w:rsidP="00786AC4">
            <w:pPr>
              <w:rPr>
                <w:bCs/>
                <w:sz w:val="18"/>
                <w:szCs w:val="18"/>
                <w:lang w:val="en-GB"/>
              </w:rPr>
            </w:pPr>
            <w:r>
              <w:rPr>
                <w:bCs/>
                <w:sz w:val="18"/>
                <w:szCs w:val="18"/>
                <w:lang w:val="en-GB"/>
              </w:rPr>
              <w:t>Role of first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Must be one of the following role codes: </w:t>
            </w:r>
            <w:r w:rsidRPr="003F5284">
              <w:rPr>
                <w:bCs/>
                <w:sz w:val="18"/>
                <w:szCs w:val="18"/>
                <w:lang w:val="en-GB"/>
              </w:rPr>
              <w:t>"CA", "AR", "SE", "PA"</w:t>
            </w:r>
            <w:proofErr w:type="gramStart"/>
            <w:r w:rsidRPr="003F5284">
              <w:rPr>
                <w:bCs/>
                <w:sz w:val="18"/>
                <w:szCs w:val="18"/>
                <w:lang w:val="en-GB"/>
              </w:rPr>
              <w:t>,</w:t>
            </w:r>
            <w:r>
              <w:rPr>
                <w:bCs/>
                <w:sz w:val="18"/>
                <w:szCs w:val="18"/>
                <w:lang w:val="en-GB"/>
              </w:rPr>
              <w:t xml:space="preserve"> ”</w:t>
            </w:r>
            <w:r w:rsidRPr="003F5284">
              <w:rPr>
                <w:bCs/>
                <w:sz w:val="18"/>
                <w:szCs w:val="18"/>
                <w:lang w:val="en-GB"/>
              </w:rPr>
              <w:t>ES</w:t>
            </w:r>
            <w:proofErr w:type="gramEnd"/>
            <w:r w:rsidRPr="003F5284">
              <w:rPr>
                <w:bCs/>
                <w:sz w:val="18"/>
                <w:szCs w:val="18"/>
                <w:lang w:val="en-GB"/>
              </w:rPr>
              <w:t>", "AM", "SA", "C", "AD", "A", "E", "AQ", "SR</w:t>
            </w:r>
            <w:proofErr w:type="gramStart"/>
            <w:r w:rsidRPr="003F5284">
              <w:rPr>
                <w:bCs/>
                <w:sz w:val="18"/>
                <w:szCs w:val="18"/>
                <w:lang w:val="en-GB"/>
              </w:rPr>
              <w:t xml:space="preserve">",   </w:t>
            </w:r>
            <w:proofErr w:type="gramEnd"/>
            <w:r w:rsidRPr="003F5284">
              <w:rPr>
                <w:bCs/>
                <w:sz w:val="18"/>
                <w:szCs w:val="18"/>
                <w:lang w:val="en-GB"/>
              </w:rPr>
              <w:t xml:space="preserve">        "TR"</w:t>
            </w:r>
          </w:p>
          <w:p w14:paraId="7DE4E928" w14:textId="77777777" w:rsidR="00E53F1B" w:rsidRDefault="00E53F1B" w:rsidP="00786AC4">
            <w:pPr>
              <w:rPr>
                <w:bCs/>
                <w:sz w:val="18"/>
                <w:szCs w:val="18"/>
                <w:lang w:val="en-GB"/>
              </w:rPr>
            </w:pPr>
          </w:p>
        </w:tc>
        <w:tc>
          <w:tcPr>
            <w:tcW w:w="1559" w:type="dxa"/>
          </w:tcPr>
          <w:p w14:paraId="51D1A6E1" w14:textId="77777777" w:rsidR="00E53F1B" w:rsidRPr="00BF29D1" w:rsidRDefault="00E53F1B" w:rsidP="00786AC4">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r>
              <w:rPr>
                <w:sz w:val="18"/>
                <w:szCs w:val="18"/>
                <w:lang w:val="en-GB"/>
              </w:rPr>
              <w:t>,25</w:t>
            </w:r>
          </w:p>
        </w:tc>
      </w:tr>
      <w:tr w:rsidR="00E53F1B" w:rsidRPr="00BF29D1" w14:paraId="3101DBC2" w14:textId="77777777" w:rsidTr="5A9C2BEF">
        <w:trPr>
          <w:cantSplit/>
        </w:trPr>
        <w:tc>
          <w:tcPr>
            <w:tcW w:w="2082" w:type="dxa"/>
            <w:shd w:val="clear" w:color="auto" w:fill="E7E6E6" w:themeFill="background2"/>
          </w:tcPr>
          <w:p w14:paraId="462426C3" w14:textId="77777777" w:rsidR="00E53F1B" w:rsidRPr="00BF29D1" w:rsidRDefault="00E53F1B" w:rsidP="00786AC4">
            <w:pPr>
              <w:rPr>
                <w:bCs/>
                <w:iCs/>
                <w:sz w:val="18"/>
                <w:szCs w:val="18"/>
                <w:lang w:val="en-GB"/>
              </w:rPr>
            </w:pPr>
            <w:proofErr w:type="spellStart"/>
            <w:r w:rsidRPr="00BF29D1">
              <w:rPr>
                <w:bCs/>
                <w:iCs/>
                <w:sz w:val="18"/>
                <w:szCs w:val="18"/>
                <w:lang w:val="en-GB"/>
              </w:rPr>
              <w:t>interestedPart</w:t>
            </w:r>
            <w:r>
              <w:rPr>
                <w:bCs/>
                <w:iCs/>
                <w:sz w:val="18"/>
                <w:szCs w:val="18"/>
                <w:lang w:val="en-GB"/>
              </w:rPr>
              <w:t>yN</w:t>
            </w:r>
            <w:proofErr w:type="spellEnd"/>
            <w:r>
              <w:rPr>
                <w:bCs/>
                <w:iCs/>
                <w:sz w:val="18"/>
                <w:szCs w:val="18"/>
                <w:lang w:val="en-GB"/>
              </w:rPr>
              <w:t xml:space="preserve"> / name</w:t>
            </w:r>
          </w:p>
        </w:tc>
        <w:tc>
          <w:tcPr>
            <w:tcW w:w="720" w:type="dxa"/>
          </w:tcPr>
          <w:p w14:paraId="73EFE0AD" w14:textId="233BA96D" w:rsidR="00E53F1B" w:rsidRPr="00BF29D1" w:rsidRDefault="00E53F1B" w:rsidP="00786AC4">
            <w:pPr>
              <w:rPr>
                <w:sz w:val="18"/>
                <w:szCs w:val="18"/>
                <w:lang w:val="en-GB"/>
              </w:rPr>
            </w:pPr>
          </w:p>
        </w:tc>
        <w:tc>
          <w:tcPr>
            <w:tcW w:w="720" w:type="dxa"/>
          </w:tcPr>
          <w:p w14:paraId="548B44E2" w14:textId="77777777" w:rsidR="00E53F1B" w:rsidRPr="00BF29D1" w:rsidRDefault="00E53F1B" w:rsidP="00786AC4">
            <w:pPr>
              <w:rPr>
                <w:sz w:val="18"/>
                <w:szCs w:val="18"/>
                <w:lang w:val="en-GB"/>
              </w:rPr>
            </w:pPr>
            <w:r w:rsidRPr="00BF29D1">
              <w:rPr>
                <w:sz w:val="18"/>
                <w:szCs w:val="18"/>
                <w:lang w:val="en-GB"/>
              </w:rPr>
              <w:t>M</w:t>
            </w:r>
          </w:p>
        </w:tc>
        <w:tc>
          <w:tcPr>
            <w:tcW w:w="4383" w:type="dxa"/>
          </w:tcPr>
          <w:p w14:paraId="7DDE6BA3" w14:textId="77777777" w:rsidR="00E53F1B" w:rsidRDefault="00E53F1B" w:rsidP="00786AC4">
            <w:pPr>
              <w:rPr>
                <w:bCs/>
                <w:sz w:val="18"/>
                <w:szCs w:val="18"/>
                <w:lang w:val="en-GB"/>
              </w:rPr>
            </w:pPr>
            <w:r>
              <w:rPr>
                <w:bCs/>
                <w:sz w:val="18"/>
                <w:szCs w:val="18"/>
                <w:lang w:val="en-GB"/>
              </w:rPr>
              <w:t xml:space="preserve">Name of </w:t>
            </w:r>
            <w:r w:rsidRPr="009D6030">
              <w:rPr>
                <w:b/>
                <w:sz w:val="18"/>
                <w:szCs w:val="18"/>
                <w:lang w:val="en-GB"/>
              </w:rPr>
              <w:t>N</w:t>
            </w:r>
            <w:r>
              <w:rPr>
                <w:bCs/>
                <w:sz w:val="18"/>
                <w:szCs w:val="18"/>
                <w:lang w:val="en-GB"/>
              </w:rPr>
              <w:t>th</w:t>
            </w:r>
            <w:r>
              <w:rPr>
                <w:rStyle w:val="FootnoteReference"/>
                <w:bCs/>
                <w:sz w:val="18"/>
                <w:szCs w:val="18"/>
                <w:lang w:val="en-GB"/>
              </w:rPr>
              <w:footnoteReference w:id="3"/>
            </w:r>
            <w:r>
              <w:rPr>
                <w:bCs/>
                <w:sz w:val="18"/>
                <w:szCs w:val="18"/>
                <w:lang w:val="en-GB"/>
              </w:rPr>
              <w:t xml:space="preserve">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58D44EBD" w14:textId="77777777" w:rsidR="00E53F1B" w:rsidRDefault="00E53F1B" w:rsidP="00786AC4">
            <w:pPr>
              <w:rPr>
                <w:bCs/>
                <w:sz w:val="18"/>
                <w:szCs w:val="18"/>
                <w:lang w:val="en-GB"/>
              </w:rPr>
            </w:pPr>
          </w:p>
          <w:p w14:paraId="63DD92AF" w14:textId="77777777" w:rsidR="00E53F1B" w:rsidRPr="000260B1" w:rsidRDefault="00E53F1B" w:rsidP="00786AC4">
            <w:pPr>
              <w:rPr>
                <w:bCs/>
                <w:sz w:val="18"/>
                <w:szCs w:val="18"/>
                <w:lang w:val="en-GB"/>
              </w:rPr>
            </w:pPr>
            <w:r>
              <w:rPr>
                <w:bCs/>
                <w:sz w:val="18"/>
                <w:szCs w:val="18"/>
                <w:lang w:val="en-GB"/>
              </w:rPr>
              <w:t xml:space="preserve">Name should be </w:t>
            </w:r>
            <w:proofErr w:type="spellStart"/>
            <w:r>
              <w:rPr>
                <w:bCs/>
                <w:sz w:val="18"/>
                <w:szCs w:val="18"/>
                <w:lang w:val="en-GB"/>
              </w:rPr>
              <w:t>Lastname</w:t>
            </w:r>
            <w:proofErr w:type="spellEnd"/>
            <w:r>
              <w:rPr>
                <w:bCs/>
                <w:sz w:val="18"/>
                <w:szCs w:val="18"/>
                <w:lang w:val="en-GB"/>
              </w:rPr>
              <w:t xml:space="preserve"> first, first name(s) second.  E.G. “</w:t>
            </w:r>
            <w:r w:rsidRPr="007C5EF6">
              <w:rPr>
                <w:bCs/>
                <w:sz w:val="18"/>
                <w:szCs w:val="18"/>
                <w:lang w:val="en-GB"/>
              </w:rPr>
              <w:t>LENNON JOHN WINSTON</w:t>
            </w:r>
            <w:r>
              <w:rPr>
                <w:bCs/>
                <w:sz w:val="18"/>
                <w:szCs w:val="18"/>
                <w:lang w:val="en-GB"/>
              </w:rPr>
              <w:t>” or “</w:t>
            </w:r>
            <w:r w:rsidRPr="007C5EF6">
              <w:rPr>
                <w:bCs/>
                <w:sz w:val="18"/>
                <w:szCs w:val="18"/>
                <w:lang w:val="en-GB"/>
              </w:rPr>
              <w:t>MCCARTNEY PAUL JAMES</w:t>
            </w:r>
            <w:r>
              <w:rPr>
                <w:bCs/>
                <w:sz w:val="18"/>
                <w:szCs w:val="18"/>
                <w:lang w:val="en-GB"/>
              </w:rPr>
              <w:t xml:space="preserve">” </w:t>
            </w:r>
          </w:p>
        </w:tc>
        <w:tc>
          <w:tcPr>
            <w:tcW w:w="1559" w:type="dxa"/>
          </w:tcPr>
          <w:p w14:paraId="46511E3D" w14:textId="77777777" w:rsidR="00E53F1B" w:rsidRPr="00BF29D1" w:rsidRDefault="00E53F1B" w:rsidP="00786AC4">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E53F1B" w:rsidRPr="00BF29D1" w14:paraId="3A503458" w14:textId="77777777" w:rsidTr="5A9C2BEF">
        <w:trPr>
          <w:cantSplit/>
        </w:trPr>
        <w:tc>
          <w:tcPr>
            <w:tcW w:w="2082" w:type="dxa"/>
            <w:shd w:val="clear" w:color="auto" w:fill="E7E6E6" w:themeFill="background2"/>
          </w:tcPr>
          <w:p w14:paraId="2F5873E6" w14:textId="77777777" w:rsidR="00E53F1B" w:rsidRPr="00BF29D1" w:rsidRDefault="00E53F1B" w:rsidP="00786AC4">
            <w:pPr>
              <w:rPr>
                <w:bCs/>
                <w:iCs/>
                <w:sz w:val="18"/>
                <w:szCs w:val="18"/>
                <w:lang w:val="en-GB"/>
              </w:rPr>
            </w:pPr>
            <w:proofErr w:type="spellStart"/>
            <w:r w:rsidRPr="00BF29D1">
              <w:rPr>
                <w:bCs/>
                <w:iCs/>
                <w:sz w:val="18"/>
                <w:szCs w:val="18"/>
                <w:lang w:val="en-GB"/>
              </w:rPr>
              <w:t>interestedPart</w:t>
            </w:r>
            <w:r>
              <w:rPr>
                <w:bCs/>
                <w:iCs/>
                <w:sz w:val="18"/>
                <w:szCs w:val="18"/>
                <w:lang w:val="en-GB"/>
              </w:rPr>
              <w:t>yN</w:t>
            </w:r>
            <w:proofErr w:type="spellEnd"/>
            <w:r>
              <w:rPr>
                <w:bCs/>
                <w:iCs/>
                <w:sz w:val="18"/>
                <w:szCs w:val="18"/>
                <w:lang w:val="en-GB"/>
              </w:rPr>
              <w:t xml:space="preserve"> / </w:t>
            </w:r>
            <w:proofErr w:type="spellStart"/>
            <w:r>
              <w:rPr>
                <w:bCs/>
                <w:iCs/>
                <w:sz w:val="18"/>
                <w:szCs w:val="18"/>
                <w:lang w:val="en-GB"/>
              </w:rPr>
              <w:t>nameNumber</w:t>
            </w:r>
            <w:proofErr w:type="spellEnd"/>
          </w:p>
        </w:tc>
        <w:tc>
          <w:tcPr>
            <w:tcW w:w="720" w:type="dxa"/>
          </w:tcPr>
          <w:p w14:paraId="6F6310E6" w14:textId="77777777" w:rsidR="00E53F1B" w:rsidRDefault="00E53F1B" w:rsidP="00786AC4">
            <w:pPr>
              <w:rPr>
                <w:sz w:val="18"/>
                <w:szCs w:val="18"/>
                <w:lang w:val="en-GB"/>
              </w:rPr>
            </w:pPr>
          </w:p>
        </w:tc>
        <w:tc>
          <w:tcPr>
            <w:tcW w:w="720" w:type="dxa"/>
          </w:tcPr>
          <w:p w14:paraId="468C394C" w14:textId="77777777" w:rsidR="00E53F1B" w:rsidRPr="00BF29D1" w:rsidRDefault="00E53F1B" w:rsidP="00786AC4">
            <w:pPr>
              <w:rPr>
                <w:sz w:val="18"/>
                <w:szCs w:val="18"/>
                <w:lang w:val="en-GB"/>
              </w:rPr>
            </w:pPr>
            <w:r>
              <w:rPr>
                <w:sz w:val="18"/>
                <w:szCs w:val="18"/>
                <w:lang w:val="en-GB"/>
              </w:rPr>
              <w:t>M</w:t>
            </w:r>
          </w:p>
        </w:tc>
        <w:tc>
          <w:tcPr>
            <w:tcW w:w="4383" w:type="dxa"/>
          </w:tcPr>
          <w:p w14:paraId="0C7EE843" w14:textId="77777777" w:rsidR="00E53F1B" w:rsidRDefault="00E53F1B" w:rsidP="00786AC4">
            <w:pPr>
              <w:rPr>
                <w:bCs/>
                <w:sz w:val="18"/>
                <w:szCs w:val="18"/>
                <w:lang w:val="en-GB"/>
              </w:rPr>
            </w:pPr>
            <w:r>
              <w:rPr>
                <w:bCs/>
                <w:sz w:val="18"/>
                <w:szCs w:val="18"/>
                <w:lang w:val="en-GB"/>
              </w:rPr>
              <w:t xml:space="preserve">IP name number of </w:t>
            </w:r>
            <w:r w:rsidRPr="009D6030">
              <w:rPr>
                <w:b/>
                <w:sz w:val="18"/>
                <w:szCs w:val="18"/>
                <w:lang w:val="en-GB"/>
              </w:rPr>
              <w:t>N</w:t>
            </w:r>
            <w:r>
              <w:rPr>
                <w:bCs/>
                <w:sz w:val="18"/>
                <w:szCs w:val="18"/>
                <w:lang w:val="en-GB"/>
              </w:rPr>
              <w:t>th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w:t>
            </w:r>
          </w:p>
          <w:p w14:paraId="7BA10909" w14:textId="77777777" w:rsidR="00E53F1B" w:rsidRPr="000260B1" w:rsidRDefault="00E53F1B" w:rsidP="00786AC4">
            <w:pPr>
              <w:rPr>
                <w:bCs/>
                <w:sz w:val="18"/>
                <w:szCs w:val="18"/>
                <w:lang w:val="en-GB"/>
              </w:rPr>
            </w:pPr>
          </w:p>
        </w:tc>
        <w:tc>
          <w:tcPr>
            <w:tcW w:w="1559" w:type="dxa"/>
          </w:tcPr>
          <w:p w14:paraId="6BE48F09" w14:textId="77777777" w:rsidR="00E53F1B" w:rsidRPr="00BF29D1" w:rsidRDefault="00E53F1B" w:rsidP="00786AC4">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p>
        </w:tc>
      </w:tr>
      <w:tr w:rsidR="00E53F1B" w:rsidRPr="00BF29D1" w14:paraId="3E58968B" w14:textId="77777777" w:rsidTr="5A9C2BEF">
        <w:trPr>
          <w:cantSplit/>
        </w:trPr>
        <w:tc>
          <w:tcPr>
            <w:tcW w:w="2082" w:type="dxa"/>
            <w:shd w:val="clear" w:color="auto" w:fill="E7E6E6" w:themeFill="background2"/>
          </w:tcPr>
          <w:p w14:paraId="31F4F959" w14:textId="77777777" w:rsidR="00E53F1B" w:rsidRDefault="00E53F1B" w:rsidP="00786AC4">
            <w:pPr>
              <w:rPr>
                <w:bCs/>
                <w:iCs/>
                <w:sz w:val="18"/>
                <w:szCs w:val="18"/>
                <w:lang w:val="en-GB"/>
              </w:rPr>
            </w:pPr>
            <w:proofErr w:type="spellStart"/>
            <w:r w:rsidRPr="00BF29D1">
              <w:rPr>
                <w:bCs/>
                <w:iCs/>
                <w:sz w:val="18"/>
                <w:szCs w:val="18"/>
                <w:lang w:val="en-GB"/>
              </w:rPr>
              <w:t>interestedPart</w:t>
            </w:r>
            <w:r>
              <w:rPr>
                <w:bCs/>
                <w:iCs/>
                <w:sz w:val="18"/>
                <w:szCs w:val="18"/>
                <w:lang w:val="en-GB"/>
              </w:rPr>
              <w:t>yN</w:t>
            </w:r>
            <w:proofErr w:type="spellEnd"/>
            <w:r>
              <w:rPr>
                <w:bCs/>
                <w:iCs/>
                <w:sz w:val="18"/>
                <w:szCs w:val="18"/>
                <w:lang w:val="en-GB"/>
              </w:rPr>
              <w:t xml:space="preserve"> / </w:t>
            </w:r>
          </w:p>
          <w:p w14:paraId="1E0E9BF5" w14:textId="77777777" w:rsidR="00E53F1B" w:rsidRPr="00BF29D1" w:rsidRDefault="00E53F1B" w:rsidP="00786AC4">
            <w:pPr>
              <w:rPr>
                <w:bCs/>
                <w:iCs/>
                <w:sz w:val="18"/>
                <w:szCs w:val="18"/>
                <w:lang w:val="en-GB"/>
              </w:rPr>
            </w:pPr>
            <w:r>
              <w:rPr>
                <w:bCs/>
                <w:iCs/>
                <w:sz w:val="18"/>
                <w:szCs w:val="18"/>
                <w:lang w:val="en-GB"/>
              </w:rPr>
              <w:t>role</w:t>
            </w:r>
          </w:p>
        </w:tc>
        <w:tc>
          <w:tcPr>
            <w:tcW w:w="720" w:type="dxa"/>
          </w:tcPr>
          <w:p w14:paraId="3181CA91" w14:textId="77777777" w:rsidR="00E53F1B" w:rsidRDefault="00E53F1B" w:rsidP="00786AC4">
            <w:pPr>
              <w:rPr>
                <w:sz w:val="18"/>
                <w:szCs w:val="18"/>
                <w:lang w:val="en-GB"/>
              </w:rPr>
            </w:pPr>
          </w:p>
        </w:tc>
        <w:tc>
          <w:tcPr>
            <w:tcW w:w="720" w:type="dxa"/>
          </w:tcPr>
          <w:p w14:paraId="5B44D7DE" w14:textId="77777777" w:rsidR="00E53F1B" w:rsidRPr="00BF29D1" w:rsidRDefault="00E53F1B" w:rsidP="00786AC4">
            <w:pPr>
              <w:rPr>
                <w:sz w:val="18"/>
                <w:szCs w:val="18"/>
                <w:lang w:val="en-GB"/>
              </w:rPr>
            </w:pPr>
            <w:r>
              <w:rPr>
                <w:sz w:val="18"/>
                <w:szCs w:val="18"/>
                <w:lang w:val="en-GB"/>
              </w:rPr>
              <w:t>M</w:t>
            </w:r>
          </w:p>
        </w:tc>
        <w:tc>
          <w:tcPr>
            <w:tcW w:w="4383" w:type="dxa"/>
          </w:tcPr>
          <w:p w14:paraId="7B1A4C84" w14:textId="77777777" w:rsidR="00E53F1B" w:rsidRDefault="00E53F1B" w:rsidP="00786AC4">
            <w:pPr>
              <w:rPr>
                <w:bCs/>
                <w:sz w:val="18"/>
                <w:szCs w:val="18"/>
                <w:lang w:val="en-GB"/>
              </w:rPr>
            </w:pPr>
            <w:r>
              <w:rPr>
                <w:bCs/>
                <w:sz w:val="18"/>
                <w:szCs w:val="18"/>
                <w:lang w:val="en-GB"/>
              </w:rPr>
              <w:t xml:space="preserve">Role of </w:t>
            </w:r>
            <w:r w:rsidRPr="009D6030">
              <w:rPr>
                <w:b/>
                <w:sz w:val="18"/>
                <w:szCs w:val="18"/>
                <w:lang w:val="en-GB"/>
              </w:rPr>
              <w:t>N</w:t>
            </w:r>
            <w:r>
              <w:rPr>
                <w:bCs/>
                <w:sz w:val="18"/>
                <w:szCs w:val="18"/>
                <w:lang w:val="en-GB"/>
              </w:rPr>
              <w:t>th i</w:t>
            </w:r>
            <w:r w:rsidRPr="000260B1">
              <w:rPr>
                <w:bCs/>
                <w:sz w:val="18"/>
                <w:szCs w:val="18"/>
                <w:lang w:val="en-GB"/>
              </w:rPr>
              <w:t>nterested party associated with musical composition, such as: composers, lyricist, translator,</w:t>
            </w:r>
            <w:r>
              <w:rPr>
                <w:bCs/>
                <w:sz w:val="18"/>
                <w:szCs w:val="18"/>
                <w:lang w:val="en-GB"/>
              </w:rPr>
              <w:t xml:space="preserve"> and </w:t>
            </w:r>
            <w:r w:rsidRPr="000260B1">
              <w:rPr>
                <w:bCs/>
                <w:sz w:val="18"/>
                <w:szCs w:val="18"/>
                <w:lang w:val="en-GB"/>
              </w:rPr>
              <w:t xml:space="preserve">original </w:t>
            </w:r>
            <w:r>
              <w:rPr>
                <w:bCs/>
                <w:sz w:val="18"/>
                <w:szCs w:val="18"/>
                <w:lang w:val="en-GB"/>
              </w:rPr>
              <w:t xml:space="preserve">publishers.   Must be one of the following role codes: </w:t>
            </w:r>
            <w:r w:rsidRPr="003F5284">
              <w:rPr>
                <w:bCs/>
                <w:sz w:val="18"/>
                <w:szCs w:val="18"/>
                <w:lang w:val="en-GB"/>
              </w:rPr>
              <w:t>"CA", "AR", "SE", "PA"</w:t>
            </w:r>
            <w:proofErr w:type="gramStart"/>
            <w:r w:rsidRPr="003F5284">
              <w:rPr>
                <w:bCs/>
                <w:sz w:val="18"/>
                <w:szCs w:val="18"/>
                <w:lang w:val="en-GB"/>
              </w:rPr>
              <w:t>,</w:t>
            </w:r>
            <w:r>
              <w:rPr>
                <w:bCs/>
                <w:sz w:val="18"/>
                <w:szCs w:val="18"/>
                <w:lang w:val="en-GB"/>
              </w:rPr>
              <w:t xml:space="preserve"> ”</w:t>
            </w:r>
            <w:r w:rsidRPr="003F5284">
              <w:rPr>
                <w:bCs/>
                <w:sz w:val="18"/>
                <w:szCs w:val="18"/>
                <w:lang w:val="en-GB"/>
              </w:rPr>
              <w:t>ES</w:t>
            </w:r>
            <w:proofErr w:type="gramEnd"/>
            <w:r w:rsidRPr="003F5284">
              <w:rPr>
                <w:bCs/>
                <w:sz w:val="18"/>
                <w:szCs w:val="18"/>
                <w:lang w:val="en-GB"/>
              </w:rPr>
              <w:t>", "AM", "SA", "C", "AD", "A", "E", "AQ", "SR</w:t>
            </w:r>
            <w:proofErr w:type="gramStart"/>
            <w:r w:rsidRPr="003F5284">
              <w:rPr>
                <w:bCs/>
                <w:sz w:val="18"/>
                <w:szCs w:val="18"/>
                <w:lang w:val="en-GB"/>
              </w:rPr>
              <w:t xml:space="preserve">",   </w:t>
            </w:r>
            <w:proofErr w:type="gramEnd"/>
            <w:r w:rsidRPr="003F5284">
              <w:rPr>
                <w:bCs/>
                <w:sz w:val="18"/>
                <w:szCs w:val="18"/>
                <w:lang w:val="en-GB"/>
              </w:rPr>
              <w:t xml:space="preserve">        "TR"</w:t>
            </w:r>
          </w:p>
          <w:p w14:paraId="3AF6613C" w14:textId="77777777" w:rsidR="00E53F1B" w:rsidRPr="000260B1" w:rsidRDefault="00E53F1B" w:rsidP="00786AC4">
            <w:pPr>
              <w:rPr>
                <w:bCs/>
                <w:sz w:val="18"/>
                <w:szCs w:val="18"/>
                <w:lang w:val="en-GB"/>
              </w:rPr>
            </w:pPr>
          </w:p>
        </w:tc>
        <w:tc>
          <w:tcPr>
            <w:tcW w:w="1559" w:type="dxa"/>
          </w:tcPr>
          <w:p w14:paraId="18FD0940" w14:textId="77777777" w:rsidR="00E53F1B" w:rsidRPr="00BF29D1" w:rsidRDefault="00E53F1B" w:rsidP="00786AC4">
            <w:pPr>
              <w:rPr>
                <w:sz w:val="18"/>
                <w:szCs w:val="18"/>
                <w:lang w:val="en-GB"/>
              </w:rPr>
            </w:pPr>
            <w:r w:rsidRPr="00BF29D1">
              <w:rPr>
                <w:sz w:val="18"/>
                <w:szCs w:val="18"/>
                <w:lang w:val="en-GB"/>
              </w:rPr>
              <w:t>11,</w:t>
            </w:r>
            <w:r>
              <w:rPr>
                <w:sz w:val="18"/>
                <w:szCs w:val="18"/>
                <w:lang w:val="en-GB"/>
              </w:rPr>
              <w:t>12,</w:t>
            </w:r>
            <w:r w:rsidRPr="00BF29D1">
              <w:rPr>
                <w:sz w:val="18"/>
                <w:szCs w:val="18"/>
                <w:lang w:val="en-GB"/>
              </w:rPr>
              <w:t>16</w:t>
            </w:r>
            <w:r>
              <w:rPr>
                <w:sz w:val="18"/>
                <w:szCs w:val="18"/>
                <w:lang w:val="en-GB"/>
              </w:rPr>
              <w:t>,25</w:t>
            </w:r>
          </w:p>
        </w:tc>
      </w:tr>
    </w:tbl>
    <w:p w14:paraId="2120D5AB" w14:textId="77777777" w:rsidR="00E53F1B" w:rsidRDefault="00E53F1B" w:rsidP="00E53F1B">
      <w:pPr>
        <w:pStyle w:val="NormalIndent"/>
        <w:rPr>
          <w:lang w:val="en-GB"/>
        </w:rPr>
      </w:pPr>
    </w:p>
    <w:p w14:paraId="207E1D7D" w14:textId="77777777" w:rsidR="00B279C9" w:rsidRPr="00BF29D1" w:rsidRDefault="00B279C9" w:rsidP="00B279C9">
      <w:pPr>
        <w:pStyle w:val="NormalIndent"/>
        <w:rPr>
          <w:lang w:val="en-GB"/>
        </w:rPr>
      </w:pPr>
    </w:p>
    <w:p w14:paraId="213DF6C4" w14:textId="77777777" w:rsidR="00B279C9" w:rsidRPr="00131240" w:rsidRDefault="00B279C9" w:rsidP="00B279C9">
      <w:pPr>
        <w:pStyle w:val="Heading4"/>
        <w:rPr>
          <w:lang w:val="en-GB"/>
        </w:rPr>
      </w:pPr>
      <w:bookmarkStart w:id="211" w:name="_Toc135998163"/>
      <w:r w:rsidRPr="00131240">
        <w:rPr>
          <w:lang w:val="en-GB"/>
        </w:rPr>
        <w:lastRenderedPageBreak/>
        <w:t>Transaction Level Validation</w:t>
      </w:r>
      <w:bookmarkEnd w:id="211"/>
    </w:p>
    <w:tbl>
      <w:tblPr>
        <w:tblStyle w:val="TableGrid"/>
        <w:tblW w:w="8990" w:type="dxa"/>
        <w:tblInd w:w="607" w:type="dxa"/>
        <w:tblLook w:val="04A0" w:firstRow="1" w:lastRow="0" w:firstColumn="1" w:lastColumn="0" w:noHBand="0" w:noVBand="1"/>
      </w:tblPr>
      <w:tblGrid>
        <w:gridCol w:w="1195"/>
        <w:gridCol w:w="5953"/>
        <w:gridCol w:w="1842"/>
      </w:tblGrid>
      <w:tr w:rsidR="00B279C9" w:rsidRPr="00BF29D1" w14:paraId="051B657E" w14:textId="77777777" w:rsidTr="00786AC4">
        <w:tc>
          <w:tcPr>
            <w:tcW w:w="1195" w:type="dxa"/>
            <w:shd w:val="clear" w:color="auto" w:fill="D9D9D9" w:themeFill="background1" w:themeFillShade="D9"/>
          </w:tcPr>
          <w:p w14:paraId="61307313" w14:textId="77777777" w:rsidR="00B279C9" w:rsidRPr="00BF29D1" w:rsidRDefault="00B279C9" w:rsidP="00786AC4">
            <w:pPr>
              <w:rPr>
                <w:lang w:val="en-GB"/>
              </w:rPr>
            </w:pPr>
            <w:r w:rsidRPr="00BF29D1">
              <w:rPr>
                <w:lang w:val="en-GB"/>
              </w:rPr>
              <w:t>Ref</w:t>
            </w:r>
          </w:p>
        </w:tc>
        <w:tc>
          <w:tcPr>
            <w:tcW w:w="5953" w:type="dxa"/>
            <w:shd w:val="clear" w:color="auto" w:fill="D9D9D9" w:themeFill="background1" w:themeFillShade="D9"/>
          </w:tcPr>
          <w:p w14:paraId="1ABB90BF" w14:textId="77777777" w:rsidR="00B279C9" w:rsidRPr="00BF29D1" w:rsidRDefault="00B279C9" w:rsidP="00786AC4">
            <w:pPr>
              <w:rPr>
                <w:lang w:val="en-GB"/>
              </w:rPr>
            </w:pPr>
            <w:r w:rsidRPr="00BF29D1">
              <w:rPr>
                <w:lang w:val="en-GB"/>
              </w:rPr>
              <w:t>Description</w:t>
            </w:r>
          </w:p>
        </w:tc>
        <w:tc>
          <w:tcPr>
            <w:tcW w:w="1842" w:type="dxa"/>
            <w:shd w:val="clear" w:color="auto" w:fill="D9D9D9" w:themeFill="background1" w:themeFillShade="D9"/>
          </w:tcPr>
          <w:p w14:paraId="28ACB7FE" w14:textId="77777777" w:rsidR="00B279C9" w:rsidRPr="00BF29D1" w:rsidRDefault="00B279C9" w:rsidP="00786AC4">
            <w:pPr>
              <w:rPr>
                <w:lang w:val="en-GB"/>
              </w:rPr>
            </w:pPr>
            <w:r w:rsidRPr="00BF29D1">
              <w:rPr>
                <w:lang w:val="en-GB"/>
              </w:rPr>
              <w:t>Business Rules Document Ref</w:t>
            </w:r>
          </w:p>
        </w:tc>
      </w:tr>
      <w:tr w:rsidR="00B279C9" w:rsidRPr="00BF29D1" w14:paraId="5CA4BB38" w14:textId="77777777" w:rsidTr="00786AC4">
        <w:tc>
          <w:tcPr>
            <w:tcW w:w="1195" w:type="dxa"/>
          </w:tcPr>
          <w:p w14:paraId="07113A90" w14:textId="77777777" w:rsidR="00B279C9" w:rsidRPr="00BF29D1" w:rsidRDefault="00B279C9" w:rsidP="00786AC4">
            <w:pPr>
              <w:rPr>
                <w:lang w:val="en-GB"/>
              </w:rPr>
            </w:pPr>
            <w:r w:rsidRPr="00BF29D1">
              <w:rPr>
                <w:lang w:val="en-GB"/>
              </w:rPr>
              <w:t>11</w:t>
            </w:r>
          </w:p>
        </w:tc>
        <w:tc>
          <w:tcPr>
            <w:tcW w:w="5953" w:type="dxa"/>
          </w:tcPr>
          <w:p w14:paraId="3B006B19" w14:textId="77777777" w:rsidR="00B279C9" w:rsidRPr="00BF29D1" w:rsidRDefault="00B279C9" w:rsidP="00786AC4">
            <w:pPr>
              <w:rPr>
                <w:lang w:val="en-GB"/>
              </w:rPr>
            </w:pPr>
            <w:r w:rsidRPr="00BF29D1">
              <w:rPr>
                <w:lang w:val="en-GB"/>
              </w:rPr>
              <w:t>If work submission does not contain IP with creator role, transaction is rejected. (TR)</w:t>
            </w:r>
          </w:p>
        </w:tc>
        <w:tc>
          <w:tcPr>
            <w:tcW w:w="1842" w:type="dxa"/>
          </w:tcPr>
          <w:p w14:paraId="1A196E2F" w14:textId="77777777" w:rsidR="00B279C9" w:rsidRPr="00BF29D1" w:rsidRDefault="00B279C9" w:rsidP="00786AC4">
            <w:pPr>
              <w:rPr>
                <w:lang w:val="en-GB"/>
              </w:rPr>
            </w:pPr>
            <w:r w:rsidRPr="00BF29D1">
              <w:rPr>
                <w:lang w:val="en-GB"/>
              </w:rPr>
              <w:t>IV/07</w:t>
            </w:r>
          </w:p>
        </w:tc>
      </w:tr>
      <w:tr w:rsidR="00B279C9" w:rsidRPr="00BF29D1" w14:paraId="657B50BA" w14:textId="77777777" w:rsidTr="00786AC4">
        <w:tc>
          <w:tcPr>
            <w:tcW w:w="1195" w:type="dxa"/>
          </w:tcPr>
          <w:p w14:paraId="36AF2B63" w14:textId="77777777" w:rsidR="00B279C9" w:rsidRPr="00BF29D1" w:rsidRDefault="00B279C9" w:rsidP="00786AC4">
            <w:pPr>
              <w:rPr>
                <w:lang w:val="en-GB"/>
              </w:rPr>
            </w:pPr>
            <w:r>
              <w:rPr>
                <w:lang w:val="en-GB"/>
              </w:rPr>
              <w:t>12</w:t>
            </w:r>
          </w:p>
        </w:tc>
        <w:tc>
          <w:tcPr>
            <w:tcW w:w="5953" w:type="dxa"/>
          </w:tcPr>
          <w:p w14:paraId="792038D9" w14:textId="77777777" w:rsidR="00B279C9" w:rsidRPr="00BF29D1" w:rsidRDefault="00B279C9" w:rsidP="00786AC4">
            <w:pPr>
              <w:rPr>
                <w:lang w:val="en-GB"/>
              </w:rPr>
            </w:pPr>
            <w:r>
              <w:rPr>
                <w:lang w:val="en-GB"/>
              </w:rPr>
              <w:t xml:space="preserve">Reject submissions with certain configured Ips, ignore certain Ips in matching and deal with PD Ips </w:t>
            </w:r>
          </w:p>
        </w:tc>
        <w:tc>
          <w:tcPr>
            <w:tcW w:w="1842" w:type="dxa"/>
          </w:tcPr>
          <w:p w14:paraId="6431CC66" w14:textId="77777777" w:rsidR="00B279C9" w:rsidRPr="00BF29D1" w:rsidRDefault="00B279C9" w:rsidP="00786AC4">
            <w:pPr>
              <w:rPr>
                <w:lang w:val="en-GB"/>
              </w:rPr>
            </w:pPr>
            <w:r>
              <w:rPr>
                <w:lang w:val="en-GB"/>
              </w:rPr>
              <w:t>IV/24, IV/25, IV/29</w:t>
            </w:r>
          </w:p>
        </w:tc>
      </w:tr>
      <w:tr w:rsidR="00B279C9" w:rsidRPr="00BE1C44" w14:paraId="00E904A1" w14:textId="77777777" w:rsidTr="00786AC4">
        <w:tc>
          <w:tcPr>
            <w:tcW w:w="1195" w:type="dxa"/>
          </w:tcPr>
          <w:p w14:paraId="46D4CA15" w14:textId="77777777" w:rsidR="00B279C9" w:rsidRPr="00BF29D1" w:rsidRDefault="00B279C9" w:rsidP="00786AC4">
            <w:pPr>
              <w:rPr>
                <w:lang w:val="en-GB"/>
              </w:rPr>
            </w:pPr>
            <w:r w:rsidRPr="00BF29D1">
              <w:rPr>
                <w:lang w:val="en-GB"/>
              </w:rPr>
              <w:t>16</w:t>
            </w:r>
          </w:p>
        </w:tc>
        <w:tc>
          <w:tcPr>
            <w:tcW w:w="5953" w:type="dxa"/>
          </w:tcPr>
          <w:p w14:paraId="6C5971A6" w14:textId="77777777" w:rsidR="00B279C9" w:rsidRPr="00BF29D1" w:rsidRDefault="00B279C9" w:rsidP="00786AC4">
            <w:pPr>
              <w:rPr>
                <w:lang w:val="en-GB"/>
              </w:rPr>
            </w:pPr>
            <w:r w:rsidRPr="00BF29D1">
              <w:rPr>
                <w:lang w:val="en-GB"/>
              </w:rPr>
              <w:t xml:space="preserve">If </w:t>
            </w:r>
            <w:proofErr w:type="gramStart"/>
            <w:r w:rsidRPr="00BF29D1">
              <w:rPr>
                <w:lang w:val="en-GB"/>
              </w:rPr>
              <w:t>The</w:t>
            </w:r>
            <w:proofErr w:type="gramEnd"/>
            <w:r w:rsidRPr="00BF29D1">
              <w:rPr>
                <w:lang w:val="en-GB"/>
              </w:rPr>
              <w:t xml:space="preserve"> matching criteria not satisfied, transaction is rejected. (TR)</w:t>
            </w:r>
          </w:p>
        </w:tc>
        <w:tc>
          <w:tcPr>
            <w:tcW w:w="1842" w:type="dxa"/>
          </w:tcPr>
          <w:p w14:paraId="3E69EE55" w14:textId="77777777" w:rsidR="00B279C9" w:rsidRPr="009A69C5" w:rsidRDefault="00B279C9" w:rsidP="00786AC4">
            <w:pPr>
              <w:rPr>
                <w:lang w:val="fi-FI"/>
                <w:rPrChange w:id="212" w:author="Curnan Reidy" w:date="2020-06-11T10:45:00Z">
                  <w:rPr>
                    <w:lang w:val="en-GB"/>
                  </w:rPr>
                </w:rPrChange>
              </w:rPr>
            </w:pPr>
            <w:r w:rsidRPr="009A69C5">
              <w:rPr>
                <w:lang w:val="fi-FI"/>
                <w:rPrChange w:id="213" w:author="Curnan Reidy" w:date="2020-06-11T10:45:00Z">
                  <w:rPr>
                    <w:lang w:val="en-GB"/>
                  </w:rPr>
                </w:rPrChange>
              </w:rPr>
              <w:t>MAT/01, MAT/02, MAT/03, MAT/04, MAT/42, MAT/40, MAT/39, MAT/09, MAT/10, MAT/41, MAT/43, MAT/30, MAT/31, MAT/39</w:t>
            </w:r>
          </w:p>
        </w:tc>
      </w:tr>
      <w:tr w:rsidR="00B279C9" w:rsidRPr="00BF29D1" w14:paraId="0B93EB36" w14:textId="77777777" w:rsidTr="00786AC4">
        <w:tc>
          <w:tcPr>
            <w:tcW w:w="1195" w:type="dxa"/>
          </w:tcPr>
          <w:p w14:paraId="06634E7D" w14:textId="77777777" w:rsidR="00B279C9" w:rsidRPr="005122F5" w:rsidRDefault="00B279C9" w:rsidP="00786AC4">
            <w:pPr>
              <w:rPr>
                <w:lang w:val="en-GB"/>
              </w:rPr>
            </w:pPr>
            <w:r w:rsidRPr="005122F5">
              <w:rPr>
                <w:lang w:val="en-GB"/>
              </w:rPr>
              <w:t>17</w:t>
            </w:r>
          </w:p>
        </w:tc>
        <w:tc>
          <w:tcPr>
            <w:tcW w:w="5953" w:type="dxa"/>
          </w:tcPr>
          <w:p w14:paraId="2AC6B527" w14:textId="77777777" w:rsidR="00B279C9" w:rsidRPr="005122F5" w:rsidRDefault="00B279C9" w:rsidP="00786AC4">
            <w:pPr>
              <w:rPr>
                <w:lang w:val="en-GB"/>
              </w:rPr>
            </w:pPr>
            <w:r w:rsidRPr="005122F5">
              <w:rPr>
                <w:lang w:val="en-GB"/>
              </w:rPr>
              <w:t xml:space="preserve">If the disambiguation flag is set to True, then additional informational metadata may be provided.   </w:t>
            </w:r>
          </w:p>
        </w:tc>
        <w:tc>
          <w:tcPr>
            <w:tcW w:w="1842" w:type="dxa"/>
          </w:tcPr>
          <w:p w14:paraId="242070CB" w14:textId="77777777" w:rsidR="00B279C9" w:rsidRPr="005122F5" w:rsidRDefault="00B279C9" w:rsidP="00786AC4">
            <w:pPr>
              <w:rPr>
                <w:lang w:val="en-GB"/>
              </w:rPr>
            </w:pPr>
            <w:r w:rsidRPr="005122F5">
              <w:rPr>
                <w:lang w:val="en-GB"/>
              </w:rPr>
              <w:t>IV/40</w:t>
            </w:r>
          </w:p>
        </w:tc>
      </w:tr>
      <w:tr w:rsidR="00B279C9" w:rsidRPr="00BF29D1" w14:paraId="13AC137E" w14:textId="77777777" w:rsidTr="00786AC4">
        <w:tc>
          <w:tcPr>
            <w:tcW w:w="1195" w:type="dxa"/>
          </w:tcPr>
          <w:p w14:paraId="44B32F13" w14:textId="77777777" w:rsidR="00B279C9" w:rsidRPr="005122F5" w:rsidRDefault="00B279C9" w:rsidP="00786AC4">
            <w:pPr>
              <w:rPr>
                <w:lang w:val="en-GB"/>
              </w:rPr>
            </w:pPr>
            <w:r w:rsidRPr="005122F5">
              <w:rPr>
                <w:lang w:val="en-GB"/>
              </w:rPr>
              <w:t>18</w:t>
            </w:r>
          </w:p>
        </w:tc>
        <w:tc>
          <w:tcPr>
            <w:tcW w:w="5953" w:type="dxa"/>
          </w:tcPr>
          <w:p w14:paraId="2921D3CB" w14:textId="77777777" w:rsidR="00B279C9" w:rsidRPr="005122F5" w:rsidRDefault="00B279C9" w:rsidP="00786AC4">
            <w:pPr>
              <w:rPr>
                <w:lang w:val="en-GB"/>
              </w:rPr>
            </w:pPr>
            <w:r w:rsidRPr="005122F5">
              <w:rPr>
                <w:lang w:val="en-GB"/>
              </w:rPr>
              <w:t xml:space="preserve">If the disambiguation flag is set to True, then a </w:t>
            </w:r>
            <w:proofErr w:type="spellStart"/>
            <w:r w:rsidRPr="005122F5">
              <w:rPr>
                <w:lang w:val="en-GB"/>
              </w:rPr>
              <w:t>disambiguationReason</w:t>
            </w:r>
            <w:proofErr w:type="spellEnd"/>
            <w:r w:rsidRPr="005122F5">
              <w:rPr>
                <w:lang w:val="en-GB"/>
              </w:rPr>
              <w:t xml:space="preserve"> and </w:t>
            </w:r>
            <w:proofErr w:type="spellStart"/>
            <w:r w:rsidRPr="005122F5">
              <w:rPr>
                <w:lang w:val="en-GB"/>
              </w:rPr>
              <w:t>disambiguateFrom</w:t>
            </w:r>
            <w:proofErr w:type="spellEnd"/>
            <w:r w:rsidRPr="005122F5">
              <w:rPr>
                <w:lang w:val="en-GB"/>
              </w:rPr>
              <w:t xml:space="preserve"> values must be provided.</w:t>
            </w:r>
          </w:p>
        </w:tc>
        <w:tc>
          <w:tcPr>
            <w:tcW w:w="1842" w:type="dxa"/>
          </w:tcPr>
          <w:p w14:paraId="11C6D37D" w14:textId="77777777" w:rsidR="00B279C9" w:rsidRPr="005122F5" w:rsidRDefault="00B279C9" w:rsidP="00786AC4">
            <w:pPr>
              <w:rPr>
                <w:lang w:val="en-GB"/>
              </w:rPr>
            </w:pPr>
            <w:r w:rsidRPr="005122F5">
              <w:rPr>
                <w:lang w:val="en-GB"/>
              </w:rPr>
              <w:t>IV/40, PV/30</w:t>
            </w:r>
          </w:p>
        </w:tc>
      </w:tr>
      <w:tr w:rsidR="00B279C9" w:rsidRPr="00BF29D1" w14:paraId="0E659638" w14:textId="77777777" w:rsidTr="00786AC4">
        <w:tc>
          <w:tcPr>
            <w:tcW w:w="1195" w:type="dxa"/>
          </w:tcPr>
          <w:p w14:paraId="4B747B46" w14:textId="77777777" w:rsidR="00B279C9" w:rsidRPr="005122F5" w:rsidRDefault="00B279C9" w:rsidP="00786AC4">
            <w:pPr>
              <w:rPr>
                <w:lang w:val="en-GB"/>
              </w:rPr>
            </w:pPr>
            <w:r w:rsidRPr="005122F5">
              <w:rPr>
                <w:lang w:val="en-GB"/>
              </w:rPr>
              <w:t>19</w:t>
            </w:r>
          </w:p>
        </w:tc>
        <w:tc>
          <w:tcPr>
            <w:tcW w:w="5953" w:type="dxa"/>
          </w:tcPr>
          <w:p w14:paraId="4EAA169A" w14:textId="77777777" w:rsidR="00B279C9" w:rsidRPr="005122F5" w:rsidRDefault="00B279C9" w:rsidP="00786AC4">
            <w:pPr>
              <w:rPr>
                <w:lang w:val="en-GB"/>
              </w:rPr>
            </w:pPr>
            <w:r w:rsidRPr="005122F5">
              <w:rPr>
                <w:lang w:val="en-GB"/>
              </w:rPr>
              <w:t xml:space="preserve">If the </w:t>
            </w:r>
            <w:proofErr w:type="spellStart"/>
            <w:r w:rsidRPr="005122F5">
              <w:rPr>
                <w:lang w:val="en-GB"/>
              </w:rPr>
              <w:t>derivedWorkType</w:t>
            </w:r>
            <w:proofErr w:type="spellEnd"/>
            <w:r w:rsidRPr="005122F5">
              <w:rPr>
                <w:lang w:val="en-GB"/>
              </w:rPr>
              <w:t xml:space="preserve"> field is set, then the </w:t>
            </w:r>
            <w:proofErr w:type="spellStart"/>
            <w:r w:rsidRPr="005122F5">
              <w:rPr>
                <w:lang w:val="en-GB"/>
              </w:rPr>
              <w:t>derivedFromIswcs</w:t>
            </w:r>
            <w:proofErr w:type="spellEnd"/>
            <w:r w:rsidRPr="005122F5">
              <w:rPr>
                <w:lang w:val="en-GB"/>
              </w:rPr>
              <w:t xml:space="preserve"> field should be provided.   The </w:t>
            </w:r>
            <w:proofErr w:type="spellStart"/>
            <w:r w:rsidRPr="005122F5">
              <w:rPr>
                <w:lang w:val="en-GB"/>
              </w:rPr>
              <w:t>derivedFromISwcs</w:t>
            </w:r>
            <w:proofErr w:type="spellEnd"/>
            <w:r w:rsidRPr="005122F5">
              <w:rPr>
                <w:lang w:val="en-GB"/>
              </w:rPr>
              <w:t xml:space="preserve"> field should contain the list of ISWCs that the work is derived from.</w:t>
            </w:r>
          </w:p>
        </w:tc>
        <w:tc>
          <w:tcPr>
            <w:tcW w:w="1842" w:type="dxa"/>
          </w:tcPr>
          <w:p w14:paraId="6E31FA8B" w14:textId="77777777" w:rsidR="00B279C9" w:rsidRPr="005122F5" w:rsidRDefault="00B279C9" w:rsidP="00786AC4">
            <w:pPr>
              <w:rPr>
                <w:lang w:val="en-GB"/>
              </w:rPr>
            </w:pPr>
            <w:r w:rsidRPr="005122F5">
              <w:rPr>
                <w:lang w:val="en-GB"/>
              </w:rPr>
              <w:t>IV/34, IV/36, IV/38</w:t>
            </w:r>
          </w:p>
        </w:tc>
      </w:tr>
    </w:tbl>
    <w:p w14:paraId="0F0CD428" w14:textId="77777777" w:rsidR="00B279C9" w:rsidRPr="00BF29D1" w:rsidRDefault="00B279C9" w:rsidP="00B279C9">
      <w:pPr>
        <w:ind w:left="360"/>
        <w:rPr>
          <w:lang w:val="en-GB"/>
        </w:rPr>
      </w:pPr>
    </w:p>
    <w:p w14:paraId="7A33AEE3" w14:textId="77777777" w:rsidR="00B279C9" w:rsidRDefault="00B279C9" w:rsidP="00B279C9">
      <w:pPr>
        <w:pStyle w:val="Heading4"/>
        <w:rPr>
          <w:lang w:val="en-GB"/>
        </w:rPr>
      </w:pPr>
      <w:bookmarkStart w:id="214" w:name="_Toc135998164"/>
      <w:r w:rsidRPr="00BF29D1">
        <w:rPr>
          <w:lang w:val="en-GB"/>
        </w:rPr>
        <w:t>Field Level Validation</w:t>
      </w:r>
      <w:bookmarkEnd w:id="214"/>
    </w:p>
    <w:tbl>
      <w:tblPr>
        <w:tblStyle w:val="TableGrid"/>
        <w:tblW w:w="8990" w:type="dxa"/>
        <w:tblInd w:w="607" w:type="dxa"/>
        <w:tblLook w:val="04A0" w:firstRow="1" w:lastRow="0" w:firstColumn="1" w:lastColumn="0" w:noHBand="0" w:noVBand="1"/>
      </w:tblPr>
      <w:tblGrid>
        <w:gridCol w:w="1195"/>
        <w:gridCol w:w="5953"/>
        <w:gridCol w:w="1842"/>
      </w:tblGrid>
      <w:tr w:rsidR="00B279C9" w:rsidRPr="00BF29D1" w14:paraId="1C9D322B" w14:textId="77777777" w:rsidTr="00786AC4">
        <w:tc>
          <w:tcPr>
            <w:tcW w:w="1195" w:type="dxa"/>
            <w:shd w:val="clear" w:color="auto" w:fill="D9D9D9" w:themeFill="background1" w:themeFillShade="D9"/>
          </w:tcPr>
          <w:p w14:paraId="2BC928B0" w14:textId="77777777" w:rsidR="00B279C9" w:rsidRPr="00BF29D1" w:rsidRDefault="00B279C9" w:rsidP="00786AC4">
            <w:pPr>
              <w:rPr>
                <w:lang w:val="en-GB"/>
              </w:rPr>
            </w:pPr>
            <w:r w:rsidRPr="00BF29D1">
              <w:rPr>
                <w:lang w:val="en-GB"/>
              </w:rPr>
              <w:t>Ref</w:t>
            </w:r>
          </w:p>
        </w:tc>
        <w:tc>
          <w:tcPr>
            <w:tcW w:w="5953" w:type="dxa"/>
            <w:shd w:val="clear" w:color="auto" w:fill="D9D9D9" w:themeFill="background1" w:themeFillShade="D9"/>
          </w:tcPr>
          <w:p w14:paraId="5F2AA2E8" w14:textId="77777777" w:rsidR="00B279C9" w:rsidRPr="00BF29D1" w:rsidRDefault="00B279C9" w:rsidP="00786AC4">
            <w:pPr>
              <w:rPr>
                <w:lang w:val="en-GB"/>
              </w:rPr>
            </w:pPr>
            <w:r w:rsidRPr="00BF29D1">
              <w:rPr>
                <w:lang w:val="en-GB"/>
              </w:rPr>
              <w:t>Description</w:t>
            </w:r>
          </w:p>
        </w:tc>
        <w:tc>
          <w:tcPr>
            <w:tcW w:w="1842" w:type="dxa"/>
            <w:shd w:val="clear" w:color="auto" w:fill="D9D9D9" w:themeFill="background1" w:themeFillShade="D9"/>
          </w:tcPr>
          <w:p w14:paraId="01B87640" w14:textId="77777777" w:rsidR="00B279C9" w:rsidRPr="00BF29D1" w:rsidRDefault="00B279C9" w:rsidP="00786AC4">
            <w:pPr>
              <w:rPr>
                <w:lang w:val="en-GB"/>
              </w:rPr>
            </w:pPr>
            <w:r w:rsidRPr="00BF29D1">
              <w:rPr>
                <w:lang w:val="en-GB"/>
              </w:rPr>
              <w:t>Business Rules Document Ref</w:t>
            </w:r>
          </w:p>
        </w:tc>
      </w:tr>
      <w:tr w:rsidR="00B279C9" w:rsidRPr="00BF29D1" w14:paraId="1DE0617B" w14:textId="77777777" w:rsidTr="00786AC4">
        <w:tc>
          <w:tcPr>
            <w:tcW w:w="1195" w:type="dxa"/>
          </w:tcPr>
          <w:p w14:paraId="559A68F3" w14:textId="77777777" w:rsidR="00B279C9" w:rsidRPr="00BF29D1" w:rsidRDefault="00B279C9" w:rsidP="00786AC4">
            <w:pPr>
              <w:rPr>
                <w:lang w:val="en-GB"/>
              </w:rPr>
            </w:pPr>
            <w:r>
              <w:rPr>
                <w:lang w:val="en-GB"/>
              </w:rPr>
              <w:t>21</w:t>
            </w:r>
          </w:p>
        </w:tc>
        <w:tc>
          <w:tcPr>
            <w:tcW w:w="5953" w:type="dxa"/>
          </w:tcPr>
          <w:p w14:paraId="1FB90E24" w14:textId="77777777" w:rsidR="00B279C9" w:rsidRPr="00BF29D1" w:rsidRDefault="00B279C9" w:rsidP="00786AC4">
            <w:pPr>
              <w:rPr>
                <w:lang w:val="en-GB"/>
              </w:rPr>
            </w:pPr>
            <w:r>
              <w:rPr>
                <w:lang w:val="en-GB"/>
              </w:rPr>
              <w:t xml:space="preserve">If provided the submitting publisher role must be one of “AM” or “E”.   </w:t>
            </w:r>
          </w:p>
        </w:tc>
        <w:tc>
          <w:tcPr>
            <w:tcW w:w="1842" w:type="dxa"/>
          </w:tcPr>
          <w:p w14:paraId="19604915" w14:textId="77777777" w:rsidR="00B279C9" w:rsidRPr="00BF29D1" w:rsidRDefault="00B279C9" w:rsidP="00786AC4">
            <w:pPr>
              <w:rPr>
                <w:lang w:val="en-GB"/>
              </w:rPr>
            </w:pPr>
          </w:p>
        </w:tc>
      </w:tr>
      <w:tr w:rsidR="00B279C9" w:rsidRPr="00BF29D1" w14:paraId="4D83DB58" w14:textId="77777777" w:rsidTr="00786AC4">
        <w:tc>
          <w:tcPr>
            <w:tcW w:w="1195" w:type="dxa"/>
          </w:tcPr>
          <w:p w14:paraId="44085DA9" w14:textId="77777777" w:rsidR="00B279C9" w:rsidRPr="00D976A8" w:rsidRDefault="00B279C9" w:rsidP="00786AC4">
            <w:pPr>
              <w:rPr>
                <w:lang w:val="en-GB"/>
              </w:rPr>
            </w:pPr>
            <w:r w:rsidRPr="00D976A8">
              <w:rPr>
                <w:lang w:val="en-GB"/>
              </w:rPr>
              <w:t>23</w:t>
            </w:r>
          </w:p>
        </w:tc>
        <w:tc>
          <w:tcPr>
            <w:tcW w:w="5953" w:type="dxa"/>
          </w:tcPr>
          <w:p w14:paraId="0FFDFC28" w14:textId="77777777" w:rsidR="00B279C9" w:rsidRPr="00D976A8" w:rsidRDefault="00B279C9" w:rsidP="00786AC4">
            <w:pPr>
              <w:rPr>
                <w:lang w:val="en-GB"/>
              </w:rPr>
            </w:pPr>
            <w:r w:rsidRPr="00D976A8">
              <w:rPr>
                <w:lang w:val="en-GB"/>
              </w:rPr>
              <w:t>Must be “true” or “false”</w:t>
            </w:r>
          </w:p>
        </w:tc>
        <w:tc>
          <w:tcPr>
            <w:tcW w:w="1842" w:type="dxa"/>
          </w:tcPr>
          <w:p w14:paraId="1DBF4341" w14:textId="77777777" w:rsidR="00B279C9" w:rsidRPr="00BF29D1" w:rsidRDefault="00B279C9" w:rsidP="00786AC4">
            <w:pPr>
              <w:rPr>
                <w:lang w:val="en-GB"/>
              </w:rPr>
            </w:pPr>
          </w:p>
        </w:tc>
      </w:tr>
      <w:tr w:rsidR="00B279C9" w:rsidRPr="00BF29D1" w14:paraId="4C442062" w14:textId="77777777" w:rsidTr="00786AC4">
        <w:tc>
          <w:tcPr>
            <w:tcW w:w="1195" w:type="dxa"/>
          </w:tcPr>
          <w:p w14:paraId="5682AACA" w14:textId="77777777" w:rsidR="00B279C9" w:rsidRPr="00D976A8" w:rsidRDefault="00B279C9" w:rsidP="00786AC4">
            <w:pPr>
              <w:rPr>
                <w:lang w:val="en-GB"/>
              </w:rPr>
            </w:pPr>
            <w:r w:rsidRPr="00D976A8">
              <w:rPr>
                <w:lang w:val="en-GB"/>
              </w:rPr>
              <w:t>24</w:t>
            </w:r>
          </w:p>
        </w:tc>
        <w:tc>
          <w:tcPr>
            <w:tcW w:w="5953" w:type="dxa"/>
          </w:tcPr>
          <w:p w14:paraId="6DDEEFD5" w14:textId="77777777" w:rsidR="00B279C9" w:rsidRPr="00D976A8" w:rsidRDefault="00B279C9" w:rsidP="00786AC4">
            <w:pPr>
              <w:rPr>
                <w:lang w:val="en-GB"/>
              </w:rPr>
            </w:pPr>
            <w:r w:rsidRPr="00D976A8">
              <w:rPr>
                <w:lang w:val="en-GB"/>
              </w:rPr>
              <w:t>All ISRCs must conform to the expected ISRC format.  I.E. fulfil the following regular expression: [A-Z]{</w:t>
            </w:r>
            <w:proofErr w:type="gramStart"/>
            <w:r w:rsidRPr="00D976A8">
              <w:rPr>
                <w:lang w:val="en-GB"/>
              </w:rPr>
              <w:t>2}[</w:t>
            </w:r>
            <w:proofErr w:type="gramEnd"/>
            <w:r w:rsidRPr="00D976A8">
              <w:rPr>
                <w:lang w:val="en-GB"/>
              </w:rPr>
              <w:t>A-Z\\d]{</w:t>
            </w:r>
            <w:proofErr w:type="gramStart"/>
            <w:r w:rsidRPr="00D976A8">
              <w:rPr>
                <w:lang w:val="en-GB"/>
              </w:rPr>
              <w:t>3}\\d</w:t>
            </w:r>
            <w:proofErr w:type="gramEnd"/>
            <w:r w:rsidRPr="00D976A8">
              <w:rPr>
                <w:lang w:val="en-GB"/>
              </w:rPr>
              <w:t>{</w:t>
            </w:r>
            <w:proofErr w:type="gramStart"/>
            <w:r w:rsidRPr="00D976A8">
              <w:rPr>
                <w:lang w:val="en-GB"/>
              </w:rPr>
              <w:t>2}\\d</w:t>
            </w:r>
            <w:proofErr w:type="gramEnd"/>
            <w:r w:rsidRPr="00D976A8">
              <w:rPr>
                <w:lang w:val="en-GB"/>
              </w:rPr>
              <w:t>{5}</w:t>
            </w:r>
          </w:p>
        </w:tc>
        <w:tc>
          <w:tcPr>
            <w:tcW w:w="1842" w:type="dxa"/>
          </w:tcPr>
          <w:p w14:paraId="1CA3A02A" w14:textId="77777777" w:rsidR="00B279C9" w:rsidRPr="00BF29D1" w:rsidRDefault="00B279C9" w:rsidP="00786AC4">
            <w:pPr>
              <w:rPr>
                <w:lang w:val="en-GB"/>
              </w:rPr>
            </w:pPr>
          </w:p>
        </w:tc>
      </w:tr>
      <w:tr w:rsidR="00B279C9" w:rsidRPr="00BF29D1" w14:paraId="33A46C2C" w14:textId="77777777" w:rsidTr="00786AC4">
        <w:tc>
          <w:tcPr>
            <w:tcW w:w="1195" w:type="dxa"/>
          </w:tcPr>
          <w:p w14:paraId="6C9B211F" w14:textId="77777777" w:rsidR="00B279C9" w:rsidRDefault="00B279C9" w:rsidP="00786AC4">
            <w:pPr>
              <w:rPr>
                <w:lang w:val="en-GB"/>
              </w:rPr>
            </w:pPr>
            <w:r>
              <w:rPr>
                <w:lang w:val="en-GB"/>
              </w:rPr>
              <w:lastRenderedPageBreak/>
              <w:t>25</w:t>
            </w:r>
          </w:p>
        </w:tc>
        <w:tc>
          <w:tcPr>
            <w:tcW w:w="5953" w:type="dxa"/>
          </w:tcPr>
          <w:p w14:paraId="16529415" w14:textId="77777777" w:rsidR="00B279C9" w:rsidRDefault="00B279C9" w:rsidP="00786AC4">
            <w:pPr>
              <w:rPr>
                <w:lang w:val="en-GB"/>
              </w:rPr>
            </w:pPr>
            <w:r w:rsidRPr="00E404E1">
              <w:rPr>
                <w:lang w:val="en-GB"/>
              </w:rPr>
              <w:t>Must be one of the following role codes: "CA", "AR", "SE", "PA"</w:t>
            </w:r>
            <w:proofErr w:type="gramStart"/>
            <w:r w:rsidRPr="00E404E1">
              <w:rPr>
                <w:lang w:val="en-GB"/>
              </w:rPr>
              <w:t>, ”ES</w:t>
            </w:r>
            <w:proofErr w:type="gramEnd"/>
            <w:r w:rsidRPr="00E404E1">
              <w:rPr>
                <w:lang w:val="en-GB"/>
              </w:rPr>
              <w:t>", "AM", "SA", "C", "AD", "A", "E", "AQ", "SR</w:t>
            </w:r>
            <w:proofErr w:type="gramStart"/>
            <w:r w:rsidRPr="00E404E1">
              <w:rPr>
                <w:lang w:val="en-GB"/>
              </w:rPr>
              <w:t xml:space="preserve">",   </w:t>
            </w:r>
            <w:proofErr w:type="gramEnd"/>
            <w:r w:rsidRPr="00E404E1">
              <w:rPr>
                <w:lang w:val="en-GB"/>
              </w:rPr>
              <w:t xml:space="preserve">        "TR"</w:t>
            </w:r>
          </w:p>
        </w:tc>
        <w:tc>
          <w:tcPr>
            <w:tcW w:w="1842" w:type="dxa"/>
          </w:tcPr>
          <w:p w14:paraId="790799CE" w14:textId="77777777" w:rsidR="00B279C9" w:rsidRPr="00BF29D1" w:rsidRDefault="00B279C9" w:rsidP="00786AC4">
            <w:pPr>
              <w:rPr>
                <w:lang w:val="en-GB"/>
              </w:rPr>
            </w:pPr>
          </w:p>
        </w:tc>
      </w:tr>
    </w:tbl>
    <w:p w14:paraId="45D6A309" w14:textId="77777777" w:rsidR="00B279C9" w:rsidRDefault="00B279C9" w:rsidP="00B279C9">
      <w:pPr>
        <w:ind w:left="360"/>
        <w:rPr>
          <w:lang w:val="en-GB"/>
        </w:rPr>
      </w:pPr>
    </w:p>
    <w:p w14:paraId="7B4CDDD2" w14:textId="77777777" w:rsidR="003A109C" w:rsidRPr="005D3466" w:rsidRDefault="003A109C" w:rsidP="003A109C">
      <w:pPr>
        <w:pStyle w:val="NormalIndent"/>
        <w:rPr>
          <w:lang w:val="en-GB"/>
        </w:rPr>
      </w:pPr>
    </w:p>
    <w:p w14:paraId="4EE6CCA8" w14:textId="08275C19" w:rsidR="003A109C" w:rsidRPr="003A109C" w:rsidRDefault="00D07A48" w:rsidP="003A109C">
      <w:pPr>
        <w:pStyle w:val="Heading3"/>
        <w:rPr>
          <w:lang w:val="en-GB"/>
        </w:rPr>
      </w:pPr>
      <w:ins w:id="215" w:author="Ketan Karande" w:date="2020-07-14T12:45:00Z">
        <w:r>
          <w:rPr>
            <w:lang w:val="en-GB"/>
          </w:rPr>
          <w:t xml:space="preserve"> </w:t>
        </w:r>
      </w:ins>
      <w:bookmarkStart w:id="216" w:name="_Toc135998165"/>
      <w:r w:rsidR="003A109C">
        <w:rPr>
          <w:lang w:val="en-GB"/>
        </w:rPr>
        <w:t>Acknowledgment</w:t>
      </w:r>
      <w:r w:rsidR="003A109C" w:rsidRPr="003A109C">
        <w:rPr>
          <w:lang w:val="en-GB"/>
        </w:rPr>
        <w:t xml:space="preserve"> Record</w:t>
      </w:r>
      <w:bookmarkEnd w:id="216"/>
      <w:r w:rsidR="003A109C" w:rsidRPr="003A109C">
        <w:rPr>
          <w:lang w:val="en-GB"/>
        </w:rPr>
        <w:t xml:space="preserve"> </w:t>
      </w:r>
    </w:p>
    <w:p w14:paraId="07461D2E" w14:textId="0FDC2C00" w:rsidR="003A109C" w:rsidRDefault="003A109C" w:rsidP="003A109C">
      <w:pPr>
        <w:pStyle w:val="NormalIndent"/>
        <w:rPr>
          <w:lang w:val="en-GB"/>
        </w:rPr>
      </w:pPr>
      <w:r>
        <w:rPr>
          <w:lang w:val="en-GB"/>
        </w:rPr>
        <w:t xml:space="preserve">Each </w:t>
      </w:r>
      <w:r w:rsidR="0038184D">
        <w:rPr>
          <w:lang w:val="en-GB"/>
        </w:rPr>
        <w:t>Acknow</w:t>
      </w:r>
      <w:r w:rsidR="00B35BE8">
        <w:rPr>
          <w:lang w:val="en-GB"/>
        </w:rPr>
        <w:t>ledgement</w:t>
      </w:r>
      <w:r>
        <w:rPr>
          <w:lang w:val="en-GB"/>
        </w:rPr>
        <w:t xml:space="preserve"> record should have the following structure:</w:t>
      </w:r>
    </w:p>
    <w:tbl>
      <w:tblPr>
        <w:tblStyle w:val="TableGrid"/>
        <w:tblW w:w="9464" w:type="dxa"/>
        <w:tblInd w:w="607" w:type="dxa"/>
        <w:tblLayout w:type="fixed"/>
        <w:tblLook w:val="0000" w:firstRow="0" w:lastRow="0" w:firstColumn="0" w:lastColumn="0" w:noHBand="0" w:noVBand="0"/>
      </w:tblPr>
      <w:tblGrid>
        <w:gridCol w:w="2082"/>
        <w:gridCol w:w="720"/>
        <w:gridCol w:w="720"/>
        <w:gridCol w:w="4524"/>
        <w:gridCol w:w="1418"/>
      </w:tblGrid>
      <w:tr w:rsidR="001A6B8F" w:rsidRPr="00BF29D1" w14:paraId="6EB785B7" w14:textId="77777777" w:rsidTr="001A6B8F">
        <w:tc>
          <w:tcPr>
            <w:tcW w:w="2082" w:type="dxa"/>
            <w:shd w:val="clear" w:color="auto" w:fill="D9D9D9" w:themeFill="background1" w:themeFillShade="D9"/>
          </w:tcPr>
          <w:p w14:paraId="5660FE3B" w14:textId="77777777" w:rsidR="001A6B8F" w:rsidRPr="00BF29D1" w:rsidRDefault="001A6B8F" w:rsidP="00786AC4">
            <w:pPr>
              <w:rPr>
                <w:lang w:val="en-GB"/>
              </w:rPr>
            </w:pPr>
            <w:r w:rsidRPr="00BF29D1">
              <w:rPr>
                <w:lang w:val="en-GB"/>
              </w:rPr>
              <w:t>Field</w:t>
            </w:r>
          </w:p>
        </w:tc>
        <w:tc>
          <w:tcPr>
            <w:tcW w:w="720" w:type="dxa"/>
            <w:shd w:val="clear" w:color="auto" w:fill="D9D9D9" w:themeFill="background1" w:themeFillShade="D9"/>
          </w:tcPr>
          <w:p w14:paraId="2E143246" w14:textId="59DE2800" w:rsidR="001A6B8F" w:rsidRPr="00BF29D1" w:rsidRDefault="001A6B8F" w:rsidP="00786AC4">
            <w:pPr>
              <w:rPr>
                <w:lang w:val="en-GB"/>
              </w:rPr>
            </w:pPr>
            <w:r>
              <w:rPr>
                <w:lang w:val="en-GB"/>
              </w:rPr>
              <w:t>Field #</w:t>
            </w:r>
          </w:p>
        </w:tc>
        <w:tc>
          <w:tcPr>
            <w:tcW w:w="720" w:type="dxa"/>
            <w:shd w:val="clear" w:color="auto" w:fill="D9D9D9" w:themeFill="background1" w:themeFillShade="D9"/>
          </w:tcPr>
          <w:p w14:paraId="6206110C" w14:textId="037B590E" w:rsidR="001A6B8F" w:rsidRPr="00BF29D1" w:rsidRDefault="001A6B8F" w:rsidP="00786AC4">
            <w:pPr>
              <w:rPr>
                <w:lang w:val="en-GB"/>
              </w:rPr>
            </w:pPr>
            <w:proofErr w:type="spellStart"/>
            <w:r w:rsidRPr="00BF29D1">
              <w:rPr>
                <w:lang w:val="en-GB"/>
              </w:rPr>
              <w:t>Req</w:t>
            </w:r>
            <w:proofErr w:type="spellEnd"/>
          </w:p>
        </w:tc>
        <w:tc>
          <w:tcPr>
            <w:tcW w:w="4524" w:type="dxa"/>
            <w:shd w:val="clear" w:color="auto" w:fill="D9D9D9" w:themeFill="background1" w:themeFillShade="D9"/>
          </w:tcPr>
          <w:p w14:paraId="1DC8DD9E" w14:textId="77777777" w:rsidR="001A6B8F" w:rsidRPr="00BF29D1" w:rsidRDefault="001A6B8F" w:rsidP="00786AC4">
            <w:pPr>
              <w:rPr>
                <w:lang w:val="en-GB"/>
              </w:rPr>
            </w:pPr>
            <w:r w:rsidRPr="00BF29D1">
              <w:rPr>
                <w:lang w:val="en-GB"/>
              </w:rPr>
              <w:t>Field Description</w:t>
            </w:r>
          </w:p>
        </w:tc>
        <w:tc>
          <w:tcPr>
            <w:tcW w:w="1418" w:type="dxa"/>
            <w:shd w:val="clear" w:color="auto" w:fill="D9D9D9" w:themeFill="background1" w:themeFillShade="D9"/>
          </w:tcPr>
          <w:p w14:paraId="3DEAAB39" w14:textId="77777777" w:rsidR="001A6B8F" w:rsidRPr="00BF29D1" w:rsidRDefault="001A6B8F" w:rsidP="00786AC4">
            <w:pPr>
              <w:rPr>
                <w:sz w:val="18"/>
                <w:szCs w:val="18"/>
                <w:lang w:val="en-GB"/>
              </w:rPr>
            </w:pPr>
            <w:r w:rsidRPr="00BF29D1">
              <w:rPr>
                <w:sz w:val="18"/>
                <w:szCs w:val="18"/>
                <w:lang w:val="en-GB"/>
              </w:rPr>
              <w:t>Field Rules Reference</w:t>
            </w:r>
          </w:p>
        </w:tc>
      </w:tr>
      <w:tr w:rsidR="005030A7" w:rsidRPr="00BF29D1" w14:paraId="065C4137" w14:textId="77777777" w:rsidTr="001A6B8F">
        <w:trPr>
          <w:ins w:id="217" w:author="Curnan Reidy" w:date="2020-06-16T10:41:00Z"/>
        </w:trPr>
        <w:tc>
          <w:tcPr>
            <w:tcW w:w="2082" w:type="dxa"/>
          </w:tcPr>
          <w:p w14:paraId="49E068B6" w14:textId="77B62EC5" w:rsidR="005030A7" w:rsidRDefault="005030A7" w:rsidP="00A1588A">
            <w:pPr>
              <w:rPr>
                <w:ins w:id="218" w:author="Curnan Reidy" w:date="2020-06-16T10:41:00Z"/>
                <w:iCs/>
                <w:sz w:val="18"/>
                <w:szCs w:val="18"/>
                <w:lang w:val="en-GB"/>
              </w:rPr>
            </w:pPr>
            <w:proofErr w:type="spellStart"/>
            <w:ins w:id="219" w:author="Curnan Reidy" w:date="2020-06-16T10:41:00Z">
              <w:r>
                <w:rPr>
                  <w:iCs/>
                  <w:sz w:val="18"/>
                  <w:szCs w:val="18"/>
                  <w:lang w:val="en-GB"/>
                </w:rPr>
                <w:t>recordType</w:t>
              </w:r>
              <w:proofErr w:type="spellEnd"/>
            </w:ins>
          </w:p>
        </w:tc>
        <w:tc>
          <w:tcPr>
            <w:tcW w:w="720" w:type="dxa"/>
          </w:tcPr>
          <w:p w14:paraId="411DF166" w14:textId="232D2CB6" w:rsidR="005030A7" w:rsidRDefault="005030A7" w:rsidP="00A1588A">
            <w:pPr>
              <w:rPr>
                <w:ins w:id="220" w:author="Curnan Reidy" w:date="2020-06-16T10:41:00Z"/>
                <w:sz w:val="18"/>
                <w:szCs w:val="18"/>
                <w:lang w:val="en-GB"/>
              </w:rPr>
            </w:pPr>
            <w:ins w:id="221" w:author="Curnan Reidy" w:date="2020-06-16T10:41:00Z">
              <w:r>
                <w:rPr>
                  <w:sz w:val="18"/>
                  <w:szCs w:val="18"/>
                  <w:lang w:val="en-GB"/>
                </w:rPr>
                <w:t>0</w:t>
              </w:r>
            </w:ins>
          </w:p>
        </w:tc>
        <w:tc>
          <w:tcPr>
            <w:tcW w:w="720" w:type="dxa"/>
          </w:tcPr>
          <w:p w14:paraId="34C2A362" w14:textId="17190063" w:rsidR="005030A7" w:rsidRDefault="005030A7" w:rsidP="00A1588A">
            <w:pPr>
              <w:rPr>
                <w:ins w:id="222" w:author="Curnan Reidy" w:date="2020-06-16T10:41:00Z"/>
                <w:sz w:val="18"/>
                <w:szCs w:val="18"/>
                <w:lang w:val="en-GB"/>
              </w:rPr>
            </w:pPr>
            <w:ins w:id="223" w:author="Curnan Reidy" w:date="2020-06-16T10:41:00Z">
              <w:r>
                <w:rPr>
                  <w:sz w:val="18"/>
                  <w:szCs w:val="18"/>
                  <w:lang w:val="en-GB"/>
                </w:rPr>
                <w:t>M</w:t>
              </w:r>
            </w:ins>
          </w:p>
        </w:tc>
        <w:tc>
          <w:tcPr>
            <w:tcW w:w="4524" w:type="dxa"/>
          </w:tcPr>
          <w:p w14:paraId="2A02AB76" w14:textId="43537833" w:rsidR="005030A7" w:rsidRDefault="005030A7" w:rsidP="00A1588A">
            <w:pPr>
              <w:rPr>
                <w:ins w:id="224" w:author="Curnan Reidy" w:date="2020-06-16T10:41:00Z"/>
                <w:sz w:val="18"/>
                <w:szCs w:val="18"/>
                <w:lang w:val="en-GB"/>
              </w:rPr>
            </w:pPr>
            <w:ins w:id="225" w:author="Curnan Reidy" w:date="2020-06-16T10:41:00Z">
              <w:r>
                <w:rPr>
                  <w:sz w:val="18"/>
                  <w:szCs w:val="18"/>
                  <w:lang w:val="en-GB"/>
                </w:rPr>
                <w:t>Acknowledgement</w:t>
              </w:r>
            </w:ins>
          </w:p>
        </w:tc>
        <w:tc>
          <w:tcPr>
            <w:tcW w:w="1418" w:type="dxa"/>
          </w:tcPr>
          <w:p w14:paraId="4378A4EF" w14:textId="77777777" w:rsidR="005030A7" w:rsidRPr="00BF29D1" w:rsidRDefault="005030A7" w:rsidP="00A1588A">
            <w:pPr>
              <w:rPr>
                <w:ins w:id="226" w:author="Curnan Reidy" w:date="2020-06-16T10:41:00Z"/>
                <w:sz w:val="18"/>
                <w:szCs w:val="18"/>
                <w:lang w:val="en-GB"/>
              </w:rPr>
            </w:pPr>
          </w:p>
        </w:tc>
      </w:tr>
      <w:tr w:rsidR="00A1588A" w:rsidRPr="00BF29D1" w14:paraId="64BD7927" w14:textId="77777777" w:rsidTr="001A6B8F">
        <w:tc>
          <w:tcPr>
            <w:tcW w:w="2082" w:type="dxa"/>
          </w:tcPr>
          <w:p w14:paraId="08A7C555" w14:textId="7B4FB45C" w:rsidR="00A1588A" w:rsidRPr="00E41FEB" w:rsidRDefault="00A1588A" w:rsidP="00A1588A">
            <w:pPr>
              <w:rPr>
                <w:iCs/>
                <w:sz w:val="18"/>
                <w:szCs w:val="18"/>
                <w:lang w:val="en-GB"/>
              </w:rPr>
            </w:pPr>
            <w:proofErr w:type="spellStart"/>
            <w:r>
              <w:rPr>
                <w:iCs/>
                <w:sz w:val="18"/>
                <w:szCs w:val="18"/>
                <w:lang w:val="en-GB"/>
              </w:rPr>
              <w:t>submittingAgency</w:t>
            </w:r>
            <w:proofErr w:type="spellEnd"/>
          </w:p>
        </w:tc>
        <w:tc>
          <w:tcPr>
            <w:tcW w:w="720" w:type="dxa"/>
          </w:tcPr>
          <w:p w14:paraId="274A08B3" w14:textId="69B432BB" w:rsidR="00A1588A" w:rsidRDefault="008A051F" w:rsidP="00A1588A">
            <w:pPr>
              <w:rPr>
                <w:sz w:val="18"/>
                <w:szCs w:val="18"/>
                <w:lang w:val="en-GB"/>
              </w:rPr>
            </w:pPr>
            <w:r>
              <w:rPr>
                <w:sz w:val="18"/>
                <w:szCs w:val="18"/>
                <w:lang w:val="en-GB"/>
              </w:rPr>
              <w:t>1</w:t>
            </w:r>
          </w:p>
        </w:tc>
        <w:tc>
          <w:tcPr>
            <w:tcW w:w="720" w:type="dxa"/>
          </w:tcPr>
          <w:p w14:paraId="5E3C850E" w14:textId="642559BF" w:rsidR="00A1588A" w:rsidRPr="00BF29D1" w:rsidRDefault="00A1588A" w:rsidP="00A1588A">
            <w:pPr>
              <w:rPr>
                <w:sz w:val="18"/>
                <w:szCs w:val="18"/>
                <w:lang w:val="en-GB"/>
              </w:rPr>
            </w:pPr>
            <w:r>
              <w:rPr>
                <w:sz w:val="18"/>
                <w:szCs w:val="18"/>
                <w:lang w:val="en-GB"/>
              </w:rPr>
              <w:t>M</w:t>
            </w:r>
          </w:p>
        </w:tc>
        <w:tc>
          <w:tcPr>
            <w:tcW w:w="4524" w:type="dxa"/>
          </w:tcPr>
          <w:p w14:paraId="52C9559B" w14:textId="07F0F1F8" w:rsidR="00A1588A" w:rsidRPr="00BF29D1" w:rsidRDefault="00A1588A" w:rsidP="00A1588A">
            <w:pPr>
              <w:rPr>
                <w:sz w:val="18"/>
                <w:szCs w:val="18"/>
                <w:lang w:val="en-GB"/>
              </w:rPr>
            </w:pPr>
            <w:r>
              <w:rPr>
                <w:sz w:val="18"/>
                <w:szCs w:val="18"/>
                <w:lang w:val="en-GB"/>
              </w:rPr>
              <w:t xml:space="preserve">Agency / Society code that the resolution transactions are being associated with.  </w:t>
            </w:r>
          </w:p>
        </w:tc>
        <w:tc>
          <w:tcPr>
            <w:tcW w:w="1418" w:type="dxa"/>
          </w:tcPr>
          <w:p w14:paraId="10E60E40" w14:textId="0B46A194" w:rsidR="00A1588A" w:rsidRPr="00BF29D1" w:rsidRDefault="00A1588A" w:rsidP="00A1588A">
            <w:pPr>
              <w:rPr>
                <w:sz w:val="18"/>
                <w:szCs w:val="18"/>
                <w:lang w:val="en-GB"/>
              </w:rPr>
            </w:pPr>
          </w:p>
        </w:tc>
      </w:tr>
      <w:tr w:rsidR="00A1588A" w:rsidRPr="00BF29D1" w14:paraId="039F918E" w14:textId="77777777" w:rsidTr="001A6B8F">
        <w:tc>
          <w:tcPr>
            <w:tcW w:w="2082" w:type="dxa"/>
          </w:tcPr>
          <w:p w14:paraId="6540AED4" w14:textId="417F7B0E" w:rsidR="00A1588A" w:rsidRPr="00E41FEB" w:rsidRDefault="00A1588A" w:rsidP="00A1588A">
            <w:pPr>
              <w:rPr>
                <w:iCs/>
                <w:sz w:val="18"/>
                <w:szCs w:val="18"/>
                <w:lang w:val="en-GB"/>
              </w:rPr>
            </w:pPr>
            <w:proofErr w:type="spellStart"/>
            <w:r>
              <w:rPr>
                <w:iCs/>
                <w:sz w:val="18"/>
                <w:szCs w:val="18"/>
                <w:lang w:val="en-GB"/>
              </w:rPr>
              <w:t>submittingSourcedb</w:t>
            </w:r>
            <w:proofErr w:type="spellEnd"/>
          </w:p>
        </w:tc>
        <w:tc>
          <w:tcPr>
            <w:tcW w:w="720" w:type="dxa"/>
          </w:tcPr>
          <w:p w14:paraId="7D7FEC01" w14:textId="63BB91F9" w:rsidR="00A1588A" w:rsidRDefault="008A051F" w:rsidP="00A1588A">
            <w:pPr>
              <w:rPr>
                <w:sz w:val="18"/>
                <w:szCs w:val="18"/>
                <w:lang w:val="en-GB"/>
              </w:rPr>
            </w:pPr>
            <w:r>
              <w:rPr>
                <w:sz w:val="18"/>
                <w:szCs w:val="18"/>
                <w:lang w:val="en-GB"/>
              </w:rPr>
              <w:t>2</w:t>
            </w:r>
          </w:p>
        </w:tc>
        <w:tc>
          <w:tcPr>
            <w:tcW w:w="720" w:type="dxa"/>
          </w:tcPr>
          <w:p w14:paraId="2F8DDF45" w14:textId="75FE0373" w:rsidR="00A1588A" w:rsidRPr="00BF29D1" w:rsidRDefault="00A1588A" w:rsidP="00A1588A">
            <w:pPr>
              <w:rPr>
                <w:sz w:val="18"/>
                <w:szCs w:val="18"/>
                <w:lang w:val="en-GB"/>
              </w:rPr>
            </w:pPr>
            <w:r>
              <w:rPr>
                <w:sz w:val="18"/>
                <w:szCs w:val="18"/>
                <w:lang w:val="en-GB"/>
              </w:rPr>
              <w:t>M</w:t>
            </w:r>
          </w:p>
        </w:tc>
        <w:tc>
          <w:tcPr>
            <w:tcW w:w="4524" w:type="dxa"/>
          </w:tcPr>
          <w:p w14:paraId="70BB2C1C" w14:textId="2CD74D10" w:rsidR="00A1588A" w:rsidRPr="00BF29D1" w:rsidRDefault="00A1588A" w:rsidP="00A1588A">
            <w:pPr>
              <w:rPr>
                <w:sz w:val="18"/>
                <w:szCs w:val="18"/>
                <w:lang w:val="en-GB"/>
              </w:rPr>
            </w:pPr>
            <w:r>
              <w:rPr>
                <w:sz w:val="18"/>
                <w:szCs w:val="18"/>
                <w:lang w:val="en-GB"/>
              </w:rPr>
              <w:t xml:space="preserve">Hub of the Agency / Society that the resolution transactions are being associated with.  In most cases this will be same as the </w:t>
            </w:r>
            <w:proofErr w:type="spellStart"/>
            <w:r>
              <w:rPr>
                <w:sz w:val="18"/>
                <w:szCs w:val="18"/>
                <w:lang w:val="en-GB"/>
              </w:rPr>
              <w:t>submittingAgency</w:t>
            </w:r>
            <w:proofErr w:type="spellEnd"/>
            <w:r>
              <w:rPr>
                <w:sz w:val="18"/>
                <w:szCs w:val="18"/>
                <w:lang w:val="en-GB"/>
              </w:rPr>
              <w:t xml:space="preserve"> value.</w:t>
            </w:r>
          </w:p>
        </w:tc>
        <w:tc>
          <w:tcPr>
            <w:tcW w:w="1418" w:type="dxa"/>
          </w:tcPr>
          <w:p w14:paraId="57982A67" w14:textId="2FB15327" w:rsidR="00A1588A" w:rsidRPr="00BF29D1" w:rsidRDefault="00A1588A" w:rsidP="00A1588A">
            <w:pPr>
              <w:rPr>
                <w:sz w:val="18"/>
                <w:szCs w:val="18"/>
                <w:lang w:val="en-GB"/>
              </w:rPr>
            </w:pPr>
          </w:p>
        </w:tc>
      </w:tr>
      <w:tr w:rsidR="00A1588A" w:rsidRPr="00BF29D1" w14:paraId="27BAAEC8" w14:textId="77777777" w:rsidTr="001A6B8F">
        <w:tc>
          <w:tcPr>
            <w:tcW w:w="2082" w:type="dxa"/>
          </w:tcPr>
          <w:p w14:paraId="7BA65A2A" w14:textId="5AB42312" w:rsidR="00A1588A" w:rsidRPr="00E41FEB" w:rsidRDefault="00A1588A" w:rsidP="00A1588A">
            <w:pPr>
              <w:rPr>
                <w:iCs/>
                <w:sz w:val="18"/>
                <w:szCs w:val="18"/>
                <w:lang w:val="en-GB"/>
              </w:rPr>
            </w:pPr>
            <w:proofErr w:type="spellStart"/>
            <w:r>
              <w:rPr>
                <w:iCs/>
                <w:sz w:val="18"/>
                <w:szCs w:val="18"/>
                <w:lang w:val="en-GB"/>
              </w:rPr>
              <w:t>submittingPublisher</w:t>
            </w:r>
            <w:proofErr w:type="spellEnd"/>
            <w:r>
              <w:rPr>
                <w:iCs/>
                <w:sz w:val="18"/>
                <w:szCs w:val="18"/>
                <w:lang w:val="en-GB"/>
              </w:rPr>
              <w:t xml:space="preserve"> / name</w:t>
            </w:r>
          </w:p>
        </w:tc>
        <w:tc>
          <w:tcPr>
            <w:tcW w:w="720" w:type="dxa"/>
          </w:tcPr>
          <w:p w14:paraId="37DDF183" w14:textId="694EE8B5" w:rsidR="00A1588A" w:rsidRDefault="008A051F" w:rsidP="00A1588A">
            <w:pPr>
              <w:rPr>
                <w:sz w:val="18"/>
                <w:szCs w:val="18"/>
                <w:lang w:val="en-GB"/>
              </w:rPr>
            </w:pPr>
            <w:r>
              <w:rPr>
                <w:sz w:val="18"/>
                <w:szCs w:val="18"/>
                <w:lang w:val="en-GB"/>
              </w:rPr>
              <w:t>3</w:t>
            </w:r>
          </w:p>
        </w:tc>
        <w:tc>
          <w:tcPr>
            <w:tcW w:w="720" w:type="dxa"/>
          </w:tcPr>
          <w:p w14:paraId="5886EE34" w14:textId="138A327D" w:rsidR="00A1588A" w:rsidRPr="00BF29D1" w:rsidRDefault="00A1588A" w:rsidP="00A1588A">
            <w:pPr>
              <w:rPr>
                <w:sz w:val="18"/>
                <w:szCs w:val="18"/>
                <w:lang w:val="en-GB"/>
              </w:rPr>
            </w:pPr>
            <w:r>
              <w:rPr>
                <w:sz w:val="18"/>
                <w:szCs w:val="18"/>
                <w:lang w:val="en-GB"/>
              </w:rPr>
              <w:t>M</w:t>
            </w:r>
          </w:p>
        </w:tc>
        <w:tc>
          <w:tcPr>
            <w:tcW w:w="4524" w:type="dxa"/>
          </w:tcPr>
          <w:p w14:paraId="4B6D22E5" w14:textId="37BF9477" w:rsidR="00A1588A" w:rsidRPr="00BF29D1" w:rsidRDefault="00A1588A" w:rsidP="00A1588A">
            <w:pPr>
              <w:rPr>
                <w:sz w:val="18"/>
                <w:szCs w:val="18"/>
                <w:lang w:val="en-GB"/>
              </w:rPr>
            </w:pPr>
            <w:r>
              <w:rPr>
                <w:sz w:val="18"/>
                <w:szCs w:val="18"/>
                <w:lang w:val="en-GB"/>
              </w:rPr>
              <w:t>Name of submitting publisher</w:t>
            </w:r>
          </w:p>
        </w:tc>
        <w:tc>
          <w:tcPr>
            <w:tcW w:w="1418" w:type="dxa"/>
          </w:tcPr>
          <w:p w14:paraId="34E09B83" w14:textId="40CFD556" w:rsidR="00A1588A" w:rsidRPr="00BF29D1" w:rsidRDefault="00A1588A" w:rsidP="00A1588A">
            <w:pPr>
              <w:rPr>
                <w:sz w:val="18"/>
                <w:szCs w:val="18"/>
                <w:lang w:val="en-GB"/>
              </w:rPr>
            </w:pPr>
          </w:p>
        </w:tc>
      </w:tr>
      <w:tr w:rsidR="00A1588A" w:rsidRPr="00BF29D1" w14:paraId="28BBA901" w14:textId="77777777" w:rsidTr="001A6B8F">
        <w:tc>
          <w:tcPr>
            <w:tcW w:w="2082" w:type="dxa"/>
          </w:tcPr>
          <w:p w14:paraId="2B24CDAC" w14:textId="4BAF75C4" w:rsidR="00A1588A" w:rsidRPr="00E41FEB" w:rsidRDefault="00A1588A" w:rsidP="00A1588A">
            <w:pPr>
              <w:rPr>
                <w:iCs/>
                <w:sz w:val="18"/>
                <w:szCs w:val="18"/>
                <w:lang w:val="en-GB"/>
              </w:rPr>
            </w:pPr>
            <w:proofErr w:type="spellStart"/>
            <w:r>
              <w:rPr>
                <w:iCs/>
                <w:sz w:val="18"/>
                <w:szCs w:val="18"/>
                <w:lang w:val="en-GB"/>
              </w:rPr>
              <w:t>submittingPublisher</w:t>
            </w:r>
            <w:proofErr w:type="spellEnd"/>
            <w:r>
              <w:rPr>
                <w:iCs/>
                <w:sz w:val="18"/>
                <w:szCs w:val="18"/>
                <w:lang w:val="en-GB"/>
              </w:rPr>
              <w:t xml:space="preserve"> / </w:t>
            </w:r>
            <w:proofErr w:type="spellStart"/>
            <w:r>
              <w:rPr>
                <w:iCs/>
                <w:sz w:val="18"/>
                <w:szCs w:val="18"/>
                <w:lang w:val="en-GB"/>
              </w:rPr>
              <w:t>nameNumber</w:t>
            </w:r>
            <w:proofErr w:type="spellEnd"/>
          </w:p>
        </w:tc>
        <w:tc>
          <w:tcPr>
            <w:tcW w:w="720" w:type="dxa"/>
          </w:tcPr>
          <w:p w14:paraId="3DF30DDC" w14:textId="7087AE21" w:rsidR="00A1588A" w:rsidRDefault="008A051F" w:rsidP="00A1588A">
            <w:pPr>
              <w:rPr>
                <w:sz w:val="18"/>
                <w:szCs w:val="18"/>
                <w:lang w:val="en-GB"/>
              </w:rPr>
            </w:pPr>
            <w:r>
              <w:rPr>
                <w:sz w:val="18"/>
                <w:szCs w:val="18"/>
                <w:lang w:val="en-GB"/>
              </w:rPr>
              <w:t>4</w:t>
            </w:r>
          </w:p>
        </w:tc>
        <w:tc>
          <w:tcPr>
            <w:tcW w:w="720" w:type="dxa"/>
          </w:tcPr>
          <w:p w14:paraId="30678A9D" w14:textId="00DF1413" w:rsidR="00A1588A" w:rsidRPr="00BF29D1" w:rsidRDefault="00A1588A" w:rsidP="00A1588A">
            <w:pPr>
              <w:rPr>
                <w:sz w:val="18"/>
                <w:szCs w:val="18"/>
                <w:lang w:val="en-GB"/>
              </w:rPr>
            </w:pPr>
            <w:r>
              <w:rPr>
                <w:sz w:val="18"/>
                <w:szCs w:val="18"/>
                <w:lang w:val="en-GB"/>
              </w:rPr>
              <w:t>M</w:t>
            </w:r>
          </w:p>
        </w:tc>
        <w:tc>
          <w:tcPr>
            <w:tcW w:w="4524" w:type="dxa"/>
          </w:tcPr>
          <w:p w14:paraId="0F3D6CC6" w14:textId="6104A1D1" w:rsidR="00A1588A" w:rsidRPr="00BF29D1" w:rsidRDefault="00A1588A" w:rsidP="00A1588A">
            <w:pPr>
              <w:rPr>
                <w:sz w:val="18"/>
                <w:szCs w:val="18"/>
                <w:lang w:val="en-GB"/>
              </w:rPr>
            </w:pPr>
            <w:r>
              <w:rPr>
                <w:sz w:val="18"/>
                <w:szCs w:val="18"/>
                <w:lang w:val="en-GB"/>
              </w:rPr>
              <w:t>IP Name Number for the submitting publisher</w:t>
            </w:r>
            <w:r w:rsidR="00640300">
              <w:rPr>
                <w:sz w:val="18"/>
                <w:szCs w:val="18"/>
                <w:lang w:val="en-GB"/>
              </w:rPr>
              <w:t xml:space="preserve"> as provided in </w:t>
            </w:r>
          </w:p>
        </w:tc>
        <w:tc>
          <w:tcPr>
            <w:tcW w:w="1418" w:type="dxa"/>
          </w:tcPr>
          <w:p w14:paraId="4282A333" w14:textId="003819BD" w:rsidR="00A1588A" w:rsidRPr="00BF29D1" w:rsidRDefault="00A1588A" w:rsidP="00A1588A">
            <w:pPr>
              <w:rPr>
                <w:sz w:val="18"/>
                <w:szCs w:val="18"/>
                <w:lang w:val="en-GB"/>
              </w:rPr>
            </w:pPr>
          </w:p>
        </w:tc>
      </w:tr>
      <w:tr w:rsidR="008A051F" w:rsidRPr="00BF29D1" w14:paraId="120A75AA" w14:textId="77777777" w:rsidTr="001A6B8F">
        <w:tc>
          <w:tcPr>
            <w:tcW w:w="2082" w:type="dxa"/>
          </w:tcPr>
          <w:p w14:paraId="20ECA4A1" w14:textId="7FBE64A3" w:rsidR="008A051F" w:rsidRDefault="008A051F" w:rsidP="008A051F">
            <w:pPr>
              <w:rPr>
                <w:iCs/>
                <w:sz w:val="18"/>
                <w:szCs w:val="18"/>
                <w:lang w:val="en-GB"/>
              </w:rPr>
            </w:pPr>
            <w:proofErr w:type="spellStart"/>
            <w:r>
              <w:rPr>
                <w:iCs/>
                <w:sz w:val="18"/>
                <w:szCs w:val="18"/>
                <w:lang w:val="en-GB"/>
              </w:rPr>
              <w:t>submittingPublisher</w:t>
            </w:r>
            <w:proofErr w:type="spellEnd"/>
            <w:r>
              <w:rPr>
                <w:iCs/>
                <w:sz w:val="18"/>
                <w:szCs w:val="18"/>
                <w:lang w:val="en-GB"/>
              </w:rPr>
              <w:t xml:space="preserve"> / role</w:t>
            </w:r>
          </w:p>
        </w:tc>
        <w:tc>
          <w:tcPr>
            <w:tcW w:w="720" w:type="dxa"/>
          </w:tcPr>
          <w:p w14:paraId="31748988" w14:textId="203016A9" w:rsidR="008A051F" w:rsidRDefault="008A051F" w:rsidP="008A051F">
            <w:pPr>
              <w:rPr>
                <w:sz w:val="18"/>
                <w:szCs w:val="18"/>
                <w:lang w:val="en-GB"/>
              </w:rPr>
            </w:pPr>
            <w:r>
              <w:rPr>
                <w:sz w:val="18"/>
                <w:szCs w:val="18"/>
                <w:lang w:val="en-GB"/>
              </w:rPr>
              <w:t>5</w:t>
            </w:r>
          </w:p>
        </w:tc>
        <w:tc>
          <w:tcPr>
            <w:tcW w:w="720" w:type="dxa"/>
          </w:tcPr>
          <w:p w14:paraId="5ECD0676" w14:textId="7FF0A6B1" w:rsidR="008A051F" w:rsidRDefault="00A15DE9" w:rsidP="008A051F">
            <w:pPr>
              <w:rPr>
                <w:sz w:val="18"/>
                <w:szCs w:val="18"/>
                <w:lang w:val="en-GB"/>
              </w:rPr>
            </w:pPr>
            <w:r>
              <w:rPr>
                <w:sz w:val="18"/>
                <w:szCs w:val="18"/>
                <w:lang w:val="en-GB"/>
              </w:rPr>
              <w:t>O</w:t>
            </w:r>
          </w:p>
        </w:tc>
        <w:tc>
          <w:tcPr>
            <w:tcW w:w="4524" w:type="dxa"/>
          </w:tcPr>
          <w:p w14:paraId="7A7DD7D2" w14:textId="4A81E4E6" w:rsidR="008A051F" w:rsidRDefault="00A15DE9" w:rsidP="008A051F">
            <w:pPr>
              <w:rPr>
                <w:sz w:val="18"/>
                <w:szCs w:val="18"/>
                <w:lang w:val="en-GB"/>
              </w:rPr>
            </w:pPr>
            <w:r>
              <w:rPr>
                <w:sz w:val="18"/>
                <w:szCs w:val="18"/>
                <w:lang w:val="en-GB"/>
              </w:rPr>
              <w:t>Role of submitting publisher if provided</w:t>
            </w:r>
            <w:r w:rsidR="00640300">
              <w:rPr>
                <w:sz w:val="18"/>
                <w:szCs w:val="18"/>
                <w:lang w:val="en-GB"/>
              </w:rPr>
              <w:t xml:space="preserve"> in original submission.</w:t>
            </w:r>
          </w:p>
        </w:tc>
        <w:tc>
          <w:tcPr>
            <w:tcW w:w="1418" w:type="dxa"/>
          </w:tcPr>
          <w:p w14:paraId="48CD9643" w14:textId="77777777" w:rsidR="008A051F" w:rsidRDefault="008A051F" w:rsidP="008A051F">
            <w:pPr>
              <w:rPr>
                <w:iCs/>
                <w:sz w:val="18"/>
                <w:szCs w:val="18"/>
                <w:lang w:val="en-GB"/>
              </w:rPr>
            </w:pPr>
          </w:p>
        </w:tc>
      </w:tr>
      <w:tr w:rsidR="008A051F" w:rsidRPr="00BF29D1" w14:paraId="78E80536" w14:textId="77777777" w:rsidTr="001A6B8F">
        <w:tc>
          <w:tcPr>
            <w:tcW w:w="2082" w:type="dxa"/>
          </w:tcPr>
          <w:p w14:paraId="40302F42" w14:textId="4627BA99" w:rsidR="008A051F" w:rsidRDefault="008A051F" w:rsidP="008A051F">
            <w:pPr>
              <w:rPr>
                <w:iCs/>
                <w:sz w:val="18"/>
                <w:szCs w:val="18"/>
                <w:lang w:val="en-GB"/>
              </w:rPr>
            </w:pPr>
            <w:proofErr w:type="spellStart"/>
            <w:r>
              <w:rPr>
                <w:iCs/>
                <w:sz w:val="18"/>
                <w:szCs w:val="18"/>
                <w:lang w:val="en-GB"/>
              </w:rPr>
              <w:t>submittingPublisher</w:t>
            </w:r>
            <w:proofErr w:type="spellEnd"/>
            <w:r>
              <w:rPr>
                <w:iCs/>
                <w:sz w:val="18"/>
                <w:szCs w:val="18"/>
                <w:lang w:val="en-GB"/>
              </w:rPr>
              <w:t xml:space="preserve"> / email</w:t>
            </w:r>
          </w:p>
        </w:tc>
        <w:tc>
          <w:tcPr>
            <w:tcW w:w="720" w:type="dxa"/>
          </w:tcPr>
          <w:p w14:paraId="1391D6E3" w14:textId="6FE20FCF" w:rsidR="008A051F" w:rsidRDefault="008A051F" w:rsidP="008A051F">
            <w:pPr>
              <w:rPr>
                <w:sz w:val="18"/>
                <w:szCs w:val="18"/>
                <w:lang w:val="en-GB"/>
              </w:rPr>
            </w:pPr>
            <w:r>
              <w:rPr>
                <w:sz w:val="18"/>
                <w:szCs w:val="18"/>
                <w:lang w:val="en-GB"/>
              </w:rPr>
              <w:t>6</w:t>
            </w:r>
          </w:p>
        </w:tc>
        <w:tc>
          <w:tcPr>
            <w:tcW w:w="720" w:type="dxa"/>
          </w:tcPr>
          <w:p w14:paraId="5CED891F" w14:textId="445AFE77" w:rsidR="008A051F" w:rsidRDefault="00A15DE9" w:rsidP="008A051F">
            <w:pPr>
              <w:rPr>
                <w:sz w:val="18"/>
                <w:szCs w:val="18"/>
                <w:lang w:val="en-GB"/>
              </w:rPr>
            </w:pPr>
            <w:r>
              <w:rPr>
                <w:sz w:val="18"/>
                <w:szCs w:val="18"/>
                <w:lang w:val="en-GB"/>
              </w:rPr>
              <w:t>M</w:t>
            </w:r>
          </w:p>
        </w:tc>
        <w:tc>
          <w:tcPr>
            <w:tcW w:w="4524" w:type="dxa"/>
          </w:tcPr>
          <w:p w14:paraId="1FB24F1E" w14:textId="3A5E4590" w:rsidR="008A051F" w:rsidRDefault="00D134D6" w:rsidP="008A051F">
            <w:pPr>
              <w:rPr>
                <w:sz w:val="18"/>
                <w:szCs w:val="18"/>
                <w:lang w:val="en-GB"/>
              </w:rPr>
            </w:pPr>
            <w:r>
              <w:rPr>
                <w:sz w:val="18"/>
                <w:szCs w:val="18"/>
                <w:lang w:val="en-GB"/>
              </w:rPr>
              <w:t>Contac</w:t>
            </w:r>
            <w:r w:rsidR="000D30F8">
              <w:rPr>
                <w:sz w:val="18"/>
                <w:szCs w:val="18"/>
                <w:lang w:val="en-GB"/>
              </w:rPr>
              <w:t>t</w:t>
            </w:r>
            <w:r>
              <w:rPr>
                <w:sz w:val="18"/>
                <w:szCs w:val="18"/>
                <w:lang w:val="en-GB"/>
              </w:rPr>
              <w:t xml:space="preserve"> email address of submitting publisher</w:t>
            </w:r>
            <w:r w:rsidR="000D30F8">
              <w:rPr>
                <w:sz w:val="18"/>
                <w:szCs w:val="18"/>
                <w:lang w:val="en-GB"/>
              </w:rPr>
              <w:t xml:space="preserve"> as provided in </w:t>
            </w:r>
            <w:r w:rsidR="00640300">
              <w:rPr>
                <w:sz w:val="18"/>
                <w:szCs w:val="18"/>
                <w:lang w:val="en-GB"/>
              </w:rPr>
              <w:t>original submission</w:t>
            </w:r>
          </w:p>
        </w:tc>
        <w:tc>
          <w:tcPr>
            <w:tcW w:w="1418" w:type="dxa"/>
          </w:tcPr>
          <w:p w14:paraId="1691F81C" w14:textId="77777777" w:rsidR="008A051F" w:rsidRDefault="008A051F" w:rsidP="008A051F">
            <w:pPr>
              <w:rPr>
                <w:iCs/>
                <w:sz w:val="18"/>
                <w:szCs w:val="18"/>
                <w:lang w:val="en-GB"/>
              </w:rPr>
            </w:pPr>
          </w:p>
        </w:tc>
      </w:tr>
      <w:tr w:rsidR="001A6B8F" w:rsidRPr="00BF29D1" w14:paraId="366EDAC6" w14:textId="77777777" w:rsidTr="001A6B8F">
        <w:tc>
          <w:tcPr>
            <w:tcW w:w="2082" w:type="dxa"/>
          </w:tcPr>
          <w:p w14:paraId="15715DAB" w14:textId="77777777" w:rsidR="001A6B8F" w:rsidRPr="0081470D" w:rsidRDefault="001A6B8F" w:rsidP="00786AC4">
            <w:pPr>
              <w:rPr>
                <w:bCs/>
                <w:iCs/>
                <w:sz w:val="18"/>
                <w:szCs w:val="18"/>
                <w:lang w:val="en-GB"/>
              </w:rPr>
            </w:pPr>
            <w:proofErr w:type="spellStart"/>
            <w:r w:rsidRPr="00E41FEB">
              <w:rPr>
                <w:iCs/>
                <w:sz w:val="18"/>
                <w:szCs w:val="18"/>
                <w:lang w:val="en-GB"/>
              </w:rPr>
              <w:t>originalSubmissionId</w:t>
            </w:r>
            <w:proofErr w:type="spellEnd"/>
          </w:p>
        </w:tc>
        <w:tc>
          <w:tcPr>
            <w:tcW w:w="720" w:type="dxa"/>
          </w:tcPr>
          <w:p w14:paraId="1860408D" w14:textId="2C57AE84" w:rsidR="001A6B8F" w:rsidRPr="00BF29D1" w:rsidRDefault="003F78D0" w:rsidP="00786AC4">
            <w:pPr>
              <w:rPr>
                <w:sz w:val="18"/>
                <w:szCs w:val="18"/>
                <w:lang w:val="en-GB"/>
              </w:rPr>
            </w:pPr>
            <w:r>
              <w:rPr>
                <w:sz w:val="18"/>
                <w:szCs w:val="18"/>
                <w:lang w:val="en-GB"/>
              </w:rPr>
              <w:t>7</w:t>
            </w:r>
          </w:p>
        </w:tc>
        <w:tc>
          <w:tcPr>
            <w:tcW w:w="720" w:type="dxa"/>
          </w:tcPr>
          <w:p w14:paraId="39233746" w14:textId="3FF440A1" w:rsidR="001A6B8F" w:rsidRPr="00BF29D1" w:rsidRDefault="001A6B8F" w:rsidP="00786AC4">
            <w:pPr>
              <w:rPr>
                <w:sz w:val="18"/>
                <w:szCs w:val="18"/>
                <w:lang w:val="en-GB"/>
              </w:rPr>
            </w:pPr>
            <w:r w:rsidRPr="00BF29D1">
              <w:rPr>
                <w:sz w:val="18"/>
                <w:szCs w:val="18"/>
                <w:lang w:val="en-GB"/>
              </w:rPr>
              <w:t>M</w:t>
            </w:r>
          </w:p>
        </w:tc>
        <w:tc>
          <w:tcPr>
            <w:tcW w:w="4524" w:type="dxa"/>
          </w:tcPr>
          <w:p w14:paraId="170C3D37" w14:textId="77777777" w:rsidR="001A6B8F" w:rsidRPr="00BF29D1" w:rsidRDefault="001A6B8F" w:rsidP="00786AC4">
            <w:pPr>
              <w:rPr>
                <w:bCs/>
                <w:sz w:val="18"/>
                <w:szCs w:val="18"/>
                <w:lang w:val="en-GB"/>
              </w:rPr>
            </w:pPr>
            <w:r w:rsidRPr="00BF29D1">
              <w:rPr>
                <w:sz w:val="18"/>
                <w:szCs w:val="18"/>
                <w:lang w:val="en-GB"/>
              </w:rPr>
              <w:t xml:space="preserve">The </w:t>
            </w:r>
            <w:proofErr w:type="spellStart"/>
            <w:r>
              <w:rPr>
                <w:sz w:val="18"/>
                <w:szCs w:val="18"/>
                <w:lang w:val="en-GB"/>
              </w:rPr>
              <w:t>submissionId</w:t>
            </w:r>
            <w:proofErr w:type="spellEnd"/>
            <w:r>
              <w:rPr>
                <w:sz w:val="18"/>
                <w:szCs w:val="18"/>
                <w:lang w:val="en-GB"/>
              </w:rPr>
              <w:t xml:space="preserve"> of</w:t>
            </w:r>
            <w:r w:rsidRPr="00BF29D1">
              <w:rPr>
                <w:sz w:val="18"/>
                <w:szCs w:val="18"/>
                <w:lang w:val="en-GB"/>
              </w:rPr>
              <w:t xml:space="preserve"> the original transaction that this </w:t>
            </w:r>
            <w:r>
              <w:rPr>
                <w:sz w:val="18"/>
                <w:szCs w:val="18"/>
                <w:lang w:val="en-GB"/>
              </w:rPr>
              <w:t>acknowledgement applied to.</w:t>
            </w:r>
          </w:p>
        </w:tc>
        <w:tc>
          <w:tcPr>
            <w:tcW w:w="1418" w:type="dxa"/>
          </w:tcPr>
          <w:p w14:paraId="4B953714" w14:textId="77777777" w:rsidR="001A6B8F" w:rsidRPr="00BF29D1" w:rsidRDefault="001A6B8F" w:rsidP="00786AC4">
            <w:pPr>
              <w:rPr>
                <w:sz w:val="18"/>
                <w:szCs w:val="18"/>
                <w:lang w:val="en-GB"/>
              </w:rPr>
            </w:pPr>
            <w:r w:rsidRPr="00BF29D1">
              <w:rPr>
                <w:sz w:val="18"/>
                <w:szCs w:val="18"/>
                <w:lang w:val="en-GB"/>
              </w:rPr>
              <w:t>2</w:t>
            </w:r>
            <w:r>
              <w:rPr>
                <w:sz w:val="18"/>
                <w:szCs w:val="18"/>
                <w:lang w:val="en-GB"/>
              </w:rPr>
              <w:t>,11</w:t>
            </w:r>
          </w:p>
        </w:tc>
      </w:tr>
      <w:tr w:rsidR="001A6B8F" w:rsidRPr="00BF29D1" w14:paraId="13F218BD" w14:textId="77777777" w:rsidTr="001A6B8F">
        <w:tc>
          <w:tcPr>
            <w:tcW w:w="2082" w:type="dxa"/>
          </w:tcPr>
          <w:p w14:paraId="0CABF4EE" w14:textId="77777777" w:rsidR="001A6B8F" w:rsidRPr="004E3B7A" w:rsidRDefault="001A6B8F" w:rsidP="00786AC4">
            <w:pPr>
              <w:rPr>
                <w:iCs/>
                <w:sz w:val="18"/>
                <w:szCs w:val="18"/>
                <w:lang w:val="en-GB"/>
              </w:rPr>
            </w:pPr>
            <w:proofErr w:type="spellStart"/>
            <w:r>
              <w:rPr>
                <w:iCs/>
                <w:sz w:val="18"/>
                <w:szCs w:val="18"/>
                <w:lang w:val="en-GB"/>
              </w:rPr>
              <w:t>preferredIswc</w:t>
            </w:r>
            <w:proofErr w:type="spellEnd"/>
          </w:p>
        </w:tc>
        <w:tc>
          <w:tcPr>
            <w:tcW w:w="720" w:type="dxa"/>
          </w:tcPr>
          <w:p w14:paraId="39018CFA" w14:textId="2B5C0261" w:rsidR="001A6B8F" w:rsidRDefault="003F78D0" w:rsidP="00786AC4">
            <w:pPr>
              <w:rPr>
                <w:sz w:val="18"/>
                <w:szCs w:val="18"/>
                <w:lang w:val="en-GB"/>
              </w:rPr>
            </w:pPr>
            <w:r>
              <w:rPr>
                <w:sz w:val="18"/>
                <w:szCs w:val="18"/>
                <w:lang w:val="en-GB"/>
              </w:rPr>
              <w:t>8</w:t>
            </w:r>
          </w:p>
        </w:tc>
        <w:tc>
          <w:tcPr>
            <w:tcW w:w="720" w:type="dxa"/>
          </w:tcPr>
          <w:p w14:paraId="3BE00336" w14:textId="129A0013" w:rsidR="001A6B8F" w:rsidRPr="00BF29D1" w:rsidRDefault="001A6B8F" w:rsidP="00786AC4">
            <w:pPr>
              <w:rPr>
                <w:sz w:val="18"/>
                <w:szCs w:val="18"/>
                <w:lang w:val="en-GB"/>
              </w:rPr>
            </w:pPr>
            <w:r>
              <w:rPr>
                <w:sz w:val="18"/>
                <w:szCs w:val="18"/>
                <w:lang w:val="en-GB"/>
              </w:rPr>
              <w:t>O</w:t>
            </w:r>
          </w:p>
        </w:tc>
        <w:tc>
          <w:tcPr>
            <w:tcW w:w="4524" w:type="dxa"/>
          </w:tcPr>
          <w:p w14:paraId="1BE803AA" w14:textId="77777777" w:rsidR="001A6B8F" w:rsidRPr="00BF29D1" w:rsidRDefault="001A6B8F" w:rsidP="00786AC4">
            <w:pPr>
              <w:rPr>
                <w:sz w:val="18"/>
                <w:szCs w:val="18"/>
                <w:lang w:val="en-GB"/>
              </w:rPr>
            </w:pPr>
            <w:r>
              <w:rPr>
                <w:bCs/>
                <w:sz w:val="18"/>
                <w:szCs w:val="18"/>
                <w:lang w:val="en-GB"/>
              </w:rPr>
              <w:t xml:space="preserve">Preferred ISWC assigned to the original transaction. </w:t>
            </w:r>
          </w:p>
        </w:tc>
        <w:tc>
          <w:tcPr>
            <w:tcW w:w="1418" w:type="dxa"/>
          </w:tcPr>
          <w:p w14:paraId="2EE14A74" w14:textId="77777777" w:rsidR="001A6B8F" w:rsidRPr="00BF29D1" w:rsidRDefault="001A6B8F" w:rsidP="00786AC4">
            <w:pPr>
              <w:rPr>
                <w:sz w:val="18"/>
                <w:szCs w:val="18"/>
                <w:lang w:val="en-GB"/>
              </w:rPr>
            </w:pPr>
            <w:r w:rsidRPr="00BF29D1">
              <w:rPr>
                <w:bCs/>
                <w:lang w:val="en-GB"/>
              </w:rPr>
              <w:t>7</w:t>
            </w:r>
          </w:p>
        </w:tc>
      </w:tr>
      <w:tr w:rsidR="001A6B8F" w:rsidRPr="00BF29D1" w14:paraId="7229BEFF" w14:textId="77777777" w:rsidTr="001A6B8F">
        <w:tc>
          <w:tcPr>
            <w:tcW w:w="2082" w:type="dxa"/>
          </w:tcPr>
          <w:p w14:paraId="49ABC0E8" w14:textId="77777777" w:rsidR="001A6B8F" w:rsidRPr="0081470D" w:rsidRDefault="001A6B8F" w:rsidP="00786AC4">
            <w:pPr>
              <w:rPr>
                <w:bCs/>
                <w:iCs/>
                <w:sz w:val="18"/>
                <w:lang w:val="en-GB"/>
              </w:rPr>
            </w:pPr>
            <w:r w:rsidRPr="00BF29D1">
              <w:rPr>
                <w:iCs/>
                <w:sz w:val="18"/>
                <w:szCs w:val="18"/>
                <w:lang w:val="en-GB"/>
              </w:rPr>
              <w:t>workcode</w:t>
            </w:r>
          </w:p>
        </w:tc>
        <w:tc>
          <w:tcPr>
            <w:tcW w:w="720" w:type="dxa"/>
          </w:tcPr>
          <w:p w14:paraId="53B9ABD7" w14:textId="772AEAF3" w:rsidR="001A6B8F" w:rsidRDefault="003F78D0" w:rsidP="00786AC4">
            <w:pPr>
              <w:rPr>
                <w:sz w:val="18"/>
                <w:szCs w:val="18"/>
                <w:lang w:val="en-GB"/>
              </w:rPr>
            </w:pPr>
            <w:r>
              <w:rPr>
                <w:sz w:val="18"/>
                <w:szCs w:val="18"/>
                <w:lang w:val="en-GB"/>
              </w:rPr>
              <w:t>9</w:t>
            </w:r>
          </w:p>
        </w:tc>
        <w:tc>
          <w:tcPr>
            <w:tcW w:w="720" w:type="dxa"/>
          </w:tcPr>
          <w:p w14:paraId="5D14719A" w14:textId="0336431F" w:rsidR="001A6B8F" w:rsidRPr="00BF29D1" w:rsidRDefault="001A6B8F" w:rsidP="00786AC4">
            <w:pPr>
              <w:rPr>
                <w:sz w:val="18"/>
                <w:szCs w:val="18"/>
                <w:lang w:val="en-GB"/>
              </w:rPr>
            </w:pPr>
            <w:r>
              <w:rPr>
                <w:sz w:val="18"/>
                <w:szCs w:val="18"/>
                <w:lang w:val="en-GB"/>
              </w:rPr>
              <w:t>O</w:t>
            </w:r>
          </w:p>
        </w:tc>
        <w:tc>
          <w:tcPr>
            <w:tcW w:w="4524" w:type="dxa"/>
          </w:tcPr>
          <w:p w14:paraId="7456FB4E" w14:textId="42DF4581" w:rsidR="001A6B8F" w:rsidRPr="00BF29D1" w:rsidRDefault="001A6B8F" w:rsidP="00786AC4">
            <w:pPr>
              <w:rPr>
                <w:sz w:val="18"/>
                <w:szCs w:val="18"/>
                <w:lang w:val="en-GB"/>
              </w:rPr>
            </w:pPr>
            <w:r>
              <w:rPr>
                <w:bCs/>
                <w:sz w:val="18"/>
                <w:szCs w:val="18"/>
                <w:lang w:val="en-GB"/>
              </w:rPr>
              <w:t>Represents t</w:t>
            </w:r>
            <w:r w:rsidRPr="00BF29D1">
              <w:rPr>
                <w:bCs/>
                <w:sz w:val="18"/>
                <w:szCs w:val="18"/>
                <w:lang w:val="en-GB"/>
              </w:rPr>
              <w:t xml:space="preserve">he </w:t>
            </w:r>
            <w:r>
              <w:rPr>
                <w:bCs/>
                <w:sz w:val="18"/>
                <w:szCs w:val="18"/>
                <w:lang w:val="en-GB"/>
              </w:rPr>
              <w:t xml:space="preserve">publisher’s </w:t>
            </w:r>
            <w:r w:rsidRPr="00BF29D1">
              <w:rPr>
                <w:bCs/>
                <w:sz w:val="18"/>
                <w:szCs w:val="18"/>
                <w:lang w:val="en-GB"/>
              </w:rPr>
              <w:t>identifier for the work</w:t>
            </w:r>
            <w:r>
              <w:rPr>
                <w:bCs/>
                <w:sz w:val="18"/>
                <w:szCs w:val="18"/>
                <w:lang w:val="en-GB"/>
              </w:rPr>
              <w:t xml:space="preserve"> </w:t>
            </w:r>
            <w:r>
              <w:rPr>
                <w:sz w:val="18"/>
                <w:szCs w:val="18"/>
                <w:lang w:val="en-GB"/>
              </w:rPr>
              <w:t xml:space="preserve">associated with the outcome of the original transaction.  </w:t>
            </w:r>
            <w:r>
              <w:rPr>
                <w:bCs/>
                <w:sz w:val="18"/>
                <w:szCs w:val="18"/>
                <w:lang w:val="en-GB"/>
              </w:rPr>
              <w:t xml:space="preserve"> </w:t>
            </w:r>
          </w:p>
        </w:tc>
        <w:tc>
          <w:tcPr>
            <w:tcW w:w="1418" w:type="dxa"/>
          </w:tcPr>
          <w:p w14:paraId="47F3E1C9" w14:textId="77777777" w:rsidR="001A6B8F" w:rsidRPr="00BF29D1" w:rsidRDefault="001A6B8F" w:rsidP="00786AC4">
            <w:pPr>
              <w:rPr>
                <w:bCs/>
                <w:sz w:val="18"/>
                <w:lang w:val="en-GB"/>
              </w:rPr>
            </w:pPr>
          </w:p>
        </w:tc>
      </w:tr>
      <w:tr w:rsidR="001A6B8F" w:rsidRPr="00BF29D1" w14:paraId="27CAC457" w14:textId="77777777" w:rsidTr="001A6B8F">
        <w:tc>
          <w:tcPr>
            <w:tcW w:w="2082" w:type="dxa"/>
          </w:tcPr>
          <w:p w14:paraId="46913AD1" w14:textId="77777777" w:rsidR="001A6B8F" w:rsidRPr="0081470D" w:rsidRDefault="001A6B8F" w:rsidP="00786AC4">
            <w:pPr>
              <w:rPr>
                <w:bCs/>
                <w:iCs/>
                <w:sz w:val="18"/>
                <w:lang w:val="en-GB"/>
              </w:rPr>
            </w:pPr>
            <w:proofErr w:type="spellStart"/>
            <w:r w:rsidRPr="00826326">
              <w:rPr>
                <w:bCs/>
                <w:iCs/>
                <w:sz w:val="18"/>
                <w:lang w:val="en-GB"/>
              </w:rPr>
              <w:t>originalTitle</w:t>
            </w:r>
            <w:proofErr w:type="spellEnd"/>
          </w:p>
        </w:tc>
        <w:tc>
          <w:tcPr>
            <w:tcW w:w="720" w:type="dxa"/>
          </w:tcPr>
          <w:p w14:paraId="2487103F" w14:textId="5499FEEB" w:rsidR="001A6B8F" w:rsidRDefault="003F78D0" w:rsidP="00786AC4">
            <w:pPr>
              <w:rPr>
                <w:sz w:val="18"/>
                <w:szCs w:val="18"/>
                <w:lang w:val="en-GB"/>
              </w:rPr>
            </w:pPr>
            <w:r>
              <w:rPr>
                <w:sz w:val="18"/>
                <w:szCs w:val="18"/>
                <w:lang w:val="en-GB"/>
              </w:rPr>
              <w:t>10</w:t>
            </w:r>
          </w:p>
        </w:tc>
        <w:tc>
          <w:tcPr>
            <w:tcW w:w="720" w:type="dxa"/>
          </w:tcPr>
          <w:p w14:paraId="4C8A3945" w14:textId="16D2800C" w:rsidR="001A6B8F" w:rsidRPr="00BF29D1" w:rsidRDefault="001A6B8F" w:rsidP="00786AC4">
            <w:pPr>
              <w:rPr>
                <w:sz w:val="18"/>
                <w:szCs w:val="18"/>
                <w:lang w:val="en-GB"/>
              </w:rPr>
            </w:pPr>
            <w:r>
              <w:rPr>
                <w:sz w:val="18"/>
                <w:szCs w:val="18"/>
                <w:lang w:val="en-GB"/>
              </w:rPr>
              <w:t>O</w:t>
            </w:r>
          </w:p>
        </w:tc>
        <w:tc>
          <w:tcPr>
            <w:tcW w:w="4524" w:type="dxa"/>
          </w:tcPr>
          <w:p w14:paraId="6DC3E1A2" w14:textId="77777777" w:rsidR="001A6B8F" w:rsidRPr="00BF29D1" w:rsidRDefault="001A6B8F" w:rsidP="00786AC4">
            <w:pPr>
              <w:rPr>
                <w:sz w:val="18"/>
                <w:szCs w:val="18"/>
                <w:lang w:val="en-GB"/>
              </w:rPr>
            </w:pPr>
            <w:r>
              <w:rPr>
                <w:sz w:val="18"/>
                <w:szCs w:val="18"/>
                <w:lang w:val="en-GB"/>
              </w:rPr>
              <w:t xml:space="preserve">Represents the original title for the work associated with the outcome of the original transaction. </w:t>
            </w:r>
          </w:p>
        </w:tc>
        <w:tc>
          <w:tcPr>
            <w:tcW w:w="1418" w:type="dxa"/>
          </w:tcPr>
          <w:p w14:paraId="0EB3EE54" w14:textId="77777777" w:rsidR="001A6B8F" w:rsidRPr="00BF29D1" w:rsidRDefault="001A6B8F" w:rsidP="00786AC4">
            <w:pPr>
              <w:rPr>
                <w:bCs/>
                <w:sz w:val="18"/>
                <w:lang w:val="en-GB"/>
              </w:rPr>
            </w:pPr>
          </w:p>
        </w:tc>
      </w:tr>
      <w:tr w:rsidR="001A6B8F" w:rsidRPr="00BF29D1" w14:paraId="7CE32377" w14:textId="77777777" w:rsidTr="001A6B8F">
        <w:tc>
          <w:tcPr>
            <w:tcW w:w="2082" w:type="dxa"/>
          </w:tcPr>
          <w:p w14:paraId="28DAFD72" w14:textId="77777777" w:rsidR="001A6B8F" w:rsidRPr="0081470D" w:rsidRDefault="001A6B8F" w:rsidP="00786AC4">
            <w:pPr>
              <w:rPr>
                <w:iCs/>
                <w:sz w:val="18"/>
                <w:lang w:val="en-GB"/>
              </w:rPr>
            </w:pPr>
            <w:proofErr w:type="spellStart"/>
            <w:r w:rsidRPr="00DA36B3">
              <w:rPr>
                <w:iCs/>
                <w:sz w:val="18"/>
                <w:szCs w:val="18"/>
                <w:lang w:val="en-GB"/>
              </w:rPr>
              <w:t>processingDate</w:t>
            </w:r>
            <w:r>
              <w:rPr>
                <w:iCs/>
                <w:sz w:val="18"/>
                <w:szCs w:val="18"/>
                <w:lang w:val="en-GB"/>
              </w:rPr>
              <w:t>Time</w:t>
            </w:r>
            <w:proofErr w:type="spellEnd"/>
          </w:p>
        </w:tc>
        <w:tc>
          <w:tcPr>
            <w:tcW w:w="720" w:type="dxa"/>
          </w:tcPr>
          <w:p w14:paraId="64D28438" w14:textId="4A5C68EE" w:rsidR="001A6B8F" w:rsidRPr="00BF29D1" w:rsidRDefault="003F78D0" w:rsidP="00786AC4">
            <w:pPr>
              <w:rPr>
                <w:sz w:val="18"/>
                <w:szCs w:val="18"/>
                <w:lang w:val="en-GB"/>
              </w:rPr>
            </w:pPr>
            <w:r>
              <w:rPr>
                <w:sz w:val="18"/>
                <w:szCs w:val="18"/>
                <w:lang w:val="en-GB"/>
              </w:rPr>
              <w:t>11</w:t>
            </w:r>
          </w:p>
        </w:tc>
        <w:tc>
          <w:tcPr>
            <w:tcW w:w="720" w:type="dxa"/>
          </w:tcPr>
          <w:p w14:paraId="7439CEF6" w14:textId="3C5A0730" w:rsidR="001A6B8F" w:rsidRPr="00BF29D1" w:rsidRDefault="001A6B8F" w:rsidP="00786AC4">
            <w:pPr>
              <w:rPr>
                <w:sz w:val="18"/>
                <w:szCs w:val="18"/>
                <w:lang w:val="en-GB"/>
              </w:rPr>
            </w:pPr>
            <w:r w:rsidRPr="00BF29D1">
              <w:rPr>
                <w:sz w:val="18"/>
                <w:szCs w:val="18"/>
                <w:lang w:val="en-GB"/>
              </w:rPr>
              <w:t>M</w:t>
            </w:r>
          </w:p>
        </w:tc>
        <w:tc>
          <w:tcPr>
            <w:tcW w:w="4524" w:type="dxa"/>
          </w:tcPr>
          <w:p w14:paraId="68C59752" w14:textId="77777777" w:rsidR="001A6B8F" w:rsidRPr="00BF29D1" w:rsidRDefault="001A6B8F" w:rsidP="00786AC4">
            <w:pPr>
              <w:rPr>
                <w:sz w:val="18"/>
                <w:szCs w:val="18"/>
                <w:lang w:val="en-GB"/>
              </w:rPr>
            </w:pPr>
            <w:r w:rsidRPr="00BF29D1">
              <w:rPr>
                <w:sz w:val="18"/>
                <w:szCs w:val="18"/>
                <w:lang w:val="en-GB"/>
              </w:rPr>
              <w:t>The date</w:t>
            </w:r>
            <w:r>
              <w:rPr>
                <w:sz w:val="18"/>
                <w:szCs w:val="18"/>
                <w:lang w:val="en-GB"/>
              </w:rPr>
              <w:t>/time</w:t>
            </w:r>
            <w:r w:rsidRPr="00BF29D1">
              <w:rPr>
                <w:sz w:val="18"/>
                <w:szCs w:val="18"/>
                <w:lang w:val="en-GB"/>
              </w:rPr>
              <w:t xml:space="preserve"> this transaction or file was formally processed by the recipient</w:t>
            </w:r>
            <w:r>
              <w:rPr>
                <w:sz w:val="18"/>
                <w:szCs w:val="18"/>
                <w:lang w:val="en-GB"/>
              </w:rPr>
              <w:t xml:space="preserve"> (typically the ISWC database)</w:t>
            </w:r>
          </w:p>
        </w:tc>
        <w:tc>
          <w:tcPr>
            <w:tcW w:w="1418" w:type="dxa"/>
          </w:tcPr>
          <w:p w14:paraId="7F4B0A9D" w14:textId="77777777" w:rsidR="001A6B8F" w:rsidRPr="00BF29D1" w:rsidRDefault="001A6B8F" w:rsidP="00786AC4">
            <w:pPr>
              <w:rPr>
                <w:bCs/>
                <w:lang w:val="en-GB"/>
              </w:rPr>
            </w:pPr>
            <w:r w:rsidRPr="00BF29D1">
              <w:rPr>
                <w:sz w:val="18"/>
                <w:szCs w:val="18"/>
                <w:lang w:val="en-GB"/>
              </w:rPr>
              <w:t>9</w:t>
            </w:r>
          </w:p>
        </w:tc>
      </w:tr>
      <w:tr w:rsidR="001A6B8F" w:rsidRPr="00BF29D1" w14:paraId="1C33CDB3" w14:textId="77777777" w:rsidTr="001A6B8F">
        <w:tc>
          <w:tcPr>
            <w:tcW w:w="2082" w:type="dxa"/>
          </w:tcPr>
          <w:p w14:paraId="30D484F1" w14:textId="77777777" w:rsidR="001A6B8F" w:rsidRPr="0081470D" w:rsidRDefault="001A6B8F" w:rsidP="00786AC4">
            <w:pPr>
              <w:rPr>
                <w:iCs/>
                <w:sz w:val="18"/>
                <w:szCs w:val="18"/>
                <w:lang w:val="en-GB"/>
              </w:rPr>
            </w:pPr>
            <w:proofErr w:type="spellStart"/>
            <w:r w:rsidRPr="008B54C0">
              <w:rPr>
                <w:iCs/>
                <w:sz w:val="18"/>
                <w:szCs w:val="18"/>
                <w:lang w:val="en-GB"/>
              </w:rPr>
              <w:t>transactionStatus</w:t>
            </w:r>
            <w:proofErr w:type="spellEnd"/>
          </w:p>
        </w:tc>
        <w:tc>
          <w:tcPr>
            <w:tcW w:w="720" w:type="dxa"/>
          </w:tcPr>
          <w:p w14:paraId="01ACCFBD" w14:textId="6337C88E" w:rsidR="001A6B8F" w:rsidRPr="00BF29D1" w:rsidRDefault="003F78D0" w:rsidP="00786AC4">
            <w:pPr>
              <w:rPr>
                <w:sz w:val="18"/>
                <w:szCs w:val="18"/>
                <w:lang w:val="en-GB"/>
              </w:rPr>
            </w:pPr>
            <w:r>
              <w:rPr>
                <w:sz w:val="18"/>
                <w:szCs w:val="18"/>
                <w:lang w:val="en-GB"/>
              </w:rPr>
              <w:t>12</w:t>
            </w:r>
          </w:p>
        </w:tc>
        <w:tc>
          <w:tcPr>
            <w:tcW w:w="720" w:type="dxa"/>
          </w:tcPr>
          <w:p w14:paraId="63FCDD00" w14:textId="695F221E" w:rsidR="001A6B8F" w:rsidRPr="00BF29D1" w:rsidRDefault="001A6B8F" w:rsidP="00786AC4">
            <w:pPr>
              <w:rPr>
                <w:sz w:val="18"/>
                <w:szCs w:val="18"/>
                <w:lang w:val="en-GB"/>
              </w:rPr>
            </w:pPr>
            <w:r w:rsidRPr="00BF29D1">
              <w:rPr>
                <w:sz w:val="18"/>
                <w:szCs w:val="18"/>
                <w:lang w:val="en-GB"/>
              </w:rPr>
              <w:t>M</w:t>
            </w:r>
          </w:p>
        </w:tc>
        <w:tc>
          <w:tcPr>
            <w:tcW w:w="4524" w:type="dxa"/>
          </w:tcPr>
          <w:p w14:paraId="76B745D4" w14:textId="436E7893" w:rsidR="001A6B8F" w:rsidRPr="00BF29D1" w:rsidRDefault="001A6B8F" w:rsidP="00786AC4">
            <w:pPr>
              <w:rPr>
                <w:sz w:val="18"/>
                <w:szCs w:val="18"/>
                <w:lang w:val="en-GB"/>
              </w:rPr>
            </w:pPr>
            <w:r w:rsidRPr="00BF29D1">
              <w:rPr>
                <w:sz w:val="18"/>
                <w:szCs w:val="18"/>
                <w:lang w:val="en-GB"/>
              </w:rPr>
              <w:t xml:space="preserve">The status </w:t>
            </w:r>
            <w:r>
              <w:rPr>
                <w:sz w:val="18"/>
                <w:szCs w:val="18"/>
                <w:lang w:val="en-GB"/>
              </w:rPr>
              <w:t xml:space="preserve">or outcome of the original </w:t>
            </w:r>
            <w:r w:rsidRPr="00BF29D1">
              <w:rPr>
                <w:sz w:val="18"/>
                <w:szCs w:val="18"/>
                <w:lang w:val="en-GB"/>
              </w:rPr>
              <w:t xml:space="preserve">transaction.  </w:t>
            </w:r>
            <w:r>
              <w:rPr>
                <w:sz w:val="18"/>
                <w:szCs w:val="18"/>
                <w:lang w:val="en-GB"/>
              </w:rPr>
              <w:t xml:space="preserve">One of: </w:t>
            </w:r>
            <w:proofErr w:type="spellStart"/>
            <w:r w:rsidRPr="00E91CF7">
              <w:rPr>
                <w:sz w:val="18"/>
                <w:szCs w:val="18"/>
                <w:lang w:val="en-GB"/>
              </w:rPr>
              <w:t>FullyAccepted</w:t>
            </w:r>
            <w:proofErr w:type="spellEnd"/>
            <w:r>
              <w:rPr>
                <w:sz w:val="18"/>
                <w:szCs w:val="18"/>
                <w:lang w:val="en-GB"/>
              </w:rPr>
              <w:t xml:space="preserve"> or </w:t>
            </w:r>
            <w:r w:rsidRPr="00E91CF7">
              <w:rPr>
                <w:sz w:val="18"/>
                <w:szCs w:val="18"/>
                <w:lang w:val="en-GB"/>
              </w:rPr>
              <w:t>Rejected</w:t>
            </w:r>
          </w:p>
        </w:tc>
        <w:tc>
          <w:tcPr>
            <w:tcW w:w="1418" w:type="dxa"/>
          </w:tcPr>
          <w:p w14:paraId="6FFEC761" w14:textId="77777777" w:rsidR="001A6B8F" w:rsidRPr="00BF29D1" w:rsidRDefault="001A6B8F" w:rsidP="00786AC4">
            <w:pPr>
              <w:rPr>
                <w:sz w:val="18"/>
                <w:szCs w:val="18"/>
                <w:lang w:val="en-GB"/>
              </w:rPr>
            </w:pPr>
            <w:r w:rsidRPr="00BF29D1">
              <w:rPr>
                <w:sz w:val="18"/>
                <w:szCs w:val="18"/>
                <w:lang w:val="en-GB"/>
              </w:rPr>
              <w:t>10</w:t>
            </w:r>
          </w:p>
        </w:tc>
      </w:tr>
      <w:tr w:rsidR="001A6B8F" w:rsidRPr="00BF29D1" w14:paraId="1F9B65BC" w14:textId="77777777" w:rsidTr="001A6B8F">
        <w:tc>
          <w:tcPr>
            <w:tcW w:w="2082" w:type="dxa"/>
          </w:tcPr>
          <w:p w14:paraId="3B970C5C" w14:textId="533FFF7C" w:rsidR="001A6B8F" w:rsidRDefault="001A6B8F" w:rsidP="00537AE4">
            <w:pPr>
              <w:rPr>
                <w:iCs/>
                <w:sz w:val="18"/>
                <w:szCs w:val="18"/>
                <w:lang w:val="en-GB"/>
              </w:rPr>
            </w:pPr>
            <w:proofErr w:type="spellStart"/>
            <w:r>
              <w:rPr>
                <w:iCs/>
                <w:sz w:val="18"/>
                <w:szCs w:val="18"/>
                <w:lang w:val="en-GB"/>
              </w:rPr>
              <w:t>errorMessages</w:t>
            </w:r>
            <w:proofErr w:type="spellEnd"/>
          </w:p>
        </w:tc>
        <w:tc>
          <w:tcPr>
            <w:tcW w:w="720" w:type="dxa"/>
          </w:tcPr>
          <w:p w14:paraId="70F45218" w14:textId="3164CAC0" w:rsidR="001A6B8F" w:rsidRDefault="003F78D0" w:rsidP="00537AE4">
            <w:pPr>
              <w:rPr>
                <w:sz w:val="18"/>
                <w:szCs w:val="18"/>
                <w:lang w:val="en-GB"/>
              </w:rPr>
            </w:pPr>
            <w:r>
              <w:rPr>
                <w:sz w:val="18"/>
                <w:szCs w:val="18"/>
                <w:lang w:val="en-GB"/>
              </w:rPr>
              <w:t>13</w:t>
            </w:r>
          </w:p>
        </w:tc>
        <w:tc>
          <w:tcPr>
            <w:tcW w:w="720" w:type="dxa"/>
          </w:tcPr>
          <w:p w14:paraId="2CC1EFAD" w14:textId="7454B6C3" w:rsidR="001A6B8F" w:rsidRDefault="001A6B8F" w:rsidP="00537AE4">
            <w:pPr>
              <w:rPr>
                <w:sz w:val="18"/>
                <w:szCs w:val="18"/>
                <w:lang w:val="en-GB"/>
              </w:rPr>
            </w:pPr>
            <w:r>
              <w:rPr>
                <w:sz w:val="18"/>
                <w:szCs w:val="18"/>
                <w:lang w:val="en-GB"/>
              </w:rPr>
              <w:t>C</w:t>
            </w:r>
          </w:p>
        </w:tc>
        <w:tc>
          <w:tcPr>
            <w:tcW w:w="4524" w:type="dxa"/>
          </w:tcPr>
          <w:p w14:paraId="271499EA" w14:textId="7BDD953D" w:rsidR="001A6B8F" w:rsidRDefault="001A6B8F" w:rsidP="00537AE4">
            <w:pPr>
              <w:rPr>
                <w:sz w:val="18"/>
                <w:szCs w:val="18"/>
                <w:lang w:val="en-GB"/>
              </w:rPr>
            </w:pPr>
            <w:r>
              <w:rPr>
                <w:sz w:val="18"/>
                <w:szCs w:val="18"/>
                <w:lang w:val="en-GB"/>
              </w:rPr>
              <w:t xml:space="preserve">Details of any errors that occurred with the transaction.   </w:t>
            </w:r>
          </w:p>
        </w:tc>
        <w:tc>
          <w:tcPr>
            <w:tcW w:w="1418" w:type="dxa"/>
          </w:tcPr>
          <w:p w14:paraId="5C616638" w14:textId="7EB34668" w:rsidR="001A6B8F" w:rsidRPr="00BF29D1" w:rsidRDefault="001A6B8F" w:rsidP="00537AE4">
            <w:pPr>
              <w:rPr>
                <w:sz w:val="18"/>
                <w:szCs w:val="18"/>
                <w:lang w:val="en-GB"/>
              </w:rPr>
            </w:pPr>
            <w:r>
              <w:rPr>
                <w:sz w:val="18"/>
                <w:szCs w:val="18"/>
                <w:lang w:val="en-GB"/>
              </w:rPr>
              <w:t>11</w:t>
            </w:r>
          </w:p>
        </w:tc>
      </w:tr>
      <w:tr w:rsidR="001A6B8F" w:rsidRPr="00BF29D1" w14:paraId="6FA26D56" w14:textId="77777777" w:rsidTr="001A6B8F">
        <w:tc>
          <w:tcPr>
            <w:tcW w:w="2082" w:type="dxa"/>
          </w:tcPr>
          <w:p w14:paraId="774E4C48" w14:textId="3EC50962" w:rsidR="001A6B8F" w:rsidRDefault="001A6B8F" w:rsidP="00537AE4">
            <w:pPr>
              <w:rPr>
                <w:iCs/>
                <w:sz w:val="18"/>
                <w:szCs w:val="18"/>
                <w:lang w:val="en-GB"/>
              </w:rPr>
            </w:pPr>
            <w:r>
              <w:rPr>
                <w:iCs/>
                <w:sz w:val="18"/>
                <w:szCs w:val="18"/>
                <w:lang w:val="en-GB"/>
              </w:rPr>
              <w:t>workInfo1 / agency</w:t>
            </w:r>
          </w:p>
        </w:tc>
        <w:tc>
          <w:tcPr>
            <w:tcW w:w="720" w:type="dxa"/>
          </w:tcPr>
          <w:p w14:paraId="51CFFF6B" w14:textId="594948A9" w:rsidR="001A6B8F" w:rsidRDefault="003F78D0" w:rsidP="00537AE4">
            <w:pPr>
              <w:rPr>
                <w:sz w:val="18"/>
                <w:szCs w:val="18"/>
                <w:lang w:val="en-GB"/>
              </w:rPr>
            </w:pPr>
            <w:r>
              <w:rPr>
                <w:sz w:val="18"/>
                <w:szCs w:val="18"/>
                <w:lang w:val="en-GB"/>
              </w:rPr>
              <w:t>14</w:t>
            </w:r>
          </w:p>
        </w:tc>
        <w:tc>
          <w:tcPr>
            <w:tcW w:w="720" w:type="dxa"/>
          </w:tcPr>
          <w:p w14:paraId="11D16EC1" w14:textId="45A12332" w:rsidR="001A6B8F" w:rsidRDefault="001A6B8F" w:rsidP="00537AE4">
            <w:pPr>
              <w:rPr>
                <w:sz w:val="18"/>
                <w:szCs w:val="18"/>
                <w:lang w:val="en-GB"/>
              </w:rPr>
            </w:pPr>
            <w:r>
              <w:rPr>
                <w:sz w:val="18"/>
                <w:szCs w:val="18"/>
                <w:lang w:val="en-GB"/>
              </w:rPr>
              <w:t>C</w:t>
            </w:r>
          </w:p>
        </w:tc>
        <w:tc>
          <w:tcPr>
            <w:tcW w:w="4524" w:type="dxa"/>
          </w:tcPr>
          <w:p w14:paraId="55450ABB" w14:textId="66A11ED2" w:rsidR="001A6B8F" w:rsidRDefault="001A6B8F" w:rsidP="00537AE4">
            <w:pPr>
              <w:rPr>
                <w:sz w:val="18"/>
                <w:szCs w:val="18"/>
                <w:lang w:val="en-GB"/>
              </w:rPr>
            </w:pPr>
            <w:r>
              <w:rPr>
                <w:sz w:val="18"/>
                <w:szCs w:val="18"/>
                <w:lang w:val="en-GB"/>
              </w:rPr>
              <w:t xml:space="preserve">Identifies the society of the first society work code associated with the returned preferred ISWC.   Will </w:t>
            </w:r>
            <w:r>
              <w:rPr>
                <w:sz w:val="18"/>
                <w:szCs w:val="18"/>
                <w:lang w:val="en-GB"/>
              </w:rPr>
              <w:lastRenderedPageBreak/>
              <w:t>be provided if a preferred ISWC is assigned and existing society work codes are already linked to that ISWC.</w:t>
            </w:r>
          </w:p>
        </w:tc>
        <w:tc>
          <w:tcPr>
            <w:tcW w:w="1418" w:type="dxa"/>
          </w:tcPr>
          <w:p w14:paraId="54B99BFF" w14:textId="6109AA24" w:rsidR="001A6B8F" w:rsidRPr="00BF29D1" w:rsidRDefault="001A6B8F" w:rsidP="00537AE4">
            <w:pPr>
              <w:rPr>
                <w:sz w:val="18"/>
                <w:szCs w:val="18"/>
                <w:lang w:val="en-GB"/>
              </w:rPr>
            </w:pPr>
          </w:p>
        </w:tc>
      </w:tr>
      <w:tr w:rsidR="001A6B8F" w:rsidRPr="00BF29D1" w14:paraId="62ABCD09" w14:textId="77777777" w:rsidTr="001A6B8F">
        <w:tc>
          <w:tcPr>
            <w:tcW w:w="2082" w:type="dxa"/>
          </w:tcPr>
          <w:p w14:paraId="5B643526" w14:textId="117EB06C" w:rsidR="001A6B8F" w:rsidRDefault="001A6B8F" w:rsidP="00537AE4">
            <w:pPr>
              <w:rPr>
                <w:iCs/>
                <w:sz w:val="18"/>
                <w:szCs w:val="18"/>
                <w:lang w:val="en-GB"/>
              </w:rPr>
            </w:pPr>
            <w:r>
              <w:rPr>
                <w:iCs/>
                <w:sz w:val="18"/>
                <w:szCs w:val="18"/>
                <w:lang w:val="en-GB"/>
              </w:rPr>
              <w:t xml:space="preserve">workInfo1 / </w:t>
            </w:r>
            <w:proofErr w:type="spellStart"/>
            <w:r>
              <w:rPr>
                <w:iCs/>
                <w:sz w:val="18"/>
                <w:szCs w:val="18"/>
                <w:lang w:val="en-GB"/>
              </w:rPr>
              <w:t>sourcedb</w:t>
            </w:r>
            <w:proofErr w:type="spellEnd"/>
          </w:p>
        </w:tc>
        <w:tc>
          <w:tcPr>
            <w:tcW w:w="720" w:type="dxa"/>
          </w:tcPr>
          <w:p w14:paraId="372AF8C4" w14:textId="51E1596A" w:rsidR="001A6B8F" w:rsidRDefault="003F78D0" w:rsidP="00537AE4">
            <w:pPr>
              <w:rPr>
                <w:sz w:val="18"/>
                <w:szCs w:val="18"/>
                <w:lang w:val="en-GB"/>
              </w:rPr>
            </w:pPr>
            <w:r>
              <w:rPr>
                <w:sz w:val="18"/>
                <w:szCs w:val="18"/>
                <w:lang w:val="en-GB"/>
              </w:rPr>
              <w:t>15</w:t>
            </w:r>
          </w:p>
        </w:tc>
        <w:tc>
          <w:tcPr>
            <w:tcW w:w="720" w:type="dxa"/>
          </w:tcPr>
          <w:p w14:paraId="2E57D064" w14:textId="36C82472" w:rsidR="001A6B8F" w:rsidRDefault="001A6B8F" w:rsidP="00537AE4">
            <w:pPr>
              <w:rPr>
                <w:sz w:val="18"/>
                <w:szCs w:val="18"/>
                <w:lang w:val="en-GB"/>
              </w:rPr>
            </w:pPr>
            <w:r>
              <w:rPr>
                <w:sz w:val="18"/>
                <w:szCs w:val="18"/>
                <w:lang w:val="en-GB"/>
              </w:rPr>
              <w:t>C</w:t>
            </w:r>
          </w:p>
        </w:tc>
        <w:tc>
          <w:tcPr>
            <w:tcW w:w="4524" w:type="dxa"/>
          </w:tcPr>
          <w:p w14:paraId="79E26125" w14:textId="30848879" w:rsidR="001A6B8F" w:rsidRDefault="001A6B8F" w:rsidP="00537AE4">
            <w:pPr>
              <w:rPr>
                <w:sz w:val="18"/>
                <w:szCs w:val="18"/>
                <w:lang w:val="en-GB"/>
              </w:rPr>
            </w:pPr>
            <w:r>
              <w:rPr>
                <w:sz w:val="18"/>
                <w:szCs w:val="18"/>
                <w:lang w:val="en-GB"/>
              </w:rPr>
              <w:t xml:space="preserve">Identifies the hub used for the first society work code associated with the returned preferred ISWC.  Will be provided if a preferred ISWC is assigned and existing society work codes are already linked to that ISWC. </w:t>
            </w:r>
          </w:p>
        </w:tc>
        <w:tc>
          <w:tcPr>
            <w:tcW w:w="1418" w:type="dxa"/>
          </w:tcPr>
          <w:p w14:paraId="7CB5B9F4" w14:textId="77777777" w:rsidR="001A6B8F" w:rsidRPr="00BF29D1" w:rsidRDefault="001A6B8F" w:rsidP="00537AE4">
            <w:pPr>
              <w:rPr>
                <w:sz w:val="18"/>
                <w:szCs w:val="18"/>
                <w:lang w:val="en-GB"/>
              </w:rPr>
            </w:pPr>
          </w:p>
        </w:tc>
      </w:tr>
      <w:tr w:rsidR="001A6B8F" w:rsidRPr="00BF29D1" w14:paraId="35EB1305" w14:textId="77777777" w:rsidTr="001A6B8F">
        <w:tc>
          <w:tcPr>
            <w:tcW w:w="2082" w:type="dxa"/>
          </w:tcPr>
          <w:p w14:paraId="17176569" w14:textId="1C4E2398" w:rsidR="001A6B8F" w:rsidRDefault="001A6B8F" w:rsidP="00EF79D2">
            <w:pPr>
              <w:rPr>
                <w:iCs/>
                <w:sz w:val="18"/>
                <w:szCs w:val="18"/>
                <w:lang w:val="en-GB"/>
              </w:rPr>
            </w:pPr>
            <w:r>
              <w:rPr>
                <w:iCs/>
                <w:sz w:val="18"/>
                <w:szCs w:val="18"/>
                <w:lang w:val="en-GB"/>
              </w:rPr>
              <w:t xml:space="preserve">workInfo1 / workcode </w:t>
            </w:r>
          </w:p>
        </w:tc>
        <w:tc>
          <w:tcPr>
            <w:tcW w:w="720" w:type="dxa"/>
          </w:tcPr>
          <w:p w14:paraId="796B561A" w14:textId="48C5AD1D" w:rsidR="001A6B8F" w:rsidRDefault="001A6B8F" w:rsidP="00EF79D2">
            <w:pPr>
              <w:rPr>
                <w:sz w:val="18"/>
                <w:szCs w:val="18"/>
                <w:lang w:val="en-GB"/>
              </w:rPr>
            </w:pPr>
            <w:r>
              <w:rPr>
                <w:sz w:val="18"/>
                <w:szCs w:val="18"/>
                <w:lang w:val="en-GB"/>
              </w:rPr>
              <w:t>1</w:t>
            </w:r>
            <w:r w:rsidR="003F78D0">
              <w:rPr>
                <w:sz w:val="18"/>
                <w:szCs w:val="18"/>
                <w:lang w:val="en-GB"/>
              </w:rPr>
              <w:t>6</w:t>
            </w:r>
          </w:p>
        </w:tc>
        <w:tc>
          <w:tcPr>
            <w:tcW w:w="720" w:type="dxa"/>
          </w:tcPr>
          <w:p w14:paraId="779A2530" w14:textId="7166377B" w:rsidR="001A6B8F" w:rsidRDefault="001A6B8F" w:rsidP="00EF79D2">
            <w:pPr>
              <w:rPr>
                <w:sz w:val="18"/>
                <w:szCs w:val="18"/>
                <w:lang w:val="en-GB"/>
              </w:rPr>
            </w:pPr>
            <w:r>
              <w:rPr>
                <w:sz w:val="18"/>
                <w:szCs w:val="18"/>
                <w:lang w:val="en-GB"/>
              </w:rPr>
              <w:t>C</w:t>
            </w:r>
          </w:p>
        </w:tc>
        <w:tc>
          <w:tcPr>
            <w:tcW w:w="4524" w:type="dxa"/>
          </w:tcPr>
          <w:p w14:paraId="6F919D8B" w14:textId="3FB86DE9" w:rsidR="001A6B8F" w:rsidRDefault="001A6B8F" w:rsidP="00EF79D2">
            <w:pPr>
              <w:rPr>
                <w:sz w:val="18"/>
                <w:szCs w:val="18"/>
                <w:lang w:val="en-GB"/>
              </w:rPr>
            </w:pPr>
            <w:r>
              <w:rPr>
                <w:sz w:val="18"/>
                <w:szCs w:val="18"/>
                <w:lang w:val="en-GB"/>
              </w:rPr>
              <w:t xml:space="preserve">Identifies the first society work code associated with the returned preferred ISWC.  Will be provided if a preferred ISWC is assigned and existing society work codes are already linked to that ISWC. </w:t>
            </w:r>
          </w:p>
        </w:tc>
        <w:tc>
          <w:tcPr>
            <w:tcW w:w="1418" w:type="dxa"/>
          </w:tcPr>
          <w:p w14:paraId="4055C81F" w14:textId="77777777" w:rsidR="001A6B8F" w:rsidRPr="00BF29D1" w:rsidRDefault="001A6B8F" w:rsidP="00EF79D2">
            <w:pPr>
              <w:rPr>
                <w:sz w:val="18"/>
                <w:szCs w:val="18"/>
                <w:lang w:val="en-GB"/>
              </w:rPr>
            </w:pPr>
          </w:p>
        </w:tc>
      </w:tr>
      <w:tr w:rsidR="001A6B8F" w:rsidRPr="00BF29D1" w14:paraId="19C859AF" w14:textId="77777777" w:rsidTr="001A6B8F">
        <w:tc>
          <w:tcPr>
            <w:tcW w:w="2082" w:type="dxa"/>
          </w:tcPr>
          <w:p w14:paraId="4B432F1A" w14:textId="55096FF5" w:rsidR="001A6B8F" w:rsidRDefault="001A6B8F" w:rsidP="00F164A5">
            <w:pPr>
              <w:rPr>
                <w:iCs/>
                <w:sz w:val="18"/>
                <w:szCs w:val="18"/>
                <w:lang w:val="en-GB"/>
              </w:rPr>
            </w:pPr>
            <w:proofErr w:type="spellStart"/>
            <w:r>
              <w:rPr>
                <w:iCs/>
                <w:sz w:val="18"/>
                <w:szCs w:val="18"/>
                <w:lang w:val="en-GB"/>
              </w:rPr>
              <w:t>workInfoN</w:t>
            </w:r>
            <w:proofErr w:type="spellEnd"/>
            <w:r>
              <w:rPr>
                <w:iCs/>
                <w:sz w:val="18"/>
                <w:szCs w:val="18"/>
                <w:lang w:val="en-GB"/>
              </w:rPr>
              <w:t xml:space="preserve"> / agency</w:t>
            </w:r>
          </w:p>
        </w:tc>
        <w:tc>
          <w:tcPr>
            <w:tcW w:w="720" w:type="dxa"/>
          </w:tcPr>
          <w:p w14:paraId="0A34B6B4" w14:textId="0506B5DF" w:rsidR="001A6B8F" w:rsidRDefault="001A6B8F" w:rsidP="00F164A5">
            <w:pPr>
              <w:rPr>
                <w:sz w:val="18"/>
                <w:szCs w:val="18"/>
                <w:lang w:val="en-GB"/>
              </w:rPr>
            </w:pPr>
          </w:p>
        </w:tc>
        <w:tc>
          <w:tcPr>
            <w:tcW w:w="720" w:type="dxa"/>
          </w:tcPr>
          <w:p w14:paraId="6B72E218" w14:textId="11AF3945" w:rsidR="001A6B8F" w:rsidRDefault="001A6B8F" w:rsidP="00F164A5">
            <w:pPr>
              <w:rPr>
                <w:sz w:val="18"/>
                <w:szCs w:val="18"/>
                <w:lang w:val="en-GB"/>
              </w:rPr>
            </w:pPr>
            <w:r>
              <w:rPr>
                <w:sz w:val="18"/>
                <w:szCs w:val="18"/>
                <w:lang w:val="en-GB"/>
              </w:rPr>
              <w:t>C</w:t>
            </w:r>
          </w:p>
        </w:tc>
        <w:tc>
          <w:tcPr>
            <w:tcW w:w="4524" w:type="dxa"/>
          </w:tcPr>
          <w:p w14:paraId="315890E8" w14:textId="4E583306" w:rsidR="001A6B8F" w:rsidRDefault="001A6B8F" w:rsidP="00F164A5">
            <w:pPr>
              <w:rPr>
                <w:sz w:val="18"/>
                <w:szCs w:val="18"/>
                <w:lang w:val="en-GB"/>
              </w:rPr>
            </w:pPr>
            <w:r>
              <w:rPr>
                <w:sz w:val="18"/>
                <w:szCs w:val="18"/>
                <w:lang w:val="en-GB"/>
              </w:rPr>
              <w:t xml:space="preserve">Identifies the society of the </w:t>
            </w:r>
            <w:r w:rsidRPr="00F164A5">
              <w:rPr>
                <w:b/>
                <w:bCs/>
                <w:sz w:val="18"/>
                <w:szCs w:val="18"/>
                <w:lang w:val="en-GB"/>
              </w:rPr>
              <w:t>N</w:t>
            </w:r>
            <w:r>
              <w:rPr>
                <w:sz w:val="18"/>
                <w:szCs w:val="18"/>
                <w:lang w:val="en-GB"/>
              </w:rPr>
              <w:t>th society</w:t>
            </w:r>
            <w:r w:rsidR="008D151A">
              <w:rPr>
                <w:sz w:val="18"/>
                <w:szCs w:val="18"/>
                <w:lang w:val="en-GB"/>
              </w:rPr>
              <w:t xml:space="preserve"> or Publisher</w:t>
            </w:r>
            <w:r>
              <w:rPr>
                <w:sz w:val="18"/>
                <w:szCs w:val="18"/>
                <w:lang w:val="en-GB"/>
              </w:rPr>
              <w:t xml:space="preserve"> work code associated with the returned preferred ISWC.   Will be provided if a preferred ISWC is assigned and existing society work codes are already linked to that ISWC.</w:t>
            </w:r>
          </w:p>
        </w:tc>
        <w:tc>
          <w:tcPr>
            <w:tcW w:w="1418" w:type="dxa"/>
          </w:tcPr>
          <w:p w14:paraId="2DBBD432" w14:textId="5968E30A" w:rsidR="001A6B8F" w:rsidRPr="00BF29D1" w:rsidRDefault="001A6B8F" w:rsidP="00F164A5">
            <w:pPr>
              <w:rPr>
                <w:sz w:val="18"/>
                <w:szCs w:val="18"/>
                <w:lang w:val="en-GB"/>
              </w:rPr>
            </w:pPr>
          </w:p>
        </w:tc>
      </w:tr>
      <w:tr w:rsidR="001A6B8F" w:rsidRPr="00BF29D1" w14:paraId="5A49D3EF" w14:textId="77777777" w:rsidTr="001A6B8F">
        <w:tc>
          <w:tcPr>
            <w:tcW w:w="2082" w:type="dxa"/>
          </w:tcPr>
          <w:p w14:paraId="4646DF6B" w14:textId="6279B7B1" w:rsidR="001A6B8F" w:rsidRDefault="001A6B8F" w:rsidP="00F164A5">
            <w:pPr>
              <w:rPr>
                <w:iCs/>
                <w:sz w:val="18"/>
                <w:szCs w:val="18"/>
                <w:lang w:val="en-GB"/>
              </w:rPr>
            </w:pPr>
            <w:proofErr w:type="spellStart"/>
            <w:r>
              <w:rPr>
                <w:iCs/>
                <w:sz w:val="18"/>
                <w:szCs w:val="18"/>
                <w:lang w:val="en-GB"/>
              </w:rPr>
              <w:t>workInfoN</w:t>
            </w:r>
            <w:proofErr w:type="spellEnd"/>
            <w:r>
              <w:rPr>
                <w:iCs/>
                <w:sz w:val="18"/>
                <w:szCs w:val="18"/>
                <w:lang w:val="en-GB"/>
              </w:rPr>
              <w:t xml:space="preserve"> / </w:t>
            </w:r>
            <w:proofErr w:type="spellStart"/>
            <w:r>
              <w:rPr>
                <w:iCs/>
                <w:sz w:val="18"/>
                <w:szCs w:val="18"/>
                <w:lang w:val="en-GB"/>
              </w:rPr>
              <w:t>sourcedb</w:t>
            </w:r>
            <w:proofErr w:type="spellEnd"/>
          </w:p>
        </w:tc>
        <w:tc>
          <w:tcPr>
            <w:tcW w:w="720" w:type="dxa"/>
          </w:tcPr>
          <w:p w14:paraId="5F3256A3" w14:textId="77777777" w:rsidR="001A6B8F" w:rsidRDefault="001A6B8F" w:rsidP="00F164A5">
            <w:pPr>
              <w:rPr>
                <w:sz w:val="18"/>
                <w:szCs w:val="18"/>
                <w:lang w:val="en-GB"/>
              </w:rPr>
            </w:pPr>
          </w:p>
        </w:tc>
        <w:tc>
          <w:tcPr>
            <w:tcW w:w="720" w:type="dxa"/>
          </w:tcPr>
          <w:p w14:paraId="27F5EFFA" w14:textId="1D3D9964" w:rsidR="001A6B8F" w:rsidRDefault="001A6B8F" w:rsidP="00F164A5">
            <w:pPr>
              <w:rPr>
                <w:sz w:val="18"/>
                <w:szCs w:val="18"/>
                <w:lang w:val="en-GB"/>
              </w:rPr>
            </w:pPr>
            <w:r>
              <w:rPr>
                <w:sz w:val="18"/>
                <w:szCs w:val="18"/>
                <w:lang w:val="en-GB"/>
              </w:rPr>
              <w:t>C</w:t>
            </w:r>
          </w:p>
        </w:tc>
        <w:tc>
          <w:tcPr>
            <w:tcW w:w="4524" w:type="dxa"/>
          </w:tcPr>
          <w:p w14:paraId="21041713" w14:textId="1926A0F6" w:rsidR="001A6B8F" w:rsidRDefault="001A6B8F" w:rsidP="00F164A5">
            <w:pPr>
              <w:rPr>
                <w:sz w:val="18"/>
                <w:szCs w:val="18"/>
                <w:lang w:val="en-GB"/>
              </w:rPr>
            </w:pPr>
            <w:r>
              <w:rPr>
                <w:sz w:val="18"/>
                <w:szCs w:val="18"/>
                <w:lang w:val="en-GB"/>
              </w:rPr>
              <w:t xml:space="preserve">Identifies the hub used for the </w:t>
            </w:r>
            <w:r w:rsidRPr="00F164A5">
              <w:rPr>
                <w:b/>
                <w:bCs/>
                <w:sz w:val="18"/>
                <w:szCs w:val="18"/>
                <w:lang w:val="en-GB"/>
              </w:rPr>
              <w:t>N</w:t>
            </w:r>
            <w:r>
              <w:rPr>
                <w:sz w:val="18"/>
                <w:szCs w:val="18"/>
                <w:lang w:val="en-GB"/>
              </w:rPr>
              <w:t xml:space="preserve">th society work code associated with the returned preferred ISWC.  Will be provided if a preferred ISWC is assigned and existing society work codes are already linked to that ISWC. </w:t>
            </w:r>
          </w:p>
        </w:tc>
        <w:tc>
          <w:tcPr>
            <w:tcW w:w="1418" w:type="dxa"/>
          </w:tcPr>
          <w:p w14:paraId="34F5F1CB" w14:textId="77777777" w:rsidR="001A6B8F" w:rsidRPr="00BF29D1" w:rsidRDefault="001A6B8F" w:rsidP="00F164A5">
            <w:pPr>
              <w:rPr>
                <w:sz w:val="18"/>
                <w:szCs w:val="18"/>
                <w:lang w:val="en-GB"/>
              </w:rPr>
            </w:pPr>
          </w:p>
        </w:tc>
      </w:tr>
      <w:tr w:rsidR="001A6B8F" w:rsidRPr="00BF29D1" w14:paraId="2EEAF40F" w14:textId="77777777" w:rsidTr="001A6B8F">
        <w:tc>
          <w:tcPr>
            <w:tcW w:w="2082" w:type="dxa"/>
          </w:tcPr>
          <w:p w14:paraId="6EDB62B7" w14:textId="0B8A54DE" w:rsidR="001A6B8F" w:rsidRDefault="001A6B8F" w:rsidP="00F164A5">
            <w:pPr>
              <w:rPr>
                <w:iCs/>
                <w:sz w:val="18"/>
                <w:szCs w:val="18"/>
                <w:lang w:val="en-GB"/>
              </w:rPr>
            </w:pPr>
            <w:proofErr w:type="spellStart"/>
            <w:r>
              <w:rPr>
                <w:iCs/>
                <w:sz w:val="18"/>
                <w:szCs w:val="18"/>
                <w:lang w:val="en-GB"/>
              </w:rPr>
              <w:t>workInfoN</w:t>
            </w:r>
            <w:proofErr w:type="spellEnd"/>
            <w:r>
              <w:rPr>
                <w:iCs/>
                <w:sz w:val="18"/>
                <w:szCs w:val="18"/>
                <w:lang w:val="en-GB"/>
              </w:rPr>
              <w:t xml:space="preserve"> / workcode </w:t>
            </w:r>
          </w:p>
        </w:tc>
        <w:tc>
          <w:tcPr>
            <w:tcW w:w="720" w:type="dxa"/>
          </w:tcPr>
          <w:p w14:paraId="0C5596B4" w14:textId="77777777" w:rsidR="001A6B8F" w:rsidRDefault="001A6B8F" w:rsidP="00F164A5">
            <w:pPr>
              <w:rPr>
                <w:sz w:val="18"/>
                <w:szCs w:val="18"/>
                <w:lang w:val="en-GB"/>
              </w:rPr>
            </w:pPr>
          </w:p>
        </w:tc>
        <w:tc>
          <w:tcPr>
            <w:tcW w:w="720" w:type="dxa"/>
          </w:tcPr>
          <w:p w14:paraId="71670076" w14:textId="66A613E1" w:rsidR="001A6B8F" w:rsidRDefault="001A6B8F" w:rsidP="00F164A5">
            <w:pPr>
              <w:rPr>
                <w:sz w:val="18"/>
                <w:szCs w:val="18"/>
                <w:lang w:val="en-GB"/>
              </w:rPr>
            </w:pPr>
            <w:r>
              <w:rPr>
                <w:sz w:val="18"/>
                <w:szCs w:val="18"/>
                <w:lang w:val="en-GB"/>
              </w:rPr>
              <w:t>C</w:t>
            </w:r>
          </w:p>
        </w:tc>
        <w:tc>
          <w:tcPr>
            <w:tcW w:w="4524" w:type="dxa"/>
          </w:tcPr>
          <w:p w14:paraId="1789A3FC" w14:textId="202825FB" w:rsidR="001A6B8F" w:rsidRDefault="001A6B8F" w:rsidP="00F164A5">
            <w:pPr>
              <w:rPr>
                <w:sz w:val="18"/>
                <w:szCs w:val="18"/>
                <w:lang w:val="en-GB"/>
              </w:rPr>
            </w:pPr>
            <w:r>
              <w:rPr>
                <w:sz w:val="18"/>
                <w:szCs w:val="18"/>
                <w:lang w:val="en-GB"/>
              </w:rPr>
              <w:t xml:space="preserve">Identifies the </w:t>
            </w:r>
            <w:r w:rsidRPr="00F164A5">
              <w:rPr>
                <w:b/>
                <w:bCs/>
                <w:sz w:val="18"/>
                <w:szCs w:val="18"/>
                <w:lang w:val="en-GB"/>
              </w:rPr>
              <w:t>N</w:t>
            </w:r>
            <w:r>
              <w:rPr>
                <w:sz w:val="18"/>
                <w:szCs w:val="18"/>
                <w:lang w:val="en-GB"/>
              </w:rPr>
              <w:t xml:space="preserve">th society work code associated with the returned preferred ISWC.  Will be provided if a preferred ISWC is assigned and existing society work codes are already linked to that ISWC. </w:t>
            </w:r>
          </w:p>
        </w:tc>
        <w:tc>
          <w:tcPr>
            <w:tcW w:w="1418" w:type="dxa"/>
          </w:tcPr>
          <w:p w14:paraId="1664AA6E" w14:textId="77777777" w:rsidR="001A6B8F" w:rsidRPr="00BF29D1" w:rsidRDefault="001A6B8F" w:rsidP="00F164A5">
            <w:pPr>
              <w:rPr>
                <w:sz w:val="18"/>
                <w:szCs w:val="18"/>
                <w:lang w:val="en-GB"/>
              </w:rPr>
            </w:pPr>
          </w:p>
        </w:tc>
      </w:tr>
    </w:tbl>
    <w:p w14:paraId="12F06EE4" w14:textId="2CDACBE0" w:rsidR="000300FE" w:rsidRDefault="000300FE" w:rsidP="006B2456">
      <w:pPr>
        <w:pStyle w:val="NormalIndent"/>
        <w:rPr>
          <w:lang w:val="en-GB"/>
        </w:rPr>
      </w:pPr>
    </w:p>
    <w:p w14:paraId="7F163F91" w14:textId="77777777" w:rsidR="00204DAD" w:rsidRPr="00204DAD" w:rsidRDefault="00204DAD" w:rsidP="00204DAD">
      <w:pPr>
        <w:pStyle w:val="Heading4"/>
        <w:rPr>
          <w:lang w:val="en-GB"/>
        </w:rPr>
      </w:pPr>
      <w:bookmarkStart w:id="227" w:name="_Toc135998166"/>
      <w:r w:rsidRPr="00204DAD">
        <w:rPr>
          <w:lang w:val="en-GB"/>
        </w:rPr>
        <w:t>Transaction Level Validation</w:t>
      </w:r>
      <w:bookmarkEnd w:id="227"/>
    </w:p>
    <w:tbl>
      <w:tblPr>
        <w:tblStyle w:val="TableGrid"/>
        <w:tblW w:w="8990" w:type="dxa"/>
        <w:tblInd w:w="607" w:type="dxa"/>
        <w:tblLook w:val="04A0" w:firstRow="1" w:lastRow="0" w:firstColumn="1" w:lastColumn="0" w:noHBand="0" w:noVBand="1"/>
      </w:tblPr>
      <w:tblGrid>
        <w:gridCol w:w="1195"/>
        <w:gridCol w:w="5953"/>
        <w:gridCol w:w="1842"/>
      </w:tblGrid>
      <w:tr w:rsidR="00204DAD" w:rsidRPr="00BF29D1" w14:paraId="0FA91B25" w14:textId="77777777" w:rsidTr="00786AC4">
        <w:tc>
          <w:tcPr>
            <w:tcW w:w="1195" w:type="dxa"/>
            <w:shd w:val="clear" w:color="auto" w:fill="D9D9D9" w:themeFill="background1" w:themeFillShade="D9"/>
          </w:tcPr>
          <w:p w14:paraId="13918F32" w14:textId="77777777" w:rsidR="00204DAD" w:rsidRPr="00BF29D1" w:rsidRDefault="00204DAD" w:rsidP="00786AC4">
            <w:pPr>
              <w:rPr>
                <w:lang w:val="en-GB"/>
              </w:rPr>
            </w:pPr>
            <w:r w:rsidRPr="00BF29D1">
              <w:rPr>
                <w:lang w:val="en-GB"/>
              </w:rPr>
              <w:t>Ref</w:t>
            </w:r>
          </w:p>
        </w:tc>
        <w:tc>
          <w:tcPr>
            <w:tcW w:w="5953" w:type="dxa"/>
            <w:shd w:val="clear" w:color="auto" w:fill="D9D9D9" w:themeFill="background1" w:themeFillShade="D9"/>
          </w:tcPr>
          <w:p w14:paraId="522F2BD5" w14:textId="77777777" w:rsidR="00204DAD" w:rsidRPr="00BF29D1" w:rsidRDefault="00204DAD" w:rsidP="00786AC4">
            <w:pPr>
              <w:rPr>
                <w:lang w:val="en-GB"/>
              </w:rPr>
            </w:pPr>
            <w:r w:rsidRPr="00BF29D1">
              <w:rPr>
                <w:lang w:val="en-GB"/>
              </w:rPr>
              <w:t>Description</w:t>
            </w:r>
          </w:p>
        </w:tc>
        <w:tc>
          <w:tcPr>
            <w:tcW w:w="1842" w:type="dxa"/>
            <w:shd w:val="clear" w:color="auto" w:fill="D9D9D9" w:themeFill="background1" w:themeFillShade="D9"/>
          </w:tcPr>
          <w:p w14:paraId="76B16CD5" w14:textId="77777777" w:rsidR="00204DAD" w:rsidRPr="00BF29D1" w:rsidRDefault="00204DAD" w:rsidP="00786AC4">
            <w:pPr>
              <w:rPr>
                <w:lang w:val="en-GB"/>
              </w:rPr>
            </w:pPr>
            <w:r w:rsidRPr="00BF29D1">
              <w:rPr>
                <w:lang w:val="en-GB"/>
              </w:rPr>
              <w:t>Business Rules Document Ref</w:t>
            </w:r>
          </w:p>
        </w:tc>
      </w:tr>
      <w:tr w:rsidR="00204DAD" w:rsidRPr="00BF29D1" w14:paraId="647B3B5D" w14:textId="77777777" w:rsidTr="00786AC4">
        <w:tc>
          <w:tcPr>
            <w:tcW w:w="1195" w:type="dxa"/>
          </w:tcPr>
          <w:p w14:paraId="65832658" w14:textId="77777777" w:rsidR="00204DAD" w:rsidRPr="00BF29D1" w:rsidRDefault="00204DAD" w:rsidP="00786AC4">
            <w:pPr>
              <w:rPr>
                <w:lang w:val="en-GB"/>
              </w:rPr>
            </w:pPr>
            <w:r w:rsidRPr="00BF29D1">
              <w:rPr>
                <w:lang w:val="en-GB"/>
              </w:rPr>
              <w:t>1</w:t>
            </w:r>
            <w:r>
              <w:rPr>
                <w:lang w:val="en-GB"/>
              </w:rPr>
              <w:t>1</w:t>
            </w:r>
          </w:p>
        </w:tc>
        <w:tc>
          <w:tcPr>
            <w:tcW w:w="5953" w:type="dxa"/>
          </w:tcPr>
          <w:p w14:paraId="7362D7E1" w14:textId="77777777" w:rsidR="00204DAD" w:rsidRPr="00BF29D1" w:rsidRDefault="00204DAD" w:rsidP="00786AC4">
            <w:pPr>
              <w:rPr>
                <w:lang w:val="en-GB"/>
              </w:rPr>
            </w:pPr>
            <w:r w:rsidRPr="00BF29D1">
              <w:rPr>
                <w:lang w:val="en-GB"/>
              </w:rPr>
              <w:t xml:space="preserve">Only one </w:t>
            </w:r>
            <w:r>
              <w:rPr>
                <w:lang w:val="en-GB"/>
              </w:rPr>
              <w:t xml:space="preserve">acknowledgment </w:t>
            </w:r>
            <w:r w:rsidRPr="00BF29D1">
              <w:rPr>
                <w:lang w:val="en-GB"/>
              </w:rPr>
              <w:t>is allowed per transaction. (TR)</w:t>
            </w:r>
          </w:p>
        </w:tc>
        <w:tc>
          <w:tcPr>
            <w:tcW w:w="1842" w:type="dxa"/>
          </w:tcPr>
          <w:p w14:paraId="3200D1BE" w14:textId="77777777" w:rsidR="00204DAD" w:rsidRPr="00BF29D1" w:rsidRDefault="00204DAD" w:rsidP="00786AC4">
            <w:pPr>
              <w:rPr>
                <w:lang w:val="en-GB"/>
              </w:rPr>
            </w:pPr>
          </w:p>
        </w:tc>
      </w:tr>
    </w:tbl>
    <w:p w14:paraId="66A15AB7" w14:textId="77777777" w:rsidR="00204DAD" w:rsidRPr="00BF29D1" w:rsidRDefault="00204DAD" w:rsidP="00204DAD">
      <w:pPr>
        <w:pStyle w:val="NormalIndent"/>
        <w:rPr>
          <w:lang w:val="en-GB"/>
        </w:rPr>
      </w:pPr>
    </w:p>
    <w:p w14:paraId="572208F4" w14:textId="77777777" w:rsidR="00204DAD" w:rsidRPr="00BF29D1" w:rsidRDefault="00204DAD" w:rsidP="00204DAD">
      <w:pPr>
        <w:pStyle w:val="Heading4"/>
        <w:rPr>
          <w:lang w:val="en-GB"/>
        </w:rPr>
      </w:pPr>
      <w:bookmarkStart w:id="228" w:name="_Toc135998167"/>
      <w:r w:rsidRPr="00BF29D1">
        <w:rPr>
          <w:lang w:val="en-GB"/>
        </w:rPr>
        <w:t>Field Level Validation</w:t>
      </w:r>
      <w:bookmarkEnd w:id="228"/>
    </w:p>
    <w:tbl>
      <w:tblPr>
        <w:tblStyle w:val="TableGrid"/>
        <w:tblW w:w="9035" w:type="dxa"/>
        <w:tblInd w:w="562" w:type="dxa"/>
        <w:tblLook w:val="04A0" w:firstRow="1" w:lastRow="0" w:firstColumn="1" w:lastColumn="0" w:noHBand="0" w:noVBand="1"/>
      </w:tblPr>
      <w:tblGrid>
        <w:gridCol w:w="1240"/>
        <w:gridCol w:w="5953"/>
        <w:gridCol w:w="1842"/>
      </w:tblGrid>
      <w:tr w:rsidR="00204DAD" w:rsidRPr="00BF29D1" w14:paraId="10B3CB90" w14:textId="77777777" w:rsidTr="00786AC4">
        <w:tc>
          <w:tcPr>
            <w:tcW w:w="1240" w:type="dxa"/>
            <w:shd w:val="clear" w:color="auto" w:fill="D9D9D9" w:themeFill="background1" w:themeFillShade="D9"/>
          </w:tcPr>
          <w:p w14:paraId="4FBE56C0" w14:textId="77777777" w:rsidR="00204DAD" w:rsidRPr="00BF29D1" w:rsidRDefault="00204DAD" w:rsidP="00786AC4">
            <w:pPr>
              <w:rPr>
                <w:lang w:val="en-GB"/>
              </w:rPr>
            </w:pPr>
            <w:r w:rsidRPr="00BF29D1">
              <w:rPr>
                <w:lang w:val="en-GB"/>
              </w:rPr>
              <w:t>Ref</w:t>
            </w:r>
          </w:p>
        </w:tc>
        <w:tc>
          <w:tcPr>
            <w:tcW w:w="5953" w:type="dxa"/>
            <w:shd w:val="clear" w:color="auto" w:fill="D9D9D9" w:themeFill="background1" w:themeFillShade="D9"/>
          </w:tcPr>
          <w:p w14:paraId="5412E2FC" w14:textId="77777777" w:rsidR="00204DAD" w:rsidRPr="00BF29D1" w:rsidRDefault="00204DAD" w:rsidP="00786AC4">
            <w:pPr>
              <w:rPr>
                <w:lang w:val="en-GB"/>
              </w:rPr>
            </w:pPr>
            <w:r w:rsidRPr="00BF29D1">
              <w:rPr>
                <w:lang w:val="en-GB"/>
              </w:rPr>
              <w:t>Description</w:t>
            </w:r>
          </w:p>
        </w:tc>
        <w:tc>
          <w:tcPr>
            <w:tcW w:w="1842" w:type="dxa"/>
            <w:shd w:val="clear" w:color="auto" w:fill="D9D9D9" w:themeFill="background1" w:themeFillShade="D9"/>
          </w:tcPr>
          <w:p w14:paraId="739AB237" w14:textId="77777777" w:rsidR="00204DAD" w:rsidRPr="00BF29D1" w:rsidRDefault="00204DAD" w:rsidP="00786AC4">
            <w:pPr>
              <w:rPr>
                <w:lang w:val="en-GB"/>
              </w:rPr>
            </w:pPr>
            <w:r w:rsidRPr="00BF29D1">
              <w:rPr>
                <w:lang w:val="en-GB"/>
              </w:rPr>
              <w:t>Business Rules Document Ref</w:t>
            </w:r>
          </w:p>
        </w:tc>
      </w:tr>
      <w:tr w:rsidR="00204DAD" w:rsidRPr="00BF29D1" w14:paraId="4A4AB751" w14:textId="77777777" w:rsidTr="00786AC4">
        <w:tc>
          <w:tcPr>
            <w:tcW w:w="1240" w:type="dxa"/>
          </w:tcPr>
          <w:p w14:paraId="5C951639" w14:textId="77777777" w:rsidR="00204DAD" w:rsidRPr="00BF29D1" w:rsidRDefault="00204DAD" w:rsidP="00786AC4">
            <w:pPr>
              <w:rPr>
                <w:lang w:val="en-GB"/>
              </w:rPr>
            </w:pPr>
            <w:r>
              <w:rPr>
                <w:lang w:val="en-GB"/>
              </w:rPr>
              <w:t>1</w:t>
            </w:r>
            <w:r w:rsidRPr="00BF29D1">
              <w:rPr>
                <w:lang w:val="en-GB"/>
              </w:rPr>
              <w:t>.</w:t>
            </w:r>
          </w:p>
        </w:tc>
        <w:tc>
          <w:tcPr>
            <w:tcW w:w="5953" w:type="dxa"/>
          </w:tcPr>
          <w:p w14:paraId="5E826A69" w14:textId="77777777" w:rsidR="00204DAD" w:rsidRPr="00BF29D1" w:rsidRDefault="00204DAD" w:rsidP="00786AC4">
            <w:pPr>
              <w:rPr>
                <w:lang w:val="en-GB"/>
              </w:rPr>
            </w:pPr>
            <w:r>
              <w:rPr>
                <w:lang w:val="en-GB"/>
              </w:rPr>
              <w:t>Must match t</w:t>
            </w:r>
            <w:r w:rsidRPr="002075A2">
              <w:rPr>
                <w:lang w:val="en-GB"/>
              </w:rPr>
              <w:t xml:space="preserve">he creation date/time of the original file that contained the transaction that this </w:t>
            </w:r>
            <w:r>
              <w:rPr>
                <w:lang w:val="en-GB"/>
              </w:rPr>
              <w:t>acknowledgement</w:t>
            </w:r>
            <w:r w:rsidRPr="002075A2">
              <w:rPr>
                <w:lang w:val="en-GB"/>
              </w:rPr>
              <w:t xml:space="preserve"> applies to as per the </w:t>
            </w:r>
            <w:proofErr w:type="spellStart"/>
            <w:r w:rsidRPr="002075A2">
              <w:rPr>
                <w:lang w:val="en-GB"/>
              </w:rPr>
              <w:t>fileHeader</w:t>
            </w:r>
            <w:proofErr w:type="spellEnd"/>
            <w:r w:rsidRPr="002075A2">
              <w:rPr>
                <w:lang w:val="en-GB"/>
              </w:rPr>
              <w:t xml:space="preserve"> of that original file. </w:t>
            </w:r>
          </w:p>
        </w:tc>
        <w:tc>
          <w:tcPr>
            <w:tcW w:w="1842" w:type="dxa"/>
          </w:tcPr>
          <w:p w14:paraId="4C3938F4" w14:textId="77777777" w:rsidR="00204DAD" w:rsidRPr="00BF29D1" w:rsidRDefault="00204DAD" w:rsidP="00786AC4">
            <w:pPr>
              <w:rPr>
                <w:lang w:val="en-GB"/>
              </w:rPr>
            </w:pPr>
          </w:p>
        </w:tc>
      </w:tr>
      <w:tr w:rsidR="00204DAD" w:rsidRPr="00BF29D1" w14:paraId="14DF3823" w14:textId="77777777" w:rsidTr="00786AC4">
        <w:tc>
          <w:tcPr>
            <w:tcW w:w="1240" w:type="dxa"/>
          </w:tcPr>
          <w:p w14:paraId="2F676DA0" w14:textId="77777777" w:rsidR="00204DAD" w:rsidRPr="00BF29D1" w:rsidRDefault="00204DAD" w:rsidP="00786AC4">
            <w:pPr>
              <w:rPr>
                <w:lang w:val="en-GB"/>
              </w:rPr>
            </w:pPr>
            <w:r w:rsidRPr="00BF29D1">
              <w:rPr>
                <w:lang w:val="en-GB"/>
              </w:rPr>
              <w:t>2.</w:t>
            </w:r>
          </w:p>
        </w:tc>
        <w:tc>
          <w:tcPr>
            <w:tcW w:w="5953" w:type="dxa"/>
          </w:tcPr>
          <w:p w14:paraId="2DE56CBE" w14:textId="77777777" w:rsidR="00204DAD" w:rsidRPr="00BF29D1" w:rsidRDefault="00204DAD" w:rsidP="00786AC4">
            <w:pPr>
              <w:rPr>
                <w:lang w:val="en-GB"/>
              </w:rPr>
            </w:pPr>
            <w:r w:rsidRPr="00BF29D1">
              <w:rPr>
                <w:lang w:val="en-GB"/>
              </w:rPr>
              <w:t xml:space="preserve">The </w:t>
            </w:r>
            <w:proofErr w:type="spellStart"/>
            <w:r w:rsidRPr="007051C4">
              <w:rPr>
                <w:lang w:val="en-GB"/>
              </w:rPr>
              <w:t>originalSubmissionId</w:t>
            </w:r>
            <w:proofErr w:type="spellEnd"/>
            <w:r w:rsidRPr="007051C4">
              <w:rPr>
                <w:lang w:val="en-GB"/>
              </w:rPr>
              <w:t xml:space="preserve"> </w:t>
            </w:r>
            <w:r w:rsidRPr="00BF29D1">
              <w:rPr>
                <w:lang w:val="en-GB"/>
              </w:rPr>
              <w:t xml:space="preserve">must </w:t>
            </w:r>
            <w:r>
              <w:rPr>
                <w:lang w:val="en-GB"/>
              </w:rPr>
              <w:t>exist</w:t>
            </w:r>
            <w:r w:rsidRPr="00BF29D1">
              <w:rPr>
                <w:lang w:val="en-GB"/>
              </w:rPr>
              <w:t xml:space="preserve"> within the file referred to by </w:t>
            </w:r>
            <w:proofErr w:type="spellStart"/>
            <w:r w:rsidRPr="00104825">
              <w:rPr>
                <w:lang w:val="en-GB"/>
              </w:rPr>
              <w:t>originalFileCreationDateTime</w:t>
            </w:r>
            <w:proofErr w:type="spellEnd"/>
            <w:r w:rsidRPr="00BF29D1">
              <w:rPr>
                <w:lang w:val="en-GB"/>
              </w:rPr>
              <w:t>. (TR)</w:t>
            </w:r>
          </w:p>
        </w:tc>
        <w:tc>
          <w:tcPr>
            <w:tcW w:w="1842" w:type="dxa"/>
          </w:tcPr>
          <w:p w14:paraId="558971CA" w14:textId="77777777" w:rsidR="00204DAD" w:rsidRPr="00BF29D1" w:rsidRDefault="00204DAD" w:rsidP="00786AC4">
            <w:pPr>
              <w:rPr>
                <w:lang w:val="en-GB"/>
              </w:rPr>
            </w:pPr>
          </w:p>
        </w:tc>
      </w:tr>
      <w:tr w:rsidR="00204DAD" w:rsidRPr="00BF29D1" w14:paraId="44396620" w14:textId="77777777" w:rsidTr="00786AC4">
        <w:tc>
          <w:tcPr>
            <w:tcW w:w="1240" w:type="dxa"/>
          </w:tcPr>
          <w:p w14:paraId="13B34FE7" w14:textId="77777777" w:rsidR="00204DAD" w:rsidRPr="00BF29D1" w:rsidRDefault="00204DAD" w:rsidP="00786AC4">
            <w:pPr>
              <w:rPr>
                <w:lang w:val="en-GB"/>
              </w:rPr>
            </w:pPr>
            <w:r w:rsidRPr="00BF29D1">
              <w:rPr>
                <w:lang w:val="en-GB"/>
              </w:rPr>
              <w:t>7.</w:t>
            </w:r>
          </w:p>
        </w:tc>
        <w:tc>
          <w:tcPr>
            <w:tcW w:w="5953" w:type="dxa"/>
          </w:tcPr>
          <w:p w14:paraId="610D025E" w14:textId="77777777" w:rsidR="00204DAD" w:rsidRPr="00BF29D1" w:rsidRDefault="00204DAD" w:rsidP="00786AC4">
            <w:pPr>
              <w:rPr>
                <w:lang w:val="en-GB"/>
              </w:rPr>
            </w:pPr>
            <w:r w:rsidRPr="00BF29D1">
              <w:rPr>
                <w:lang w:val="en-GB"/>
              </w:rPr>
              <w:t>If provided, preferred ISWC must be a valid ISWC Number. (TR)</w:t>
            </w:r>
          </w:p>
        </w:tc>
        <w:tc>
          <w:tcPr>
            <w:tcW w:w="1842" w:type="dxa"/>
          </w:tcPr>
          <w:p w14:paraId="4B20CBDB" w14:textId="77777777" w:rsidR="00204DAD" w:rsidRPr="00BF29D1" w:rsidRDefault="00204DAD" w:rsidP="00786AC4">
            <w:pPr>
              <w:rPr>
                <w:lang w:val="en-GB"/>
              </w:rPr>
            </w:pPr>
            <w:r w:rsidRPr="00BF29D1">
              <w:rPr>
                <w:lang w:val="en-GB"/>
              </w:rPr>
              <w:t>IV/14</w:t>
            </w:r>
          </w:p>
        </w:tc>
      </w:tr>
      <w:tr w:rsidR="00204DAD" w:rsidRPr="00BF29D1" w14:paraId="02F341F1" w14:textId="77777777" w:rsidTr="00786AC4">
        <w:tc>
          <w:tcPr>
            <w:tcW w:w="1240" w:type="dxa"/>
          </w:tcPr>
          <w:p w14:paraId="690FC419" w14:textId="77777777" w:rsidR="00204DAD" w:rsidRPr="00BF29D1" w:rsidRDefault="00204DAD" w:rsidP="00786AC4">
            <w:pPr>
              <w:rPr>
                <w:lang w:val="en-GB"/>
              </w:rPr>
            </w:pPr>
            <w:r w:rsidRPr="00BF29D1">
              <w:rPr>
                <w:lang w:val="en-GB"/>
              </w:rPr>
              <w:t>9.</w:t>
            </w:r>
          </w:p>
        </w:tc>
        <w:tc>
          <w:tcPr>
            <w:tcW w:w="5953" w:type="dxa"/>
          </w:tcPr>
          <w:p w14:paraId="1CE2D132" w14:textId="77777777" w:rsidR="00204DAD" w:rsidRPr="00BF29D1" w:rsidRDefault="00204DAD" w:rsidP="00786AC4">
            <w:pPr>
              <w:rPr>
                <w:lang w:val="en-GB"/>
              </w:rPr>
            </w:pPr>
            <w:r>
              <w:rPr>
                <w:lang w:val="en-GB"/>
              </w:rPr>
              <w:t>M</w:t>
            </w:r>
            <w:r w:rsidRPr="00BF29D1">
              <w:rPr>
                <w:lang w:val="en-GB"/>
              </w:rPr>
              <w:t>ust be a valid date</w:t>
            </w:r>
            <w:r>
              <w:rPr>
                <w:lang w:val="en-GB"/>
              </w:rPr>
              <w:t>/time</w:t>
            </w:r>
            <w:r w:rsidRPr="00BF29D1">
              <w:rPr>
                <w:lang w:val="en-GB"/>
              </w:rPr>
              <w:t xml:space="preserve"> (TR)</w:t>
            </w:r>
          </w:p>
        </w:tc>
        <w:tc>
          <w:tcPr>
            <w:tcW w:w="1842" w:type="dxa"/>
          </w:tcPr>
          <w:p w14:paraId="44802409" w14:textId="77777777" w:rsidR="00204DAD" w:rsidRPr="00BF29D1" w:rsidRDefault="00204DAD" w:rsidP="00786AC4">
            <w:pPr>
              <w:rPr>
                <w:lang w:val="en-GB"/>
              </w:rPr>
            </w:pPr>
          </w:p>
        </w:tc>
      </w:tr>
      <w:tr w:rsidR="00204DAD" w:rsidRPr="00BF29D1" w14:paraId="36260C65" w14:textId="77777777" w:rsidTr="00786AC4">
        <w:tc>
          <w:tcPr>
            <w:tcW w:w="1240" w:type="dxa"/>
          </w:tcPr>
          <w:p w14:paraId="493577C4" w14:textId="77777777" w:rsidR="00204DAD" w:rsidRPr="00BF29D1" w:rsidRDefault="00204DAD" w:rsidP="00786AC4">
            <w:pPr>
              <w:rPr>
                <w:lang w:val="en-GB"/>
              </w:rPr>
            </w:pPr>
            <w:r w:rsidRPr="00BF29D1">
              <w:rPr>
                <w:lang w:val="en-GB"/>
              </w:rPr>
              <w:lastRenderedPageBreak/>
              <w:t>10.</w:t>
            </w:r>
          </w:p>
        </w:tc>
        <w:tc>
          <w:tcPr>
            <w:tcW w:w="5953" w:type="dxa"/>
          </w:tcPr>
          <w:p w14:paraId="23408368" w14:textId="77777777" w:rsidR="00204DAD" w:rsidRPr="00BF29D1" w:rsidRDefault="00204DAD" w:rsidP="00786AC4">
            <w:pPr>
              <w:rPr>
                <w:lang w:val="en-GB"/>
              </w:rPr>
            </w:pPr>
            <w:r>
              <w:rPr>
                <w:lang w:val="en-GB"/>
              </w:rPr>
              <w:t xml:space="preserve">Must be one of: </w:t>
            </w:r>
            <w:proofErr w:type="spellStart"/>
            <w:r w:rsidRPr="008D0594">
              <w:rPr>
                <w:lang w:val="en-GB"/>
              </w:rPr>
              <w:t>FullyAccepted</w:t>
            </w:r>
            <w:proofErr w:type="spellEnd"/>
            <w:r w:rsidRPr="008D0594">
              <w:rPr>
                <w:lang w:val="en-GB"/>
              </w:rPr>
              <w:t xml:space="preserve">, </w:t>
            </w:r>
            <w:proofErr w:type="spellStart"/>
            <w:r w:rsidRPr="008D0594">
              <w:rPr>
                <w:lang w:val="en-GB"/>
              </w:rPr>
              <w:t>PartiallyAccepted</w:t>
            </w:r>
            <w:proofErr w:type="spellEnd"/>
            <w:r w:rsidRPr="008D0594">
              <w:rPr>
                <w:lang w:val="en-GB"/>
              </w:rPr>
              <w:t xml:space="preserve"> or Rejected</w:t>
            </w:r>
          </w:p>
        </w:tc>
        <w:tc>
          <w:tcPr>
            <w:tcW w:w="1842" w:type="dxa"/>
          </w:tcPr>
          <w:p w14:paraId="7CFDF828" w14:textId="77777777" w:rsidR="00204DAD" w:rsidRPr="00BF29D1" w:rsidRDefault="00204DAD" w:rsidP="00786AC4">
            <w:pPr>
              <w:rPr>
                <w:lang w:val="en-GB"/>
              </w:rPr>
            </w:pPr>
          </w:p>
        </w:tc>
      </w:tr>
      <w:tr w:rsidR="00204DAD" w:rsidRPr="00BF29D1" w14:paraId="6EAAB976" w14:textId="77777777" w:rsidTr="00786AC4">
        <w:tc>
          <w:tcPr>
            <w:tcW w:w="1240" w:type="dxa"/>
          </w:tcPr>
          <w:p w14:paraId="6CB64DE3" w14:textId="77777777" w:rsidR="00204DAD" w:rsidRPr="00BF29D1" w:rsidRDefault="00204DAD" w:rsidP="00786AC4">
            <w:pPr>
              <w:rPr>
                <w:lang w:val="en-GB"/>
              </w:rPr>
            </w:pPr>
            <w:r>
              <w:rPr>
                <w:lang w:val="en-GB"/>
              </w:rPr>
              <w:t>11.</w:t>
            </w:r>
          </w:p>
        </w:tc>
        <w:tc>
          <w:tcPr>
            <w:tcW w:w="5953" w:type="dxa"/>
          </w:tcPr>
          <w:p w14:paraId="28D6FD72" w14:textId="77777777" w:rsidR="00204DAD" w:rsidRDefault="00204DAD" w:rsidP="00786AC4">
            <w:pPr>
              <w:rPr>
                <w:lang w:val="en-GB"/>
              </w:rPr>
            </w:pPr>
            <w:r>
              <w:rPr>
                <w:lang w:val="en-GB"/>
              </w:rPr>
              <w:t xml:space="preserve">Will be provided if the transaction has a </w:t>
            </w:r>
            <w:proofErr w:type="spellStart"/>
            <w:r>
              <w:rPr>
                <w:lang w:val="en-GB"/>
              </w:rPr>
              <w:t>transactionStatus</w:t>
            </w:r>
            <w:proofErr w:type="spellEnd"/>
            <w:r>
              <w:rPr>
                <w:lang w:val="en-GB"/>
              </w:rPr>
              <w:t xml:space="preserve"> of “</w:t>
            </w:r>
            <w:proofErr w:type="spellStart"/>
            <w:r>
              <w:rPr>
                <w:lang w:val="en-GB"/>
              </w:rPr>
              <w:t>PartiallyAccepted</w:t>
            </w:r>
            <w:proofErr w:type="spellEnd"/>
            <w:r>
              <w:rPr>
                <w:lang w:val="en-GB"/>
              </w:rPr>
              <w:t>” or “Rejected”</w:t>
            </w:r>
          </w:p>
        </w:tc>
        <w:tc>
          <w:tcPr>
            <w:tcW w:w="1842" w:type="dxa"/>
          </w:tcPr>
          <w:p w14:paraId="5AC5BB2E" w14:textId="77777777" w:rsidR="00204DAD" w:rsidRPr="00BF29D1" w:rsidRDefault="00204DAD" w:rsidP="00786AC4">
            <w:pPr>
              <w:rPr>
                <w:lang w:val="en-GB"/>
              </w:rPr>
            </w:pPr>
          </w:p>
        </w:tc>
      </w:tr>
    </w:tbl>
    <w:p w14:paraId="60CC248E" w14:textId="77777777" w:rsidR="000300FE" w:rsidRDefault="000300FE" w:rsidP="006B2456">
      <w:pPr>
        <w:pStyle w:val="NormalIndent"/>
        <w:rPr>
          <w:lang w:val="en-GB"/>
        </w:rPr>
      </w:pPr>
    </w:p>
    <w:p w14:paraId="002BF318" w14:textId="1C8E0B5C" w:rsidR="006B2456" w:rsidRPr="006F6070" w:rsidRDefault="006B2456" w:rsidP="006B2456">
      <w:pPr>
        <w:pStyle w:val="Heading2"/>
        <w:rPr>
          <w:lang w:val="en-GB"/>
        </w:rPr>
      </w:pPr>
      <w:bookmarkStart w:id="229" w:name="_Toc135998168"/>
      <w:r w:rsidRPr="006F6070">
        <w:rPr>
          <w:lang w:val="en-GB"/>
        </w:rPr>
        <w:t>File Naming, Transfer and Encoding</w:t>
      </w:r>
      <w:bookmarkEnd w:id="229"/>
      <w:r w:rsidRPr="006F6070">
        <w:rPr>
          <w:lang w:val="en-GB"/>
        </w:rPr>
        <w:t xml:space="preserve"> </w:t>
      </w:r>
    </w:p>
    <w:p w14:paraId="31198F26" w14:textId="77777777" w:rsidR="006B2456" w:rsidRPr="00BF29D1" w:rsidRDefault="006B2456" w:rsidP="006B2456">
      <w:pPr>
        <w:pStyle w:val="Heading3"/>
        <w:rPr>
          <w:lang w:val="en-GB"/>
        </w:rPr>
      </w:pPr>
      <w:bookmarkStart w:id="230" w:name="_Toc135998169"/>
      <w:r w:rsidRPr="00BF29D1">
        <w:rPr>
          <w:lang w:val="en-GB"/>
        </w:rPr>
        <w:t>File Encoding</w:t>
      </w:r>
      <w:bookmarkEnd w:id="230"/>
    </w:p>
    <w:p w14:paraId="3C957DD2" w14:textId="37596AF9" w:rsidR="006B2456" w:rsidRPr="00BF29D1" w:rsidRDefault="006B2456" w:rsidP="006B2456">
      <w:pPr>
        <w:pStyle w:val="NormalIndent"/>
        <w:rPr>
          <w:lang w:val="en-GB"/>
        </w:rPr>
      </w:pPr>
      <w:r w:rsidRPr="00BF29D1">
        <w:rPr>
          <w:lang w:val="en-GB"/>
        </w:rPr>
        <w:t>All files will be</w:t>
      </w:r>
      <w:r w:rsidR="00720767">
        <w:rPr>
          <w:lang w:val="en-GB"/>
        </w:rPr>
        <w:t xml:space="preserve"> enc</w:t>
      </w:r>
      <w:r w:rsidRPr="00BF29D1">
        <w:rPr>
          <w:lang w:val="en-GB"/>
        </w:rPr>
        <w:t>oded in UTF-8.</w:t>
      </w:r>
    </w:p>
    <w:p w14:paraId="4E08C16C" w14:textId="77777777" w:rsidR="006B2456" w:rsidRPr="00BF29D1" w:rsidRDefault="006B2456" w:rsidP="006B2456">
      <w:pPr>
        <w:pStyle w:val="NormalIndent"/>
        <w:rPr>
          <w:lang w:val="en-GB"/>
        </w:rPr>
      </w:pPr>
    </w:p>
    <w:p w14:paraId="40F127CC" w14:textId="77777777" w:rsidR="006B2456" w:rsidRPr="00BF29D1" w:rsidRDefault="006B2456" w:rsidP="006B2456">
      <w:pPr>
        <w:pStyle w:val="Heading3"/>
        <w:rPr>
          <w:lang w:val="en-GB"/>
        </w:rPr>
      </w:pPr>
      <w:bookmarkStart w:id="231" w:name="_Toc135998170"/>
      <w:r w:rsidRPr="00BF29D1">
        <w:rPr>
          <w:lang w:val="en-GB"/>
        </w:rPr>
        <w:t>File Transfer and Location</w:t>
      </w:r>
      <w:bookmarkEnd w:id="231"/>
    </w:p>
    <w:p w14:paraId="7E909599" w14:textId="77777777" w:rsidR="006B2456" w:rsidRPr="00BF29D1" w:rsidRDefault="006B2456" w:rsidP="006B2456">
      <w:pPr>
        <w:pStyle w:val="NormalIndent"/>
        <w:rPr>
          <w:lang w:val="en-GB"/>
        </w:rPr>
      </w:pPr>
      <w:r w:rsidRPr="00BF29D1">
        <w:rPr>
          <w:lang w:val="en-GB"/>
        </w:rPr>
        <w:t xml:space="preserve">The standard for transmission will be the Secure File Transfer Protocol (SFTP).  Each ISWC agency </w:t>
      </w:r>
      <w:r>
        <w:rPr>
          <w:lang w:val="en-GB"/>
        </w:rPr>
        <w:t xml:space="preserve">or publisher </w:t>
      </w:r>
      <w:r w:rsidRPr="00BF29D1">
        <w:rPr>
          <w:lang w:val="en-GB"/>
        </w:rPr>
        <w:t xml:space="preserve">will push files to an agency </w:t>
      </w:r>
      <w:r>
        <w:rPr>
          <w:lang w:val="en-GB"/>
        </w:rPr>
        <w:t xml:space="preserve">and publisher </w:t>
      </w:r>
      <w:r w:rsidRPr="00BF29D1">
        <w:rPr>
          <w:lang w:val="en-GB"/>
        </w:rPr>
        <w:t xml:space="preserve">specific secure folder in a central ISWC Database public SFTP site and pull files from that secure folder. </w:t>
      </w:r>
    </w:p>
    <w:p w14:paraId="0BC7FC48" w14:textId="77777777" w:rsidR="006B2456" w:rsidRPr="00BF29D1" w:rsidRDefault="006B2456" w:rsidP="006B2456">
      <w:pPr>
        <w:pStyle w:val="NormalIndent"/>
        <w:rPr>
          <w:iCs/>
          <w:lang w:val="en-GB"/>
        </w:rPr>
      </w:pPr>
    </w:p>
    <w:p w14:paraId="122606A3" w14:textId="77777777" w:rsidR="006B2456" w:rsidRPr="00BF29D1" w:rsidRDefault="006B2456" w:rsidP="006B2456">
      <w:pPr>
        <w:pStyle w:val="Heading3"/>
        <w:rPr>
          <w:lang w:val="en-GB"/>
        </w:rPr>
      </w:pPr>
      <w:bookmarkStart w:id="232" w:name="_Toc135998171"/>
      <w:r w:rsidRPr="00BF29D1">
        <w:rPr>
          <w:lang w:val="en-GB"/>
        </w:rPr>
        <w:t>File Naming Convention</w:t>
      </w:r>
      <w:bookmarkEnd w:id="232"/>
    </w:p>
    <w:p w14:paraId="57D962B2" w14:textId="77777777" w:rsidR="006B2456" w:rsidRPr="00BF29D1" w:rsidRDefault="006B2456" w:rsidP="006B2456">
      <w:pPr>
        <w:pStyle w:val="NormalIndent"/>
        <w:rPr>
          <w:lang w:val="en-GB"/>
        </w:rPr>
      </w:pPr>
    </w:p>
    <w:p w14:paraId="49AC2B71" w14:textId="77777777" w:rsidR="006B2456" w:rsidRPr="00BF29D1" w:rsidRDefault="006B2456" w:rsidP="006B2456">
      <w:pPr>
        <w:pStyle w:val="NormalIndent"/>
        <w:rPr>
          <w:lang w:val="en-GB"/>
        </w:rPr>
      </w:pPr>
      <w:r w:rsidRPr="00BF29D1">
        <w:rPr>
          <w:lang w:val="en-GB"/>
        </w:rPr>
        <w:t>ISWC</w:t>
      </w:r>
      <w:r>
        <w:rPr>
          <w:lang w:val="en-GB"/>
        </w:rPr>
        <w:t>P</w:t>
      </w:r>
      <w:r w:rsidRPr="00BF29D1">
        <w:rPr>
          <w:lang w:val="en-GB"/>
        </w:rPr>
        <w:t xml:space="preserve"> – identifies an ISWC </w:t>
      </w:r>
      <w:r>
        <w:rPr>
          <w:lang w:val="en-GB"/>
        </w:rPr>
        <w:t xml:space="preserve">Publisher </w:t>
      </w:r>
      <w:r w:rsidRPr="00BF29D1">
        <w:rPr>
          <w:lang w:val="en-GB"/>
        </w:rPr>
        <w:t xml:space="preserve">file </w:t>
      </w:r>
    </w:p>
    <w:p w14:paraId="6D0B73A7" w14:textId="77777777" w:rsidR="006B2456" w:rsidRPr="00BF29D1" w:rsidRDefault="006B2456" w:rsidP="006B2456">
      <w:pPr>
        <w:pStyle w:val="NormalIndent"/>
        <w:rPr>
          <w:lang w:val="en-GB"/>
        </w:rPr>
      </w:pPr>
      <w:r w:rsidRPr="00BF29D1">
        <w:rPr>
          <w:lang w:val="en-GB"/>
        </w:rPr>
        <w:t>YYYY-MM-DDTHH-MM-SS identifies the creation date and time of the file converted to UTC</w:t>
      </w:r>
    </w:p>
    <w:p w14:paraId="77C763CC" w14:textId="77777777" w:rsidR="006B2456" w:rsidRDefault="006B2456" w:rsidP="006B2456">
      <w:pPr>
        <w:pStyle w:val="NormalIndent"/>
        <w:rPr>
          <w:lang w:val="en-GB"/>
        </w:rPr>
      </w:pPr>
      <w:r w:rsidRPr="00BF29D1">
        <w:rPr>
          <w:lang w:val="en-GB"/>
        </w:rPr>
        <w:t xml:space="preserve">SSS – Represents the Agency </w:t>
      </w:r>
      <w:r>
        <w:rPr>
          <w:lang w:val="en-GB"/>
        </w:rPr>
        <w:t xml:space="preserve">(Society) </w:t>
      </w:r>
      <w:r w:rsidRPr="00BF29D1">
        <w:rPr>
          <w:lang w:val="en-GB"/>
        </w:rPr>
        <w:t>identifier of the sender of the file</w:t>
      </w:r>
    </w:p>
    <w:p w14:paraId="374C72D6" w14:textId="1D621822" w:rsidR="006B2456" w:rsidRDefault="006B2456" w:rsidP="006B2456">
      <w:pPr>
        <w:pStyle w:val="NormalIndent"/>
        <w:rPr>
          <w:lang w:val="en-GB"/>
        </w:rPr>
      </w:pPr>
      <w:r>
        <w:rPr>
          <w:lang w:val="en-GB"/>
        </w:rPr>
        <w:t>PPP – Represents the Publisher Sender ID code as per CWR Sender IDs involved in this exchange</w:t>
      </w:r>
    </w:p>
    <w:p w14:paraId="7A2BF190" w14:textId="77777777" w:rsidR="000B64D8" w:rsidRPr="00BF29D1" w:rsidRDefault="000B64D8" w:rsidP="000B64D8">
      <w:pPr>
        <w:pStyle w:val="NormalIndent"/>
        <w:ind w:left="0" w:firstLine="720"/>
        <w:rPr>
          <w:lang w:val="en-GB"/>
        </w:rPr>
      </w:pPr>
      <w:r w:rsidRPr="00BF29D1">
        <w:rPr>
          <w:lang w:val="en-GB"/>
        </w:rPr>
        <w:t>RRR – Represents the Agency</w:t>
      </w:r>
      <w:r>
        <w:rPr>
          <w:lang w:val="en-GB"/>
        </w:rPr>
        <w:t xml:space="preserve"> (Society)</w:t>
      </w:r>
      <w:r w:rsidRPr="00BF29D1">
        <w:rPr>
          <w:lang w:val="en-GB"/>
        </w:rPr>
        <w:t xml:space="preserve"> identifier of the receiver of the file</w:t>
      </w:r>
    </w:p>
    <w:p w14:paraId="5110A1E4" w14:textId="4D9F81D9" w:rsidR="002B6EB2" w:rsidRPr="00BF29D1" w:rsidRDefault="000B64D8" w:rsidP="00F92879">
      <w:pPr>
        <w:pStyle w:val="NormalIndent"/>
        <w:rPr>
          <w:lang w:val="en-GB"/>
        </w:rPr>
      </w:pPr>
      <w:r>
        <w:rPr>
          <w:lang w:val="en-GB"/>
        </w:rPr>
        <w:t>YY</w:t>
      </w:r>
      <w:r w:rsidR="006B2456" w:rsidRPr="00BF29D1">
        <w:rPr>
          <w:lang w:val="en-GB"/>
        </w:rPr>
        <w:t>NN – Represents an additional optional descriptor for the file</w:t>
      </w:r>
      <w:r w:rsidR="002B6EB2">
        <w:rPr>
          <w:lang w:val="en-GB"/>
        </w:rPr>
        <w:t xml:space="preserve">.  E.G. Publishers could use the existing convention as used by CWR for this. </w:t>
      </w:r>
    </w:p>
    <w:p w14:paraId="0ADE3A9C" w14:textId="7B45482E" w:rsidR="006B2456" w:rsidRPr="00BF29D1" w:rsidRDefault="006B2456" w:rsidP="002B6EB2">
      <w:pPr>
        <w:pStyle w:val="NormalIndent"/>
        <w:rPr>
          <w:lang w:val="en-GB"/>
        </w:rPr>
      </w:pPr>
    </w:p>
    <w:p w14:paraId="0A7B355D" w14:textId="77777777" w:rsidR="006B2456" w:rsidRPr="00BF29D1" w:rsidRDefault="006B2456" w:rsidP="002B6EB2">
      <w:pPr>
        <w:pStyle w:val="NormalIndent"/>
        <w:rPr>
          <w:lang w:val="en-GB"/>
        </w:rPr>
      </w:pPr>
    </w:p>
    <w:p w14:paraId="33BAD739" w14:textId="77777777" w:rsidR="006B2456" w:rsidRPr="00BF29D1" w:rsidRDefault="006B2456" w:rsidP="002B6EB2">
      <w:pPr>
        <w:pStyle w:val="NormalIndent"/>
        <w:rPr>
          <w:lang w:val="en-GB"/>
        </w:rPr>
      </w:pPr>
      <w:r w:rsidRPr="00BF29D1">
        <w:rPr>
          <w:lang w:val="en-GB"/>
        </w:rPr>
        <w:t xml:space="preserve">If </w:t>
      </w:r>
      <w:r>
        <w:rPr>
          <w:lang w:val="en-GB"/>
        </w:rPr>
        <w:t xml:space="preserve">Sony/ATV Music Publishing LLC (Sender ID SA) send through </w:t>
      </w:r>
      <w:r w:rsidRPr="00BF29D1">
        <w:rPr>
          <w:lang w:val="en-GB"/>
        </w:rPr>
        <w:t>IMRO (society code 128)</w:t>
      </w:r>
      <w:r>
        <w:rPr>
          <w:lang w:val="en-GB"/>
        </w:rPr>
        <w:t xml:space="preserve">, </w:t>
      </w:r>
      <w:r w:rsidRPr="00BF29D1">
        <w:rPr>
          <w:lang w:val="en-GB"/>
        </w:rPr>
        <w:t>a file that was created at 18:25 on Nov 25</w:t>
      </w:r>
      <w:r w:rsidRPr="00BF29D1">
        <w:rPr>
          <w:vertAlign w:val="superscript"/>
          <w:lang w:val="en-GB"/>
        </w:rPr>
        <w:t>th</w:t>
      </w:r>
      <w:r w:rsidRPr="00BF29D1">
        <w:rPr>
          <w:lang w:val="en-GB"/>
        </w:rPr>
        <w:t xml:space="preserve">, </w:t>
      </w:r>
      <w:proofErr w:type="gramStart"/>
      <w:r w:rsidRPr="00BF29D1">
        <w:rPr>
          <w:lang w:val="en-GB"/>
        </w:rPr>
        <w:t>2019</w:t>
      </w:r>
      <w:proofErr w:type="gramEnd"/>
      <w:r w:rsidRPr="00BF29D1">
        <w:rPr>
          <w:lang w:val="en-GB"/>
        </w:rPr>
        <w:t xml:space="preserve"> to the ISWC Database Centre (society code 315), the filename would be:</w:t>
      </w:r>
    </w:p>
    <w:p w14:paraId="21DF8684" w14:textId="2BEF118F" w:rsidR="006B2456" w:rsidRDefault="006B2456" w:rsidP="006B2456">
      <w:pPr>
        <w:pStyle w:val="NormalIndent"/>
        <w:rPr>
          <w:lang w:val="en-GB"/>
        </w:rPr>
      </w:pPr>
      <w:r w:rsidRPr="00BF29D1">
        <w:rPr>
          <w:lang w:val="en-GB"/>
        </w:rPr>
        <w:t>iswc</w:t>
      </w:r>
      <w:r>
        <w:rPr>
          <w:lang w:val="en-GB"/>
        </w:rPr>
        <w:t>p</w:t>
      </w:r>
      <w:r w:rsidRPr="00BF29D1">
        <w:rPr>
          <w:lang w:val="en-GB"/>
        </w:rPr>
        <w:t>_2019-11-25T18-25-43_128_</w:t>
      </w:r>
      <w:r>
        <w:rPr>
          <w:lang w:val="en-GB"/>
        </w:rPr>
        <w:t>SA</w:t>
      </w:r>
      <w:r w:rsidR="002B6EB2" w:rsidRPr="00BF29D1">
        <w:rPr>
          <w:lang w:val="en-GB"/>
        </w:rPr>
        <w:t>_315</w:t>
      </w:r>
      <w:r>
        <w:rPr>
          <w:lang w:val="en-GB"/>
        </w:rPr>
        <w:t>_</w:t>
      </w:r>
      <w:r w:rsidRPr="00BF29D1">
        <w:rPr>
          <w:lang w:val="en-GB"/>
        </w:rPr>
        <w:t>SampleSubmissions.</w:t>
      </w:r>
      <w:r w:rsidR="00D02ADA">
        <w:rPr>
          <w:lang w:val="en-GB"/>
        </w:rPr>
        <w:t>txt</w:t>
      </w:r>
    </w:p>
    <w:p w14:paraId="17384382" w14:textId="77777777" w:rsidR="006B2456" w:rsidRDefault="006B2456" w:rsidP="006B2456">
      <w:pPr>
        <w:pStyle w:val="NormalIndent"/>
        <w:rPr>
          <w:lang w:val="en-GB"/>
        </w:rPr>
      </w:pPr>
    </w:p>
    <w:p w14:paraId="5766D3A4" w14:textId="77777777" w:rsidR="006B2456" w:rsidRDefault="006B2456" w:rsidP="008214B5">
      <w:pPr>
        <w:pStyle w:val="NormalIndent"/>
        <w:rPr>
          <w:lang w:val="en-GB"/>
        </w:rPr>
      </w:pPr>
    </w:p>
    <w:p w14:paraId="211FFEDF" w14:textId="77777777" w:rsidR="00E7148E" w:rsidRPr="00BF29D1" w:rsidRDefault="00E7148E" w:rsidP="00E7148E">
      <w:pPr>
        <w:pStyle w:val="Chapterheading"/>
        <w:numPr>
          <w:ilvl w:val="0"/>
          <w:numId w:val="1"/>
        </w:numPr>
        <w:rPr>
          <w:lang w:val="en-GB"/>
        </w:rPr>
      </w:pPr>
      <w:bookmarkStart w:id="233" w:name="_Toc135998172"/>
      <w:r>
        <w:rPr>
          <w:lang w:val="en-GB"/>
        </w:rPr>
        <w:lastRenderedPageBreak/>
        <w:t>Changes to Agency Solution</w:t>
      </w:r>
      <w:bookmarkEnd w:id="233"/>
      <w:r>
        <w:rPr>
          <w:lang w:val="en-GB"/>
        </w:rPr>
        <w:t xml:space="preserve"> </w:t>
      </w:r>
    </w:p>
    <w:p w14:paraId="6381830E" w14:textId="77777777" w:rsidR="00E7148E" w:rsidRDefault="00E7148E" w:rsidP="00E7148E">
      <w:pPr>
        <w:pStyle w:val="NormalIndent"/>
        <w:rPr>
          <w:lang w:val="en-GB"/>
        </w:rPr>
      </w:pPr>
      <w:r>
        <w:rPr>
          <w:lang w:val="en-GB"/>
        </w:rPr>
        <w:t xml:space="preserve">This chapter describes the changes needed to the already developed Agency solution </w:t>
      </w:r>
      <w:proofErr w:type="gramStart"/>
      <w:r>
        <w:rPr>
          <w:lang w:val="en-GB"/>
        </w:rPr>
        <w:t>in order to</w:t>
      </w:r>
      <w:proofErr w:type="gramEnd"/>
      <w:r>
        <w:rPr>
          <w:lang w:val="en-GB"/>
        </w:rPr>
        <w:t xml:space="preserve"> be able to support the new ISWC Publisher JSON format data exchange described above.  </w:t>
      </w:r>
    </w:p>
    <w:p w14:paraId="7A8DAC50" w14:textId="77777777" w:rsidR="00E7148E" w:rsidRDefault="00E7148E" w:rsidP="00E7148E">
      <w:pPr>
        <w:pStyle w:val="NormalIndent"/>
        <w:rPr>
          <w:lang w:val="en-GB"/>
        </w:rPr>
      </w:pPr>
    </w:p>
    <w:p w14:paraId="28187F69" w14:textId="77777777" w:rsidR="00E7148E" w:rsidRDefault="00E7148E" w:rsidP="00E7148E">
      <w:pPr>
        <w:pStyle w:val="Heading2"/>
        <w:rPr>
          <w:lang w:val="en-GB"/>
        </w:rPr>
      </w:pPr>
      <w:bookmarkStart w:id="234" w:name="_Toc135998173"/>
      <w:r>
        <w:rPr>
          <w:lang w:val="en-GB"/>
        </w:rPr>
        <w:t>ISWC Database Data-Structure Changes</w:t>
      </w:r>
      <w:bookmarkEnd w:id="234"/>
      <w:r w:rsidRPr="00BF29D1">
        <w:rPr>
          <w:lang w:val="en-GB"/>
        </w:rPr>
        <w:t xml:space="preserve">  </w:t>
      </w:r>
    </w:p>
    <w:p w14:paraId="4EDCACD8" w14:textId="77777777" w:rsidR="00E7148E" w:rsidRDefault="00E7148E" w:rsidP="00E7148E">
      <w:pPr>
        <w:pStyle w:val="NormalIndent"/>
        <w:rPr>
          <w:lang w:val="en-GB"/>
        </w:rPr>
      </w:pPr>
      <w:r>
        <w:rPr>
          <w:lang w:val="en-GB"/>
        </w:rPr>
        <w:t>This section describes the changes to existing data structures required to support the combined allocation and resolution solution.</w:t>
      </w:r>
    </w:p>
    <w:p w14:paraId="2B240D53" w14:textId="77777777" w:rsidR="00E7148E" w:rsidRDefault="00E7148E" w:rsidP="008214B5">
      <w:pPr>
        <w:pStyle w:val="NormalIndent"/>
        <w:rPr>
          <w:lang w:val="en-GB"/>
        </w:rPr>
      </w:pPr>
    </w:p>
    <w:p w14:paraId="0FAADF63" w14:textId="1DE56556" w:rsidR="008214B5" w:rsidRDefault="001448A5" w:rsidP="00692CB8">
      <w:pPr>
        <w:pStyle w:val="Heading2"/>
        <w:rPr>
          <w:lang w:val="en-GB"/>
        </w:rPr>
      </w:pPr>
      <w:bookmarkStart w:id="235" w:name="_Toc135998174"/>
      <w:r>
        <w:rPr>
          <w:lang w:val="en-GB"/>
        </w:rPr>
        <w:t>ISWC Database Data-</w:t>
      </w:r>
      <w:r w:rsidR="00211908">
        <w:rPr>
          <w:lang w:val="en-GB"/>
        </w:rPr>
        <w:t>S</w:t>
      </w:r>
      <w:r>
        <w:rPr>
          <w:lang w:val="en-GB"/>
        </w:rPr>
        <w:t xml:space="preserve">tructure </w:t>
      </w:r>
      <w:r w:rsidR="00211908">
        <w:rPr>
          <w:lang w:val="en-GB"/>
        </w:rPr>
        <w:t>Changes</w:t>
      </w:r>
      <w:bookmarkEnd w:id="235"/>
      <w:r w:rsidR="008214B5" w:rsidRPr="00BF29D1">
        <w:rPr>
          <w:lang w:val="en-GB"/>
        </w:rPr>
        <w:t xml:space="preserve">  </w:t>
      </w:r>
    </w:p>
    <w:p w14:paraId="6E855748" w14:textId="4D2D2AF4" w:rsidR="00155353" w:rsidRDefault="00E83598" w:rsidP="00211908">
      <w:pPr>
        <w:pStyle w:val="NormalIndent"/>
        <w:rPr>
          <w:lang w:val="en-GB"/>
        </w:rPr>
      </w:pPr>
      <w:r>
        <w:rPr>
          <w:lang w:val="en-GB"/>
        </w:rPr>
        <w:t xml:space="preserve">This section describes the changes to existing </w:t>
      </w:r>
      <w:r w:rsidR="00551148">
        <w:rPr>
          <w:lang w:val="en-GB"/>
        </w:rPr>
        <w:t>data structures</w:t>
      </w:r>
      <w:r>
        <w:rPr>
          <w:lang w:val="en-GB"/>
        </w:rPr>
        <w:t xml:space="preserve"> required to support t</w:t>
      </w:r>
      <w:r w:rsidR="00551148">
        <w:rPr>
          <w:lang w:val="en-GB"/>
        </w:rPr>
        <w:t>he combined allocation and resolution solution.</w:t>
      </w:r>
    </w:p>
    <w:p w14:paraId="64AFA6C1" w14:textId="77777777" w:rsidR="00EB4E5F" w:rsidRDefault="00EB4E5F" w:rsidP="00211908">
      <w:pPr>
        <w:pStyle w:val="NormalIndent"/>
        <w:rPr>
          <w:lang w:val="en-GB"/>
        </w:rPr>
      </w:pPr>
    </w:p>
    <w:p w14:paraId="52AB6474" w14:textId="23C6C69D" w:rsidR="00551148" w:rsidRPr="00551148" w:rsidRDefault="0099792A" w:rsidP="00025937">
      <w:pPr>
        <w:pStyle w:val="Heading3"/>
        <w:rPr>
          <w:lang w:val="en-GB"/>
        </w:rPr>
      </w:pPr>
      <w:r>
        <w:rPr>
          <w:lang w:val="en-GB"/>
        </w:rPr>
        <w:t xml:space="preserve"> </w:t>
      </w:r>
      <w:bookmarkStart w:id="236" w:name="_Toc135998175"/>
      <w:r w:rsidR="00D051E3">
        <w:rPr>
          <w:lang w:val="en-GB"/>
        </w:rPr>
        <w:t>[ISWC</w:t>
      </w:r>
      <w:proofErr w:type="gramStart"/>
      <w:r w:rsidR="00D051E3">
        <w:rPr>
          <w:lang w:val="en-GB"/>
        </w:rPr>
        <w:t>].</w:t>
      </w:r>
      <w:r w:rsidR="00551148" w:rsidRPr="00551148">
        <w:rPr>
          <w:lang w:val="en-GB"/>
        </w:rPr>
        <w:t>[</w:t>
      </w:r>
      <w:proofErr w:type="spellStart"/>
      <w:proofErr w:type="gramEnd"/>
      <w:r w:rsidR="005513A8">
        <w:rPr>
          <w:lang w:val="en-GB"/>
        </w:rPr>
        <w:t>Additional</w:t>
      </w:r>
      <w:r w:rsidR="000368EA">
        <w:rPr>
          <w:lang w:val="en-GB"/>
        </w:rPr>
        <w:t>Identifier</w:t>
      </w:r>
      <w:proofErr w:type="spellEnd"/>
      <w:r w:rsidR="00551148" w:rsidRPr="00551148">
        <w:rPr>
          <w:lang w:val="en-GB"/>
        </w:rPr>
        <w:t>] Table</w:t>
      </w:r>
      <w:bookmarkEnd w:id="236"/>
    </w:p>
    <w:p w14:paraId="54B31AB1" w14:textId="374478B2" w:rsidR="00EB4E5F" w:rsidRDefault="00EB4E5F" w:rsidP="00EB4E5F">
      <w:pPr>
        <w:pStyle w:val="NormalIndent"/>
        <w:rPr>
          <w:lang w:val="en-GB"/>
        </w:rPr>
      </w:pPr>
      <w:r>
        <w:rPr>
          <w:lang w:val="en-GB"/>
        </w:rPr>
        <w:t>The current [ISWC</w:t>
      </w:r>
      <w:proofErr w:type="gramStart"/>
      <w:r>
        <w:rPr>
          <w:lang w:val="en-GB"/>
        </w:rPr>
        <w:t>].[</w:t>
      </w:r>
      <w:proofErr w:type="gramEnd"/>
      <w:r>
        <w:rPr>
          <w:lang w:val="en-GB"/>
        </w:rPr>
        <w:t xml:space="preserve">WorkInfo] table holds up-to-date information on each Agency submission, both ISWC eligible and non ISWC eligible submissions, linked to an ISWC.  Where an agency, using the same agency workcode, provides a secondary submission using the same agency workcode the existing [WorkInfo] record with that workcode is updated.  </w:t>
      </w:r>
    </w:p>
    <w:p w14:paraId="4CB4CF53" w14:textId="77777777" w:rsidR="001A31C3" w:rsidRDefault="001A31C3" w:rsidP="00EB4E5F">
      <w:pPr>
        <w:pStyle w:val="NormalIndent"/>
        <w:rPr>
          <w:lang w:val="en-GB"/>
        </w:rPr>
      </w:pPr>
    </w:p>
    <w:p w14:paraId="1006C8AE" w14:textId="77777777" w:rsidR="001A31C3" w:rsidRDefault="00EB4E5F" w:rsidP="00EB4E5F">
      <w:pPr>
        <w:pStyle w:val="NormalIndent"/>
        <w:rPr>
          <w:lang w:val="en-GB"/>
        </w:rPr>
      </w:pPr>
      <w:r>
        <w:rPr>
          <w:lang w:val="en-GB"/>
        </w:rPr>
        <w:t>In the existing CSI system, allocation requests generate the equivalent of a new [WorkInfo] record using an autogenerated agency workcode.   We propose to continue this approach in the new system</w:t>
      </w:r>
      <w:r w:rsidR="001A31C3">
        <w:rPr>
          <w:lang w:val="en-GB"/>
        </w:rPr>
        <w:t>.</w:t>
      </w:r>
    </w:p>
    <w:p w14:paraId="70748C21" w14:textId="306BE21D" w:rsidR="00EB4E5F" w:rsidRDefault="001A31C3" w:rsidP="00EB4E5F">
      <w:pPr>
        <w:pStyle w:val="NormalIndent"/>
        <w:rPr>
          <w:lang w:val="en-GB"/>
        </w:rPr>
      </w:pPr>
      <w:r>
        <w:rPr>
          <w:lang w:val="en-GB"/>
        </w:rPr>
        <w:t>I</w:t>
      </w:r>
      <w:r w:rsidR="00EB4E5F">
        <w:rPr>
          <w:lang w:val="en-GB"/>
        </w:rPr>
        <w:t xml:space="preserve">n </w:t>
      </w:r>
      <w:r>
        <w:rPr>
          <w:lang w:val="en-GB"/>
        </w:rPr>
        <w:t>addition,</w:t>
      </w:r>
      <w:r w:rsidR="00EB4E5F">
        <w:rPr>
          <w:lang w:val="en-GB"/>
        </w:rPr>
        <w:t xml:space="preserve"> </w:t>
      </w:r>
      <w:r>
        <w:rPr>
          <w:lang w:val="en-GB"/>
        </w:rPr>
        <w:t xml:space="preserve">we propose </w:t>
      </w:r>
      <w:r w:rsidR="00EB4E5F">
        <w:rPr>
          <w:lang w:val="en-GB"/>
        </w:rPr>
        <w:t xml:space="preserve">to capture an identifier for the </w:t>
      </w:r>
      <w:r>
        <w:rPr>
          <w:lang w:val="en-GB"/>
        </w:rPr>
        <w:t>p</w:t>
      </w:r>
      <w:r w:rsidR="00EB4E5F">
        <w:rPr>
          <w:lang w:val="en-GB"/>
        </w:rPr>
        <w:t xml:space="preserve">ublisher and the </w:t>
      </w:r>
      <w:r>
        <w:rPr>
          <w:lang w:val="en-GB"/>
        </w:rPr>
        <w:t>p</w:t>
      </w:r>
      <w:r w:rsidR="00EB4E5F">
        <w:rPr>
          <w:lang w:val="en-GB"/>
        </w:rPr>
        <w:t xml:space="preserve">ublishers provided workcode.  </w:t>
      </w:r>
      <w:r>
        <w:rPr>
          <w:lang w:val="en-GB"/>
        </w:rPr>
        <w:t>W</w:t>
      </w:r>
      <w:r w:rsidR="00F96FE6">
        <w:rPr>
          <w:lang w:val="en-GB"/>
        </w:rPr>
        <w:t xml:space="preserve">e </w:t>
      </w:r>
      <w:r w:rsidR="00060C2E">
        <w:rPr>
          <w:lang w:val="en-GB"/>
        </w:rPr>
        <w:t xml:space="preserve">will </w:t>
      </w:r>
      <w:r>
        <w:rPr>
          <w:lang w:val="en-GB"/>
        </w:rPr>
        <w:t xml:space="preserve">also </w:t>
      </w:r>
      <w:r w:rsidR="00060C2E">
        <w:rPr>
          <w:lang w:val="en-GB"/>
        </w:rPr>
        <w:t xml:space="preserve">capture other identifiers for the work being submitted (initially an optional ISRC).  </w:t>
      </w:r>
      <w:r w:rsidR="00C31D67">
        <w:rPr>
          <w:lang w:val="en-GB"/>
        </w:rPr>
        <w:t xml:space="preserve">These identifiers will be held in the new </w:t>
      </w:r>
      <w:r w:rsidR="001312E3">
        <w:rPr>
          <w:lang w:val="en-GB"/>
        </w:rPr>
        <w:t>[</w:t>
      </w:r>
      <w:proofErr w:type="spellStart"/>
      <w:r w:rsidR="001312E3">
        <w:rPr>
          <w:lang w:val="en-GB"/>
        </w:rPr>
        <w:t>AdditionalIdentifier</w:t>
      </w:r>
      <w:proofErr w:type="spellEnd"/>
      <w:r w:rsidR="001312E3">
        <w:rPr>
          <w:lang w:val="en-GB"/>
        </w:rPr>
        <w:t>] table:</w:t>
      </w:r>
    </w:p>
    <w:p w14:paraId="450FFF64" w14:textId="5D106224" w:rsidR="005077D9" w:rsidRDefault="005077D9" w:rsidP="00211908">
      <w:pPr>
        <w:pStyle w:val="NormalIndent"/>
        <w:rPr>
          <w:lang w:val="en-GB"/>
        </w:rPr>
      </w:pPr>
    </w:p>
    <w:tbl>
      <w:tblPr>
        <w:tblStyle w:val="CMRRA"/>
        <w:tblW w:w="8680" w:type="dxa"/>
        <w:tblInd w:w="607" w:type="dxa"/>
        <w:tblLayout w:type="fixed"/>
        <w:tblLook w:val="0620" w:firstRow="1" w:lastRow="0" w:firstColumn="0" w:lastColumn="0" w:noHBand="1" w:noVBand="1"/>
      </w:tblPr>
      <w:tblGrid>
        <w:gridCol w:w="2722"/>
        <w:gridCol w:w="1745"/>
        <w:gridCol w:w="1372"/>
        <w:gridCol w:w="2841"/>
      </w:tblGrid>
      <w:tr w:rsidR="0045289A" w14:paraId="47FC003F" w14:textId="77777777" w:rsidTr="00B94AFB">
        <w:trPr>
          <w:cnfStyle w:val="100000000000" w:firstRow="1" w:lastRow="0" w:firstColumn="0" w:lastColumn="0" w:oddVBand="0" w:evenVBand="0" w:oddHBand="0" w:evenHBand="0" w:firstRowFirstColumn="0" w:firstRowLastColumn="0" w:lastRowFirstColumn="0" w:lastRowLastColumn="0"/>
          <w:trHeight w:val="271"/>
        </w:trPr>
        <w:tc>
          <w:tcPr>
            <w:tcW w:w="2722" w:type="dxa"/>
            <w:hideMark/>
          </w:tcPr>
          <w:p w14:paraId="09BEA3CF" w14:textId="77777777" w:rsidR="0045289A" w:rsidRDefault="0045289A" w:rsidP="00B94AFB">
            <w:r>
              <w:t>Column</w:t>
            </w:r>
          </w:p>
        </w:tc>
        <w:tc>
          <w:tcPr>
            <w:tcW w:w="1745" w:type="dxa"/>
            <w:hideMark/>
          </w:tcPr>
          <w:p w14:paraId="719EF4EB" w14:textId="77777777" w:rsidR="0045289A" w:rsidRDefault="0045289A" w:rsidP="00B94AFB">
            <w:r>
              <w:t xml:space="preserve">Data Type </w:t>
            </w:r>
          </w:p>
        </w:tc>
        <w:tc>
          <w:tcPr>
            <w:tcW w:w="1372" w:type="dxa"/>
            <w:hideMark/>
          </w:tcPr>
          <w:p w14:paraId="7A26C877" w14:textId="77777777" w:rsidR="0045289A" w:rsidRDefault="0045289A" w:rsidP="00B94AFB">
            <w:r>
              <w:t>Required</w:t>
            </w:r>
          </w:p>
        </w:tc>
        <w:tc>
          <w:tcPr>
            <w:tcW w:w="2841" w:type="dxa"/>
          </w:tcPr>
          <w:p w14:paraId="3CE5690E" w14:textId="77777777" w:rsidR="0045289A" w:rsidRDefault="0045289A" w:rsidP="00B94AFB">
            <w:r>
              <w:t>Description</w:t>
            </w:r>
          </w:p>
        </w:tc>
      </w:tr>
      <w:tr w:rsidR="0045289A" w14:paraId="352B910E" w14:textId="77777777" w:rsidTr="00B94AFB">
        <w:trPr>
          <w:trHeight w:val="271"/>
        </w:trPr>
        <w:tc>
          <w:tcPr>
            <w:tcW w:w="2722" w:type="dxa"/>
            <w:tcBorders>
              <w:top w:val="single" w:sz="4" w:space="0" w:color="auto"/>
              <w:left w:val="single" w:sz="4" w:space="0" w:color="auto"/>
              <w:bottom w:val="single" w:sz="4" w:space="0" w:color="auto"/>
              <w:right w:val="single" w:sz="4" w:space="0" w:color="auto"/>
            </w:tcBorders>
          </w:tcPr>
          <w:p w14:paraId="29A259A3" w14:textId="28233756" w:rsidR="0045289A" w:rsidRDefault="000D514C" w:rsidP="00B94AFB">
            <w:proofErr w:type="spellStart"/>
            <w:r>
              <w:t>AdditionalIden</w:t>
            </w:r>
            <w:r w:rsidR="00812358">
              <w:t>tifier</w:t>
            </w:r>
            <w:r w:rsidR="00F3465C">
              <w:t>ID</w:t>
            </w:r>
            <w:proofErr w:type="spellEnd"/>
          </w:p>
        </w:tc>
        <w:tc>
          <w:tcPr>
            <w:tcW w:w="1745" w:type="dxa"/>
            <w:tcBorders>
              <w:top w:val="single" w:sz="4" w:space="0" w:color="auto"/>
              <w:left w:val="single" w:sz="4" w:space="0" w:color="auto"/>
              <w:bottom w:val="single" w:sz="4" w:space="0" w:color="auto"/>
              <w:right w:val="single" w:sz="4" w:space="0" w:color="auto"/>
            </w:tcBorders>
          </w:tcPr>
          <w:p w14:paraId="54559981" w14:textId="5A27118B" w:rsidR="0045289A" w:rsidRDefault="00F3465C" w:rsidP="00B94AFB">
            <w:r>
              <w:t>Bigint</w:t>
            </w:r>
          </w:p>
        </w:tc>
        <w:tc>
          <w:tcPr>
            <w:tcW w:w="1372" w:type="dxa"/>
            <w:tcBorders>
              <w:top w:val="single" w:sz="4" w:space="0" w:color="auto"/>
              <w:left w:val="single" w:sz="4" w:space="0" w:color="auto"/>
              <w:bottom w:val="single" w:sz="4" w:space="0" w:color="auto"/>
              <w:right w:val="single" w:sz="4" w:space="0" w:color="auto"/>
            </w:tcBorders>
          </w:tcPr>
          <w:p w14:paraId="72EEDB27" w14:textId="27D8F38A" w:rsidR="0045289A" w:rsidRDefault="00F3465C" w:rsidP="00B94AFB">
            <w:r>
              <w:t>Y</w:t>
            </w:r>
          </w:p>
        </w:tc>
        <w:tc>
          <w:tcPr>
            <w:tcW w:w="2841" w:type="dxa"/>
            <w:tcBorders>
              <w:top w:val="single" w:sz="4" w:space="0" w:color="auto"/>
              <w:left w:val="single" w:sz="4" w:space="0" w:color="auto"/>
              <w:bottom w:val="single" w:sz="4" w:space="0" w:color="auto"/>
              <w:right w:val="single" w:sz="4" w:space="0" w:color="auto"/>
            </w:tcBorders>
          </w:tcPr>
          <w:p w14:paraId="505A5995" w14:textId="2D7DEDBE" w:rsidR="0045289A" w:rsidRDefault="00F3465C" w:rsidP="00B94AFB">
            <w:r>
              <w:t xml:space="preserve">Autogenerated </w:t>
            </w:r>
            <w:r w:rsidR="00792642">
              <w:t xml:space="preserve">Primary Key </w:t>
            </w:r>
          </w:p>
        </w:tc>
      </w:tr>
      <w:tr w:rsidR="000367AF" w14:paraId="11B22A04" w14:textId="77777777" w:rsidTr="00B94AFB">
        <w:trPr>
          <w:trHeight w:val="271"/>
          <w:ins w:id="237" w:author="Curnan" w:date="2020-06-23T11:23:00Z"/>
        </w:trPr>
        <w:tc>
          <w:tcPr>
            <w:tcW w:w="2722" w:type="dxa"/>
            <w:tcBorders>
              <w:top w:val="single" w:sz="4" w:space="0" w:color="auto"/>
              <w:left w:val="single" w:sz="4" w:space="0" w:color="auto"/>
              <w:bottom w:val="single" w:sz="4" w:space="0" w:color="auto"/>
              <w:right w:val="single" w:sz="4" w:space="0" w:color="auto"/>
            </w:tcBorders>
          </w:tcPr>
          <w:p w14:paraId="5C1ABDDD" w14:textId="3172C113" w:rsidR="000367AF" w:rsidRDefault="000367AF" w:rsidP="00B94AFB">
            <w:pPr>
              <w:rPr>
                <w:ins w:id="238" w:author="Curnan" w:date="2020-06-23T11:23:00Z"/>
              </w:rPr>
            </w:pPr>
            <w:proofErr w:type="spellStart"/>
            <w:ins w:id="239" w:author="Curnan" w:date="2020-06-23T11:23:00Z">
              <w:r>
                <w:t>WorkInfoID</w:t>
              </w:r>
              <w:proofErr w:type="spellEnd"/>
            </w:ins>
          </w:p>
        </w:tc>
        <w:tc>
          <w:tcPr>
            <w:tcW w:w="1745" w:type="dxa"/>
            <w:tcBorders>
              <w:top w:val="single" w:sz="4" w:space="0" w:color="auto"/>
              <w:left w:val="single" w:sz="4" w:space="0" w:color="auto"/>
              <w:bottom w:val="single" w:sz="4" w:space="0" w:color="auto"/>
              <w:right w:val="single" w:sz="4" w:space="0" w:color="auto"/>
            </w:tcBorders>
          </w:tcPr>
          <w:p w14:paraId="08F29F98" w14:textId="2A69B94D" w:rsidR="000367AF" w:rsidRDefault="000367AF" w:rsidP="00B94AFB">
            <w:pPr>
              <w:rPr>
                <w:ins w:id="240" w:author="Curnan" w:date="2020-06-23T11:23:00Z"/>
              </w:rPr>
            </w:pPr>
            <w:ins w:id="241" w:author="Curnan" w:date="2020-06-23T11:23:00Z">
              <w:r>
                <w:t>B</w:t>
              </w:r>
            </w:ins>
            <w:ins w:id="242" w:author="Curnan" w:date="2020-06-23T11:24:00Z">
              <w:r>
                <w:t>igint</w:t>
              </w:r>
            </w:ins>
          </w:p>
        </w:tc>
        <w:tc>
          <w:tcPr>
            <w:tcW w:w="1372" w:type="dxa"/>
            <w:tcBorders>
              <w:top w:val="single" w:sz="4" w:space="0" w:color="auto"/>
              <w:left w:val="single" w:sz="4" w:space="0" w:color="auto"/>
              <w:bottom w:val="single" w:sz="4" w:space="0" w:color="auto"/>
              <w:right w:val="single" w:sz="4" w:space="0" w:color="auto"/>
            </w:tcBorders>
          </w:tcPr>
          <w:p w14:paraId="5EE12CFC" w14:textId="34F67C0A" w:rsidR="000367AF" w:rsidRDefault="000367AF" w:rsidP="00B94AFB">
            <w:pPr>
              <w:rPr>
                <w:ins w:id="243" w:author="Curnan" w:date="2020-06-23T11:23:00Z"/>
              </w:rPr>
            </w:pPr>
            <w:ins w:id="244" w:author="Curnan" w:date="2020-06-23T11:24:00Z">
              <w:r>
                <w:t>Y</w:t>
              </w:r>
            </w:ins>
          </w:p>
        </w:tc>
        <w:tc>
          <w:tcPr>
            <w:tcW w:w="2841" w:type="dxa"/>
            <w:tcBorders>
              <w:top w:val="single" w:sz="4" w:space="0" w:color="auto"/>
              <w:left w:val="single" w:sz="4" w:space="0" w:color="auto"/>
              <w:bottom w:val="single" w:sz="4" w:space="0" w:color="auto"/>
              <w:right w:val="single" w:sz="4" w:space="0" w:color="auto"/>
            </w:tcBorders>
          </w:tcPr>
          <w:p w14:paraId="7F87A42C" w14:textId="4E799066" w:rsidR="000367AF" w:rsidRDefault="000367AF" w:rsidP="00B94AFB">
            <w:pPr>
              <w:rPr>
                <w:ins w:id="245" w:author="Curnan" w:date="2020-06-23T11:23:00Z"/>
              </w:rPr>
            </w:pPr>
            <w:ins w:id="246" w:author="Curnan" w:date="2020-06-23T11:24:00Z">
              <w:r>
                <w:t xml:space="preserve">Foreign Key to </w:t>
              </w:r>
              <w:proofErr w:type="spellStart"/>
              <w:r>
                <w:t>ISWC.WorkInfo</w:t>
              </w:r>
              <w:proofErr w:type="spellEnd"/>
              <w:r>
                <w:t xml:space="preserve"> table</w:t>
              </w:r>
            </w:ins>
          </w:p>
        </w:tc>
      </w:tr>
      <w:tr w:rsidR="0045289A" w14:paraId="62F50AC1" w14:textId="77777777" w:rsidTr="00B94AFB">
        <w:trPr>
          <w:trHeight w:val="271"/>
        </w:trPr>
        <w:tc>
          <w:tcPr>
            <w:tcW w:w="2722" w:type="dxa"/>
            <w:tcBorders>
              <w:top w:val="single" w:sz="4" w:space="0" w:color="auto"/>
              <w:left w:val="single" w:sz="4" w:space="0" w:color="auto"/>
              <w:bottom w:val="single" w:sz="4" w:space="0" w:color="auto"/>
              <w:right w:val="single" w:sz="4" w:space="0" w:color="auto"/>
            </w:tcBorders>
          </w:tcPr>
          <w:p w14:paraId="3052EE5B" w14:textId="30258F00" w:rsidR="0045289A" w:rsidRDefault="0045289A" w:rsidP="0045289A">
            <w:proofErr w:type="spellStart"/>
            <w:r>
              <w:lastRenderedPageBreak/>
              <w:t>NumberType</w:t>
            </w:r>
            <w:ins w:id="247" w:author="Curnan Reidy" w:date="2020-06-11T10:45:00Z">
              <w:r w:rsidR="009A69C5">
                <w:t>ID</w:t>
              </w:r>
            </w:ins>
            <w:proofErr w:type="spellEnd"/>
            <w:del w:id="248" w:author="Curnan Reidy" w:date="2020-06-11T10:45:00Z">
              <w:r w:rsidDel="009A69C5">
                <w:delText>No</w:delText>
              </w:r>
            </w:del>
          </w:p>
        </w:tc>
        <w:tc>
          <w:tcPr>
            <w:tcW w:w="1745" w:type="dxa"/>
            <w:tcBorders>
              <w:top w:val="single" w:sz="4" w:space="0" w:color="auto"/>
              <w:left w:val="single" w:sz="4" w:space="0" w:color="auto"/>
              <w:bottom w:val="single" w:sz="4" w:space="0" w:color="auto"/>
              <w:right w:val="single" w:sz="4" w:space="0" w:color="auto"/>
            </w:tcBorders>
          </w:tcPr>
          <w:p w14:paraId="788EED46" w14:textId="5B56E0A3" w:rsidR="0045289A" w:rsidRDefault="0045289A" w:rsidP="0045289A">
            <w:r>
              <w:t>Int</w:t>
            </w:r>
          </w:p>
        </w:tc>
        <w:tc>
          <w:tcPr>
            <w:tcW w:w="1372" w:type="dxa"/>
            <w:tcBorders>
              <w:top w:val="single" w:sz="4" w:space="0" w:color="auto"/>
              <w:left w:val="single" w:sz="4" w:space="0" w:color="auto"/>
              <w:bottom w:val="single" w:sz="4" w:space="0" w:color="auto"/>
              <w:right w:val="single" w:sz="4" w:space="0" w:color="auto"/>
            </w:tcBorders>
          </w:tcPr>
          <w:p w14:paraId="1E319CEE" w14:textId="2EF4B4D8" w:rsidR="0045289A" w:rsidRDefault="0045289A" w:rsidP="0045289A">
            <w:r>
              <w:t>Yes</w:t>
            </w:r>
          </w:p>
        </w:tc>
        <w:tc>
          <w:tcPr>
            <w:tcW w:w="2841" w:type="dxa"/>
            <w:tcBorders>
              <w:top w:val="single" w:sz="4" w:space="0" w:color="auto"/>
              <w:left w:val="single" w:sz="4" w:space="0" w:color="auto"/>
              <w:bottom w:val="single" w:sz="4" w:space="0" w:color="auto"/>
              <w:right w:val="single" w:sz="4" w:space="0" w:color="auto"/>
            </w:tcBorders>
          </w:tcPr>
          <w:p w14:paraId="705E0BBB" w14:textId="6C527E44" w:rsidR="0045289A" w:rsidRDefault="00B5408F" w:rsidP="0045289A">
            <w:r>
              <w:t xml:space="preserve">ID for </w:t>
            </w:r>
            <w:r w:rsidR="001E2913">
              <w:t xml:space="preserve">Number.   Linked to a new </w:t>
            </w:r>
            <w:r w:rsidR="00F928D2">
              <w:t>[</w:t>
            </w:r>
            <w:r w:rsidR="003C54A0">
              <w:t>Lookup] schema table</w:t>
            </w:r>
            <w:r w:rsidR="000E6782">
              <w:t xml:space="preserve">.  </w:t>
            </w:r>
            <w:r w:rsidR="003C54A0">
              <w:t xml:space="preserve"> </w:t>
            </w:r>
            <w:r w:rsidR="004F0825">
              <w:t xml:space="preserve">Each Publisher will map to a </w:t>
            </w:r>
            <w:r w:rsidR="00CC1249">
              <w:t>unique</w:t>
            </w:r>
            <w:r w:rsidR="00744103">
              <w:t xml:space="preserve"> </w:t>
            </w:r>
            <w:proofErr w:type="spellStart"/>
            <w:r w:rsidR="00DC1720">
              <w:t>Number</w:t>
            </w:r>
            <w:r w:rsidR="00744103">
              <w:t>Type</w:t>
            </w:r>
            <w:ins w:id="249" w:author="Curnan Reidy" w:date="2020-06-11T10:45:00Z">
              <w:r w:rsidR="009A69C5">
                <w:t>ID</w:t>
              </w:r>
            </w:ins>
            <w:proofErr w:type="spellEnd"/>
            <w:del w:id="250" w:author="Curnan Reidy" w:date="2020-06-11T10:45:00Z">
              <w:r w:rsidR="00744103" w:rsidDel="009A69C5">
                <w:delText>No</w:delText>
              </w:r>
            </w:del>
            <w:r w:rsidR="00744103">
              <w:t xml:space="preserve"> value. </w:t>
            </w:r>
            <w:r w:rsidR="009433F6">
              <w:t xml:space="preserve">Additional types of numbers such as ISRCs will also map to a unique </w:t>
            </w:r>
            <w:proofErr w:type="spellStart"/>
            <w:r w:rsidR="00DC1720">
              <w:t>Number</w:t>
            </w:r>
            <w:r w:rsidR="00F165C9">
              <w:t>Type</w:t>
            </w:r>
            <w:ins w:id="251" w:author="Curnan Reidy" w:date="2020-06-11T10:45:00Z">
              <w:r w:rsidR="009A69C5">
                <w:t>ID</w:t>
              </w:r>
            </w:ins>
            <w:proofErr w:type="spellEnd"/>
            <w:del w:id="252" w:author="Curnan Reidy" w:date="2020-06-11T10:45:00Z">
              <w:r w:rsidR="00F165C9" w:rsidDel="009A69C5">
                <w:delText>No</w:delText>
              </w:r>
            </w:del>
            <w:r w:rsidR="00F165C9">
              <w:t xml:space="preserve"> value. </w:t>
            </w:r>
          </w:p>
        </w:tc>
      </w:tr>
      <w:tr w:rsidR="0045289A" w14:paraId="327B7703" w14:textId="77777777" w:rsidTr="00B94AFB">
        <w:trPr>
          <w:trHeight w:val="271"/>
        </w:trPr>
        <w:tc>
          <w:tcPr>
            <w:tcW w:w="2722" w:type="dxa"/>
            <w:tcBorders>
              <w:top w:val="single" w:sz="4" w:space="0" w:color="auto"/>
              <w:left w:val="single" w:sz="4" w:space="0" w:color="auto"/>
              <w:bottom w:val="single" w:sz="4" w:space="0" w:color="auto"/>
              <w:right w:val="single" w:sz="4" w:space="0" w:color="auto"/>
            </w:tcBorders>
          </w:tcPr>
          <w:p w14:paraId="63689D73" w14:textId="5CD3CCE8" w:rsidR="0045289A" w:rsidRDefault="00BB1889" w:rsidP="00B94AFB">
            <w:proofErr w:type="spellStart"/>
            <w:r>
              <w:t>WorkIdentifier</w:t>
            </w:r>
            <w:proofErr w:type="spellEnd"/>
          </w:p>
        </w:tc>
        <w:tc>
          <w:tcPr>
            <w:tcW w:w="1745" w:type="dxa"/>
            <w:tcBorders>
              <w:top w:val="single" w:sz="4" w:space="0" w:color="auto"/>
              <w:left w:val="single" w:sz="4" w:space="0" w:color="auto"/>
              <w:bottom w:val="single" w:sz="4" w:space="0" w:color="auto"/>
              <w:right w:val="single" w:sz="4" w:space="0" w:color="auto"/>
            </w:tcBorders>
          </w:tcPr>
          <w:p w14:paraId="3F6D3D0A" w14:textId="77777777" w:rsidR="0045289A" w:rsidRDefault="0045289A" w:rsidP="00B94AFB">
            <w:proofErr w:type="gramStart"/>
            <w:r>
              <w:t>Nvarchar(</w:t>
            </w:r>
            <w:proofErr w:type="gramEnd"/>
            <w:r>
              <w:t>20)</w:t>
            </w:r>
          </w:p>
        </w:tc>
        <w:tc>
          <w:tcPr>
            <w:tcW w:w="1372" w:type="dxa"/>
            <w:tcBorders>
              <w:top w:val="single" w:sz="4" w:space="0" w:color="auto"/>
              <w:left w:val="single" w:sz="4" w:space="0" w:color="auto"/>
              <w:bottom w:val="single" w:sz="4" w:space="0" w:color="auto"/>
              <w:right w:val="single" w:sz="4" w:space="0" w:color="auto"/>
            </w:tcBorders>
          </w:tcPr>
          <w:p w14:paraId="5CCB7090" w14:textId="77777777" w:rsidR="0045289A" w:rsidRDefault="0045289A" w:rsidP="00B94AFB">
            <w:r>
              <w:t>No</w:t>
            </w:r>
          </w:p>
        </w:tc>
        <w:tc>
          <w:tcPr>
            <w:tcW w:w="2841" w:type="dxa"/>
            <w:tcBorders>
              <w:top w:val="single" w:sz="4" w:space="0" w:color="auto"/>
              <w:left w:val="single" w:sz="4" w:space="0" w:color="auto"/>
              <w:bottom w:val="single" w:sz="4" w:space="0" w:color="auto"/>
              <w:right w:val="single" w:sz="4" w:space="0" w:color="auto"/>
            </w:tcBorders>
          </w:tcPr>
          <w:p w14:paraId="03AA2C8B" w14:textId="1CDC3963" w:rsidR="0045289A" w:rsidRDefault="00BB1889" w:rsidP="00B94AFB">
            <w:r>
              <w:t>I</w:t>
            </w:r>
            <w:r w:rsidR="00BB639C">
              <w:t xml:space="preserve">dentifier for the specified number type (either an ISRC or publisher </w:t>
            </w:r>
            <w:proofErr w:type="gramStart"/>
            <w:r w:rsidR="00BB639C">
              <w:t>work</w:t>
            </w:r>
            <w:r>
              <w:t>code)</w:t>
            </w:r>
            <w:r w:rsidR="0045289A">
              <w:t>r</w:t>
            </w:r>
            <w:proofErr w:type="gramEnd"/>
          </w:p>
        </w:tc>
      </w:tr>
    </w:tbl>
    <w:p w14:paraId="5891DE76" w14:textId="77777777" w:rsidR="0045289A" w:rsidRDefault="0045289A" w:rsidP="00211908">
      <w:pPr>
        <w:pStyle w:val="NormalIndent"/>
        <w:rPr>
          <w:lang w:val="en-GB"/>
        </w:rPr>
      </w:pPr>
    </w:p>
    <w:p w14:paraId="1F654935" w14:textId="77777777" w:rsidR="0098400F" w:rsidRDefault="0098400F" w:rsidP="0098400F">
      <w:pPr>
        <w:pStyle w:val="NormalIndent"/>
        <w:rPr>
          <w:lang w:val="en-GB"/>
        </w:rPr>
      </w:pPr>
    </w:p>
    <w:p w14:paraId="0BB62982" w14:textId="5BC9F403" w:rsidR="0098400F" w:rsidRPr="0098400F" w:rsidRDefault="006A601A" w:rsidP="00025937">
      <w:pPr>
        <w:pStyle w:val="Heading3"/>
        <w:rPr>
          <w:lang w:val="en-GB"/>
        </w:rPr>
      </w:pPr>
      <w:bookmarkStart w:id="253" w:name="_Toc135998176"/>
      <w:r>
        <w:rPr>
          <w:lang w:val="en-GB"/>
        </w:rPr>
        <w:t>[Lookup</w:t>
      </w:r>
      <w:proofErr w:type="gramStart"/>
      <w:r>
        <w:rPr>
          <w:lang w:val="en-GB"/>
        </w:rPr>
        <w:t>].</w:t>
      </w:r>
      <w:r w:rsidR="0098400F" w:rsidRPr="0098400F">
        <w:rPr>
          <w:lang w:val="en-GB"/>
        </w:rPr>
        <w:t>[</w:t>
      </w:r>
      <w:proofErr w:type="spellStart"/>
      <w:proofErr w:type="gramEnd"/>
      <w:r w:rsidR="00DC1720">
        <w:t>Number</w:t>
      </w:r>
      <w:r w:rsidR="00114EA3">
        <w:t>Type</w:t>
      </w:r>
      <w:proofErr w:type="spellEnd"/>
      <w:r w:rsidR="0098400F" w:rsidRPr="0098400F">
        <w:rPr>
          <w:lang w:val="en-GB"/>
        </w:rPr>
        <w:t>] Table</w:t>
      </w:r>
      <w:bookmarkEnd w:id="253"/>
    </w:p>
    <w:p w14:paraId="66631CFE" w14:textId="77777777" w:rsidR="0098400F" w:rsidRDefault="0098400F" w:rsidP="0098400F">
      <w:pPr>
        <w:pStyle w:val="NormalIndent"/>
        <w:rPr>
          <w:lang w:val="en-GB"/>
        </w:rPr>
      </w:pPr>
    </w:p>
    <w:tbl>
      <w:tblPr>
        <w:tblStyle w:val="CMRRA"/>
        <w:tblW w:w="8680" w:type="dxa"/>
        <w:tblInd w:w="607" w:type="dxa"/>
        <w:tblLayout w:type="fixed"/>
        <w:tblLook w:val="0620" w:firstRow="1" w:lastRow="0" w:firstColumn="0" w:lastColumn="0" w:noHBand="1" w:noVBand="1"/>
      </w:tblPr>
      <w:tblGrid>
        <w:gridCol w:w="2722"/>
        <w:gridCol w:w="1745"/>
        <w:gridCol w:w="1372"/>
        <w:gridCol w:w="2841"/>
      </w:tblGrid>
      <w:tr w:rsidR="0098400F" w14:paraId="136DD68B" w14:textId="77777777" w:rsidTr="00B94AFB">
        <w:trPr>
          <w:cnfStyle w:val="100000000000" w:firstRow="1" w:lastRow="0" w:firstColumn="0" w:lastColumn="0" w:oddVBand="0" w:evenVBand="0" w:oddHBand="0" w:evenHBand="0" w:firstRowFirstColumn="0" w:firstRowLastColumn="0" w:lastRowFirstColumn="0" w:lastRowLastColumn="0"/>
          <w:trHeight w:val="271"/>
        </w:trPr>
        <w:tc>
          <w:tcPr>
            <w:tcW w:w="2722" w:type="dxa"/>
            <w:hideMark/>
          </w:tcPr>
          <w:p w14:paraId="035C2208" w14:textId="77777777" w:rsidR="0098400F" w:rsidRDefault="0098400F" w:rsidP="00B94AFB">
            <w:r>
              <w:t>Column</w:t>
            </w:r>
          </w:p>
        </w:tc>
        <w:tc>
          <w:tcPr>
            <w:tcW w:w="1745" w:type="dxa"/>
            <w:hideMark/>
          </w:tcPr>
          <w:p w14:paraId="009233A6" w14:textId="77777777" w:rsidR="0098400F" w:rsidRDefault="0098400F" w:rsidP="00B94AFB">
            <w:r>
              <w:t xml:space="preserve">Data Type </w:t>
            </w:r>
          </w:p>
        </w:tc>
        <w:tc>
          <w:tcPr>
            <w:tcW w:w="1372" w:type="dxa"/>
            <w:hideMark/>
          </w:tcPr>
          <w:p w14:paraId="03D41743" w14:textId="77777777" w:rsidR="0098400F" w:rsidRDefault="0098400F" w:rsidP="00B94AFB">
            <w:r>
              <w:t>Required</w:t>
            </w:r>
          </w:p>
        </w:tc>
        <w:tc>
          <w:tcPr>
            <w:tcW w:w="2841" w:type="dxa"/>
          </w:tcPr>
          <w:p w14:paraId="7A8D2268" w14:textId="77777777" w:rsidR="0098400F" w:rsidRDefault="0098400F" w:rsidP="00B94AFB">
            <w:r>
              <w:t>Description</w:t>
            </w:r>
          </w:p>
        </w:tc>
      </w:tr>
      <w:tr w:rsidR="0098400F" w14:paraId="3683F7F3" w14:textId="77777777" w:rsidTr="00B94AFB">
        <w:trPr>
          <w:trHeight w:val="271"/>
        </w:trPr>
        <w:tc>
          <w:tcPr>
            <w:tcW w:w="2722" w:type="dxa"/>
            <w:tcBorders>
              <w:top w:val="single" w:sz="4" w:space="0" w:color="auto"/>
              <w:left w:val="single" w:sz="4" w:space="0" w:color="auto"/>
              <w:bottom w:val="single" w:sz="4" w:space="0" w:color="auto"/>
              <w:right w:val="single" w:sz="4" w:space="0" w:color="auto"/>
            </w:tcBorders>
          </w:tcPr>
          <w:p w14:paraId="1C41169D" w14:textId="6B153F3E" w:rsidR="0098400F" w:rsidRDefault="00DC1720" w:rsidP="00B94AFB">
            <w:proofErr w:type="spellStart"/>
            <w:r>
              <w:t>Number</w:t>
            </w:r>
            <w:r w:rsidR="0098400F">
              <w:t>Type</w:t>
            </w:r>
            <w:ins w:id="254" w:author="Curnan Reidy" w:date="2020-06-11T10:46:00Z">
              <w:r w:rsidR="00437F1C">
                <w:t>ID</w:t>
              </w:r>
            </w:ins>
            <w:proofErr w:type="spellEnd"/>
            <w:del w:id="255" w:author="Curnan Reidy" w:date="2020-06-11T10:46:00Z">
              <w:r w:rsidR="0098400F" w:rsidDel="00437F1C">
                <w:delText>No</w:delText>
              </w:r>
            </w:del>
          </w:p>
        </w:tc>
        <w:tc>
          <w:tcPr>
            <w:tcW w:w="1745" w:type="dxa"/>
            <w:tcBorders>
              <w:top w:val="single" w:sz="4" w:space="0" w:color="auto"/>
              <w:left w:val="single" w:sz="4" w:space="0" w:color="auto"/>
              <w:bottom w:val="single" w:sz="4" w:space="0" w:color="auto"/>
              <w:right w:val="single" w:sz="4" w:space="0" w:color="auto"/>
            </w:tcBorders>
          </w:tcPr>
          <w:p w14:paraId="080D4DDF" w14:textId="77777777" w:rsidR="0098400F" w:rsidRDefault="0098400F" w:rsidP="00B94AFB">
            <w:r>
              <w:t>Int</w:t>
            </w:r>
          </w:p>
        </w:tc>
        <w:tc>
          <w:tcPr>
            <w:tcW w:w="1372" w:type="dxa"/>
            <w:tcBorders>
              <w:top w:val="single" w:sz="4" w:space="0" w:color="auto"/>
              <w:left w:val="single" w:sz="4" w:space="0" w:color="auto"/>
              <w:bottom w:val="single" w:sz="4" w:space="0" w:color="auto"/>
              <w:right w:val="single" w:sz="4" w:space="0" w:color="auto"/>
            </w:tcBorders>
          </w:tcPr>
          <w:p w14:paraId="01710668" w14:textId="77777777" w:rsidR="0098400F" w:rsidRDefault="0098400F" w:rsidP="00B94AFB">
            <w:r>
              <w:t>Yes</w:t>
            </w:r>
          </w:p>
        </w:tc>
        <w:tc>
          <w:tcPr>
            <w:tcW w:w="2841" w:type="dxa"/>
            <w:tcBorders>
              <w:top w:val="single" w:sz="4" w:space="0" w:color="auto"/>
              <w:left w:val="single" w:sz="4" w:space="0" w:color="auto"/>
              <w:bottom w:val="single" w:sz="4" w:space="0" w:color="auto"/>
              <w:right w:val="single" w:sz="4" w:space="0" w:color="auto"/>
            </w:tcBorders>
          </w:tcPr>
          <w:p w14:paraId="0438C409" w14:textId="77777777" w:rsidR="00DC1720" w:rsidRDefault="0098400F" w:rsidP="00B94AFB">
            <w:r>
              <w:t xml:space="preserve">ID for </w:t>
            </w:r>
            <w:r w:rsidR="008A69EF">
              <w:t xml:space="preserve">a work number type.  </w:t>
            </w:r>
          </w:p>
          <w:p w14:paraId="680F8591" w14:textId="23FDE769" w:rsidR="0098400F" w:rsidRDefault="0098400F" w:rsidP="00B94AFB">
            <w:r>
              <w:t xml:space="preserve">Each Publisher will map to a unique </w:t>
            </w:r>
            <w:proofErr w:type="spellStart"/>
            <w:r>
              <w:t>NumberType</w:t>
            </w:r>
            <w:ins w:id="256" w:author="Curnan Reidy" w:date="2020-06-11T10:46:00Z">
              <w:r w:rsidR="00437F1C">
                <w:t>ID</w:t>
              </w:r>
            </w:ins>
            <w:proofErr w:type="spellEnd"/>
            <w:del w:id="257" w:author="Curnan Reidy" w:date="2020-06-11T10:46:00Z">
              <w:r w:rsidDel="00437F1C">
                <w:delText>No</w:delText>
              </w:r>
            </w:del>
            <w:r>
              <w:t xml:space="preserve"> value. Additional types of numbers such as ISRCs will also map to a unique </w:t>
            </w:r>
            <w:del w:id="258" w:author="Curnan Reidy" w:date="2020-06-11T10:46:00Z">
              <w:r w:rsidDel="00437F1C">
                <w:delText xml:space="preserve">NumberTypeNo </w:delText>
              </w:r>
            </w:del>
            <w:proofErr w:type="spellStart"/>
            <w:ins w:id="259" w:author="Curnan Reidy" w:date="2020-06-11T10:46:00Z">
              <w:r w:rsidR="00437F1C">
                <w:t>NumberTypeID</w:t>
              </w:r>
              <w:proofErr w:type="spellEnd"/>
              <w:r w:rsidR="00437F1C">
                <w:t xml:space="preserve"> </w:t>
              </w:r>
            </w:ins>
            <w:r>
              <w:t xml:space="preserve">value. </w:t>
            </w:r>
            <w:r w:rsidR="00A24DB1">
              <w:t xml:space="preserve"> Publisher </w:t>
            </w:r>
            <w:del w:id="260" w:author="Curnan Reidy" w:date="2020-06-11T10:46:00Z">
              <w:r w:rsidR="00A24DB1" w:rsidDel="00437F1C">
                <w:delText xml:space="preserve">NumberTypeNo </w:delText>
              </w:r>
            </w:del>
            <w:proofErr w:type="spellStart"/>
            <w:ins w:id="261" w:author="Curnan Reidy" w:date="2020-06-11T10:46:00Z">
              <w:r w:rsidR="00437F1C">
                <w:t>NumberTypeID</w:t>
              </w:r>
              <w:proofErr w:type="spellEnd"/>
              <w:r w:rsidR="00437F1C">
                <w:t xml:space="preserve"> </w:t>
              </w:r>
            </w:ins>
            <w:r w:rsidR="00A24DB1">
              <w:t xml:space="preserve">values should start at </w:t>
            </w:r>
            <w:r w:rsidR="000F041C">
              <w:t>1000</w:t>
            </w:r>
          </w:p>
        </w:tc>
      </w:tr>
      <w:tr w:rsidR="0098400F" w14:paraId="3E2162A6" w14:textId="77777777" w:rsidTr="00B94AFB">
        <w:trPr>
          <w:trHeight w:val="271"/>
        </w:trPr>
        <w:tc>
          <w:tcPr>
            <w:tcW w:w="2722" w:type="dxa"/>
            <w:tcBorders>
              <w:top w:val="single" w:sz="4" w:space="0" w:color="auto"/>
              <w:left w:val="single" w:sz="4" w:space="0" w:color="auto"/>
              <w:bottom w:val="single" w:sz="4" w:space="0" w:color="auto"/>
              <w:right w:val="single" w:sz="4" w:space="0" w:color="auto"/>
            </w:tcBorders>
          </w:tcPr>
          <w:p w14:paraId="7FCBF645" w14:textId="2CE2BA4B" w:rsidR="0098400F" w:rsidRDefault="00EB0F7C" w:rsidP="00B94AFB">
            <w:del w:id="262" w:author="Curnan Reidy" w:date="2020-06-11T10:46:00Z">
              <w:r w:rsidDel="00437F1C">
                <w:delText>NumberType</w:delText>
              </w:r>
            </w:del>
            <w:r>
              <w:t>Code</w:t>
            </w:r>
          </w:p>
        </w:tc>
        <w:tc>
          <w:tcPr>
            <w:tcW w:w="1745" w:type="dxa"/>
            <w:tcBorders>
              <w:top w:val="single" w:sz="4" w:space="0" w:color="auto"/>
              <w:left w:val="single" w:sz="4" w:space="0" w:color="auto"/>
              <w:bottom w:val="single" w:sz="4" w:space="0" w:color="auto"/>
              <w:right w:val="single" w:sz="4" w:space="0" w:color="auto"/>
            </w:tcBorders>
          </w:tcPr>
          <w:p w14:paraId="4EB3C2D5" w14:textId="0DCD9686" w:rsidR="0098400F" w:rsidRDefault="002B3294" w:rsidP="00B94AFB">
            <w:ins w:id="263" w:author="Curnan Reidy" w:date="2020-06-11T10:48:00Z">
              <w:r>
                <w:t>Nvarc</w:t>
              </w:r>
            </w:ins>
            <w:del w:id="264" w:author="Curnan Reidy" w:date="2020-06-11T10:48:00Z">
              <w:r w:rsidR="00EB0F7C" w:rsidDel="002B3294">
                <w:delText>C</w:delText>
              </w:r>
            </w:del>
            <w:proofErr w:type="gramStart"/>
            <w:r w:rsidR="00EB0F7C">
              <w:t>har(</w:t>
            </w:r>
            <w:proofErr w:type="gramEnd"/>
            <w:r w:rsidR="00EB0F7C">
              <w:t>10)</w:t>
            </w:r>
          </w:p>
        </w:tc>
        <w:tc>
          <w:tcPr>
            <w:tcW w:w="1372" w:type="dxa"/>
            <w:tcBorders>
              <w:top w:val="single" w:sz="4" w:space="0" w:color="auto"/>
              <w:left w:val="single" w:sz="4" w:space="0" w:color="auto"/>
              <w:bottom w:val="single" w:sz="4" w:space="0" w:color="auto"/>
              <w:right w:val="single" w:sz="4" w:space="0" w:color="auto"/>
            </w:tcBorders>
          </w:tcPr>
          <w:p w14:paraId="61463254" w14:textId="57A53814" w:rsidR="0098400F" w:rsidRDefault="00EB0F7C" w:rsidP="00B94AFB">
            <w:r>
              <w:t>Yes</w:t>
            </w:r>
          </w:p>
        </w:tc>
        <w:tc>
          <w:tcPr>
            <w:tcW w:w="2841" w:type="dxa"/>
            <w:tcBorders>
              <w:top w:val="single" w:sz="4" w:space="0" w:color="auto"/>
              <w:left w:val="single" w:sz="4" w:space="0" w:color="auto"/>
              <w:bottom w:val="single" w:sz="4" w:space="0" w:color="auto"/>
              <w:right w:val="single" w:sz="4" w:space="0" w:color="auto"/>
            </w:tcBorders>
          </w:tcPr>
          <w:p w14:paraId="5D05AF42" w14:textId="28838DE3" w:rsidR="0098400F" w:rsidRDefault="007E2485" w:rsidP="00B94AFB">
            <w:r>
              <w:t xml:space="preserve">Code for </w:t>
            </w:r>
            <w:r w:rsidR="00675678">
              <w:t>number.  Will be a publisher submitter code such as “</w:t>
            </w:r>
            <w:r w:rsidR="00163CCE">
              <w:t xml:space="preserve">SA” </w:t>
            </w:r>
            <w:r w:rsidR="00582916">
              <w:t xml:space="preserve">or </w:t>
            </w:r>
            <w:r w:rsidR="000F041C">
              <w:t>“ISRC”</w:t>
            </w:r>
          </w:p>
        </w:tc>
      </w:tr>
      <w:tr w:rsidR="000F041C" w14:paraId="02D04834" w14:textId="77777777" w:rsidTr="00B94AFB">
        <w:trPr>
          <w:trHeight w:val="271"/>
        </w:trPr>
        <w:tc>
          <w:tcPr>
            <w:tcW w:w="2722" w:type="dxa"/>
            <w:tcBorders>
              <w:top w:val="single" w:sz="4" w:space="0" w:color="auto"/>
              <w:left w:val="single" w:sz="4" w:space="0" w:color="auto"/>
              <w:bottom w:val="single" w:sz="4" w:space="0" w:color="auto"/>
              <w:right w:val="single" w:sz="4" w:space="0" w:color="auto"/>
            </w:tcBorders>
          </w:tcPr>
          <w:p w14:paraId="12C30C23" w14:textId="509D22CF" w:rsidR="000F041C" w:rsidRDefault="000F041C" w:rsidP="00B94AFB">
            <w:r>
              <w:t>Description</w:t>
            </w:r>
          </w:p>
        </w:tc>
        <w:tc>
          <w:tcPr>
            <w:tcW w:w="1745" w:type="dxa"/>
            <w:tcBorders>
              <w:top w:val="single" w:sz="4" w:space="0" w:color="auto"/>
              <w:left w:val="single" w:sz="4" w:space="0" w:color="auto"/>
              <w:bottom w:val="single" w:sz="4" w:space="0" w:color="auto"/>
              <w:right w:val="single" w:sz="4" w:space="0" w:color="auto"/>
            </w:tcBorders>
          </w:tcPr>
          <w:p w14:paraId="5FB564F8" w14:textId="3F0E1418" w:rsidR="000F041C" w:rsidRDefault="000F041C" w:rsidP="00B94AFB">
            <w:proofErr w:type="gramStart"/>
            <w:r>
              <w:t>Nvarchar(</w:t>
            </w:r>
            <w:proofErr w:type="gramEnd"/>
            <w:r w:rsidR="00BC2475">
              <w:t>80)</w:t>
            </w:r>
          </w:p>
        </w:tc>
        <w:tc>
          <w:tcPr>
            <w:tcW w:w="1372" w:type="dxa"/>
            <w:tcBorders>
              <w:top w:val="single" w:sz="4" w:space="0" w:color="auto"/>
              <w:left w:val="single" w:sz="4" w:space="0" w:color="auto"/>
              <w:bottom w:val="single" w:sz="4" w:space="0" w:color="auto"/>
              <w:right w:val="single" w:sz="4" w:space="0" w:color="auto"/>
            </w:tcBorders>
          </w:tcPr>
          <w:p w14:paraId="4CEF5828" w14:textId="34DC11FC" w:rsidR="000F041C" w:rsidRDefault="00BC2475" w:rsidP="00B94AFB">
            <w:r>
              <w:t>No</w:t>
            </w:r>
          </w:p>
        </w:tc>
        <w:tc>
          <w:tcPr>
            <w:tcW w:w="2841" w:type="dxa"/>
            <w:tcBorders>
              <w:top w:val="single" w:sz="4" w:space="0" w:color="auto"/>
              <w:left w:val="single" w:sz="4" w:space="0" w:color="auto"/>
              <w:bottom w:val="single" w:sz="4" w:space="0" w:color="auto"/>
              <w:right w:val="single" w:sz="4" w:space="0" w:color="auto"/>
            </w:tcBorders>
          </w:tcPr>
          <w:p w14:paraId="1515DD1C" w14:textId="639334CE" w:rsidR="000F041C" w:rsidRDefault="00BC2475" w:rsidP="00B94AFB">
            <w:r>
              <w:t xml:space="preserve">Description for </w:t>
            </w:r>
            <w:r w:rsidR="007308A2">
              <w:t>number type</w:t>
            </w:r>
          </w:p>
        </w:tc>
      </w:tr>
    </w:tbl>
    <w:p w14:paraId="21D254D2" w14:textId="77777777" w:rsidR="0098400F" w:rsidRDefault="0098400F" w:rsidP="0098400F">
      <w:pPr>
        <w:pStyle w:val="NormalIndent"/>
        <w:rPr>
          <w:lang w:val="en-GB"/>
        </w:rPr>
      </w:pPr>
    </w:p>
    <w:p w14:paraId="071FBD99" w14:textId="095F0A69" w:rsidR="0077591D" w:rsidRPr="00F17FAC" w:rsidRDefault="0077591D" w:rsidP="00025937">
      <w:pPr>
        <w:pStyle w:val="Heading3"/>
        <w:rPr>
          <w:lang w:val="en-GB"/>
        </w:rPr>
      </w:pPr>
      <w:bookmarkStart w:id="265" w:name="_Toc135998177"/>
      <w:r w:rsidRPr="00F17FAC">
        <w:rPr>
          <w:lang w:val="en-GB"/>
        </w:rPr>
        <w:t>[Lookup</w:t>
      </w:r>
      <w:proofErr w:type="gramStart"/>
      <w:r w:rsidRPr="00F17FAC">
        <w:rPr>
          <w:lang w:val="en-GB"/>
        </w:rPr>
        <w:t>].[</w:t>
      </w:r>
      <w:proofErr w:type="spellStart"/>
      <w:proofErr w:type="gramEnd"/>
      <w:r w:rsidR="005E000C">
        <w:t>PublisherS</w:t>
      </w:r>
      <w:r w:rsidR="00B63745">
        <w:t>ubmitter</w:t>
      </w:r>
      <w:r w:rsidR="004B7B6C">
        <w:t>Code</w:t>
      </w:r>
      <w:proofErr w:type="spellEnd"/>
      <w:r w:rsidRPr="00F17FAC">
        <w:rPr>
          <w:lang w:val="en-GB"/>
        </w:rPr>
        <w:t>] Table</w:t>
      </w:r>
      <w:bookmarkEnd w:id="265"/>
    </w:p>
    <w:p w14:paraId="67B947A8" w14:textId="1EB74737" w:rsidR="0077591D" w:rsidRDefault="00104DE0" w:rsidP="0077591D">
      <w:pPr>
        <w:pStyle w:val="NormalIndent"/>
        <w:rPr>
          <w:lang w:val="en-GB"/>
        </w:rPr>
      </w:pPr>
      <w:proofErr w:type="gramStart"/>
      <w:r>
        <w:t>Lookup</w:t>
      </w:r>
      <w:proofErr w:type="gramEnd"/>
      <w:r>
        <w:t xml:space="preserve"> data to map </w:t>
      </w:r>
      <w:r w:rsidR="00066C17">
        <w:t xml:space="preserve">submitting publisher IP Name Numbers to a common </w:t>
      </w:r>
      <w:proofErr w:type="spellStart"/>
      <w:r w:rsidR="00066C17">
        <w:t>SubmitterCode</w:t>
      </w:r>
      <w:proofErr w:type="spellEnd"/>
      <w:r w:rsidR="00066C17">
        <w:t xml:space="preserve"> so that this </w:t>
      </w:r>
      <w:proofErr w:type="spellStart"/>
      <w:r w:rsidR="00066C17">
        <w:t>SubmitterCode</w:t>
      </w:r>
      <w:proofErr w:type="spellEnd"/>
      <w:r w:rsidR="00066C17">
        <w:t xml:space="preserve"> can in turn map to </w:t>
      </w:r>
      <w:proofErr w:type="spellStart"/>
      <w:r w:rsidR="00C85912">
        <w:t>NumberType</w:t>
      </w:r>
      <w:proofErr w:type="spellEnd"/>
      <w:r w:rsidR="00C85912">
        <w:t xml:space="preserve"> to capture </w:t>
      </w:r>
      <w:r w:rsidR="005E20F0">
        <w:t xml:space="preserve">publisher </w:t>
      </w:r>
      <w:proofErr w:type="spellStart"/>
      <w:r w:rsidR="005E20F0">
        <w:t>workcodes</w:t>
      </w:r>
      <w:proofErr w:type="spellEnd"/>
      <w:r w:rsidR="005E20F0">
        <w:t xml:space="preserve"> in a consistent way.  </w:t>
      </w:r>
      <w:r w:rsidR="00903067">
        <w:t>See CISAC document for the current mapping</w:t>
      </w:r>
      <w:r w:rsidR="0099792A">
        <w:t xml:space="preserve"> info</w:t>
      </w:r>
      <w:r w:rsidR="00903067">
        <w:t xml:space="preserve">: </w:t>
      </w:r>
      <w:hyperlink r:id="rId20" w:history="1">
        <w:r w:rsidR="00903067" w:rsidRPr="00C8403C">
          <w:rPr>
            <w:rStyle w:val="Hyperlink"/>
          </w:rPr>
          <w:t>https://members.cisac.org/CisacPortal/cisacDownloadFile.do?docId=8558</w:t>
        </w:r>
      </w:hyperlink>
    </w:p>
    <w:tbl>
      <w:tblPr>
        <w:tblStyle w:val="CMRRA"/>
        <w:tblW w:w="8680" w:type="dxa"/>
        <w:tblInd w:w="607" w:type="dxa"/>
        <w:tblLayout w:type="fixed"/>
        <w:tblLook w:val="0620" w:firstRow="1" w:lastRow="0" w:firstColumn="0" w:lastColumn="0" w:noHBand="1" w:noVBand="1"/>
        <w:tblPrChange w:id="266" w:author="Curnan" w:date="2020-06-23T11:24:00Z">
          <w:tblPr>
            <w:tblStyle w:val="CMRRA"/>
            <w:tblW w:w="8680" w:type="dxa"/>
            <w:tblInd w:w="607" w:type="dxa"/>
            <w:tblLayout w:type="fixed"/>
            <w:tblLook w:val="0620" w:firstRow="1" w:lastRow="0" w:firstColumn="0" w:lastColumn="0" w:noHBand="1" w:noVBand="1"/>
          </w:tblPr>
        </w:tblPrChange>
      </w:tblPr>
      <w:tblGrid>
        <w:gridCol w:w="2649"/>
        <w:gridCol w:w="1559"/>
        <w:gridCol w:w="1276"/>
        <w:gridCol w:w="3196"/>
        <w:tblGridChange w:id="267">
          <w:tblGrid>
            <w:gridCol w:w="2649"/>
            <w:gridCol w:w="73"/>
            <w:gridCol w:w="1486"/>
            <w:gridCol w:w="259"/>
            <w:gridCol w:w="1017"/>
            <w:gridCol w:w="355"/>
            <w:gridCol w:w="2841"/>
          </w:tblGrid>
        </w:tblGridChange>
      </w:tblGrid>
      <w:tr w:rsidR="0077591D" w14:paraId="0EB22BF7" w14:textId="77777777" w:rsidTr="000367AF">
        <w:trPr>
          <w:cnfStyle w:val="100000000000" w:firstRow="1" w:lastRow="0" w:firstColumn="0" w:lastColumn="0" w:oddVBand="0" w:evenVBand="0" w:oddHBand="0" w:evenHBand="0" w:firstRowFirstColumn="0" w:firstRowLastColumn="0" w:lastRowFirstColumn="0" w:lastRowLastColumn="0"/>
          <w:trHeight w:val="271"/>
          <w:trPrChange w:id="268" w:author="Curnan" w:date="2020-06-23T11:24:00Z">
            <w:trPr>
              <w:trHeight w:val="271"/>
            </w:trPr>
          </w:trPrChange>
        </w:trPr>
        <w:tc>
          <w:tcPr>
            <w:tcW w:w="2649" w:type="dxa"/>
            <w:hideMark/>
            <w:tcPrChange w:id="269" w:author="Curnan" w:date="2020-06-23T11:24:00Z">
              <w:tcPr>
                <w:tcW w:w="2722" w:type="dxa"/>
                <w:gridSpan w:val="2"/>
                <w:hideMark/>
              </w:tcPr>
            </w:tcPrChange>
          </w:tcPr>
          <w:p w14:paraId="49FEF742" w14:textId="77777777" w:rsidR="0077591D" w:rsidRDefault="0077591D" w:rsidP="00B94AFB">
            <w:pPr>
              <w:cnfStyle w:val="100000000000" w:firstRow="1" w:lastRow="0" w:firstColumn="0" w:lastColumn="0" w:oddVBand="0" w:evenVBand="0" w:oddHBand="0" w:evenHBand="0" w:firstRowFirstColumn="0" w:firstRowLastColumn="0" w:lastRowFirstColumn="0" w:lastRowLastColumn="0"/>
            </w:pPr>
            <w:r>
              <w:t>Column</w:t>
            </w:r>
          </w:p>
        </w:tc>
        <w:tc>
          <w:tcPr>
            <w:tcW w:w="1559" w:type="dxa"/>
            <w:hideMark/>
            <w:tcPrChange w:id="270" w:author="Curnan" w:date="2020-06-23T11:24:00Z">
              <w:tcPr>
                <w:tcW w:w="1745" w:type="dxa"/>
                <w:gridSpan w:val="2"/>
                <w:hideMark/>
              </w:tcPr>
            </w:tcPrChange>
          </w:tcPr>
          <w:p w14:paraId="55608926" w14:textId="77777777" w:rsidR="0077591D" w:rsidRDefault="0077591D" w:rsidP="00B94AFB">
            <w:pPr>
              <w:cnfStyle w:val="100000000000" w:firstRow="1" w:lastRow="0" w:firstColumn="0" w:lastColumn="0" w:oddVBand="0" w:evenVBand="0" w:oddHBand="0" w:evenHBand="0" w:firstRowFirstColumn="0" w:firstRowLastColumn="0" w:lastRowFirstColumn="0" w:lastRowLastColumn="0"/>
            </w:pPr>
            <w:r>
              <w:t xml:space="preserve">Data Type </w:t>
            </w:r>
          </w:p>
        </w:tc>
        <w:tc>
          <w:tcPr>
            <w:tcW w:w="1276" w:type="dxa"/>
            <w:hideMark/>
            <w:tcPrChange w:id="271" w:author="Curnan" w:date="2020-06-23T11:24:00Z">
              <w:tcPr>
                <w:tcW w:w="1372" w:type="dxa"/>
                <w:gridSpan w:val="2"/>
                <w:hideMark/>
              </w:tcPr>
            </w:tcPrChange>
          </w:tcPr>
          <w:p w14:paraId="737A5F67" w14:textId="77777777" w:rsidR="0077591D" w:rsidRDefault="0077591D" w:rsidP="00B94AFB">
            <w:pPr>
              <w:cnfStyle w:val="100000000000" w:firstRow="1" w:lastRow="0" w:firstColumn="0" w:lastColumn="0" w:oddVBand="0" w:evenVBand="0" w:oddHBand="0" w:evenHBand="0" w:firstRowFirstColumn="0" w:firstRowLastColumn="0" w:lastRowFirstColumn="0" w:lastRowLastColumn="0"/>
            </w:pPr>
            <w:r>
              <w:t>Required</w:t>
            </w:r>
          </w:p>
        </w:tc>
        <w:tc>
          <w:tcPr>
            <w:tcW w:w="3196" w:type="dxa"/>
            <w:tcPrChange w:id="272" w:author="Curnan" w:date="2020-06-23T11:24:00Z">
              <w:tcPr>
                <w:tcW w:w="2841" w:type="dxa"/>
              </w:tcPr>
            </w:tcPrChange>
          </w:tcPr>
          <w:p w14:paraId="38AAE223" w14:textId="77777777" w:rsidR="0077591D" w:rsidRDefault="0077591D" w:rsidP="00B94AFB">
            <w:pPr>
              <w:cnfStyle w:val="100000000000" w:firstRow="1" w:lastRow="0" w:firstColumn="0" w:lastColumn="0" w:oddVBand="0" w:evenVBand="0" w:oddHBand="0" w:evenHBand="0" w:firstRowFirstColumn="0" w:firstRowLastColumn="0" w:lastRowFirstColumn="0" w:lastRowLastColumn="0"/>
            </w:pPr>
            <w:r>
              <w:t>Description</w:t>
            </w:r>
          </w:p>
        </w:tc>
      </w:tr>
      <w:tr w:rsidR="0077591D" w14:paraId="00F14AAD" w14:textId="77777777" w:rsidTr="000367AF">
        <w:trPr>
          <w:trHeight w:val="271"/>
          <w:trPrChange w:id="273" w:author="Curnan" w:date="2020-06-23T11:24:00Z">
            <w:trPr>
              <w:trHeight w:val="271"/>
            </w:trPr>
          </w:trPrChange>
        </w:trPr>
        <w:tc>
          <w:tcPr>
            <w:tcW w:w="2649" w:type="dxa"/>
            <w:tcBorders>
              <w:top w:val="single" w:sz="4" w:space="0" w:color="auto"/>
              <w:left w:val="single" w:sz="4" w:space="0" w:color="auto"/>
              <w:bottom w:val="single" w:sz="4" w:space="0" w:color="auto"/>
              <w:right w:val="single" w:sz="4" w:space="0" w:color="auto"/>
            </w:tcBorders>
            <w:tcPrChange w:id="274" w:author="Curnan" w:date="2020-06-23T11:24:00Z">
              <w:tcPr>
                <w:tcW w:w="2722" w:type="dxa"/>
                <w:gridSpan w:val="2"/>
                <w:tcBorders>
                  <w:top w:val="single" w:sz="4" w:space="0" w:color="auto"/>
                  <w:left w:val="single" w:sz="4" w:space="0" w:color="auto"/>
                  <w:bottom w:val="single" w:sz="4" w:space="0" w:color="auto"/>
                  <w:right w:val="single" w:sz="4" w:space="0" w:color="auto"/>
                </w:tcBorders>
              </w:tcPr>
            </w:tcPrChange>
          </w:tcPr>
          <w:p w14:paraId="644D4EA3" w14:textId="6D50640C" w:rsidR="0077591D" w:rsidRDefault="00E91E9F" w:rsidP="00B94AFB">
            <w:proofErr w:type="spellStart"/>
            <w:r>
              <w:lastRenderedPageBreak/>
              <w:t>PublisherSubmitter</w:t>
            </w:r>
            <w:r w:rsidR="0043120C">
              <w:t>CodeI</w:t>
            </w:r>
            <w:del w:id="275" w:author="Curnan Reidy" w:date="2020-06-11T10:47:00Z">
              <w:r w:rsidR="0043120C" w:rsidDel="00890FB1">
                <w:delText>d</w:delText>
              </w:r>
            </w:del>
            <w:ins w:id="276" w:author="Curnan Reidy" w:date="2020-06-11T10:47:00Z">
              <w:r w:rsidR="00890FB1">
                <w:t>D</w:t>
              </w:r>
            </w:ins>
            <w:proofErr w:type="spellEnd"/>
          </w:p>
        </w:tc>
        <w:tc>
          <w:tcPr>
            <w:tcW w:w="1559" w:type="dxa"/>
            <w:tcBorders>
              <w:top w:val="single" w:sz="4" w:space="0" w:color="auto"/>
              <w:left w:val="single" w:sz="4" w:space="0" w:color="auto"/>
              <w:bottom w:val="single" w:sz="4" w:space="0" w:color="auto"/>
              <w:right w:val="single" w:sz="4" w:space="0" w:color="auto"/>
            </w:tcBorders>
            <w:tcPrChange w:id="277" w:author="Curnan" w:date="2020-06-23T11:24:00Z">
              <w:tcPr>
                <w:tcW w:w="1745" w:type="dxa"/>
                <w:gridSpan w:val="2"/>
                <w:tcBorders>
                  <w:top w:val="single" w:sz="4" w:space="0" w:color="auto"/>
                  <w:left w:val="single" w:sz="4" w:space="0" w:color="auto"/>
                  <w:bottom w:val="single" w:sz="4" w:space="0" w:color="auto"/>
                  <w:right w:val="single" w:sz="4" w:space="0" w:color="auto"/>
                </w:tcBorders>
              </w:tcPr>
            </w:tcPrChange>
          </w:tcPr>
          <w:p w14:paraId="04CEADFE" w14:textId="77777777" w:rsidR="0077591D" w:rsidRDefault="0077591D" w:rsidP="00B94AFB">
            <w:r>
              <w:t>Int</w:t>
            </w:r>
          </w:p>
        </w:tc>
        <w:tc>
          <w:tcPr>
            <w:tcW w:w="1276" w:type="dxa"/>
            <w:tcBorders>
              <w:top w:val="single" w:sz="4" w:space="0" w:color="auto"/>
              <w:left w:val="single" w:sz="4" w:space="0" w:color="auto"/>
              <w:bottom w:val="single" w:sz="4" w:space="0" w:color="auto"/>
              <w:right w:val="single" w:sz="4" w:space="0" w:color="auto"/>
            </w:tcBorders>
            <w:tcPrChange w:id="278" w:author="Curnan" w:date="2020-06-23T11:24:00Z">
              <w:tcPr>
                <w:tcW w:w="1372" w:type="dxa"/>
                <w:gridSpan w:val="2"/>
                <w:tcBorders>
                  <w:top w:val="single" w:sz="4" w:space="0" w:color="auto"/>
                  <w:left w:val="single" w:sz="4" w:space="0" w:color="auto"/>
                  <w:bottom w:val="single" w:sz="4" w:space="0" w:color="auto"/>
                  <w:right w:val="single" w:sz="4" w:space="0" w:color="auto"/>
                </w:tcBorders>
              </w:tcPr>
            </w:tcPrChange>
          </w:tcPr>
          <w:p w14:paraId="07F59689" w14:textId="77777777" w:rsidR="0077591D" w:rsidRDefault="0077591D" w:rsidP="00B94AFB">
            <w:r>
              <w:t>Yes</w:t>
            </w:r>
          </w:p>
        </w:tc>
        <w:tc>
          <w:tcPr>
            <w:tcW w:w="3196" w:type="dxa"/>
            <w:tcBorders>
              <w:top w:val="single" w:sz="4" w:space="0" w:color="auto"/>
              <w:left w:val="single" w:sz="4" w:space="0" w:color="auto"/>
              <w:bottom w:val="single" w:sz="4" w:space="0" w:color="auto"/>
              <w:right w:val="single" w:sz="4" w:space="0" w:color="auto"/>
            </w:tcBorders>
            <w:tcPrChange w:id="279" w:author="Curnan" w:date="2020-06-23T11:24:00Z">
              <w:tcPr>
                <w:tcW w:w="2841" w:type="dxa"/>
                <w:tcBorders>
                  <w:top w:val="single" w:sz="4" w:space="0" w:color="auto"/>
                  <w:left w:val="single" w:sz="4" w:space="0" w:color="auto"/>
                  <w:bottom w:val="single" w:sz="4" w:space="0" w:color="auto"/>
                  <w:right w:val="single" w:sz="4" w:space="0" w:color="auto"/>
                </w:tcBorders>
              </w:tcPr>
            </w:tcPrChange>
          </w:tcPr>
          <w:p w14:paraId="5CD20AB3" w14:textId="4BB49035" w:rsidR="0077591D" w:rsidRDefault="0043120C" w:rsidP="00B94AFB">
            <w:r>
              <w:t xml:space="preserve">Autogenerated ID </w:t>
            </w:r>
          </w:p>
        </w:tc>
      </w:tr>
      <w:tr w:rsidR="00CE658B" w14:paraId="2D7861E0" w14:textId="77777777" w:rsidTr="000367AF">
        <w:trPr>
          <w:trHeight w:val="271"/>
          <w:trPrChange w:id="280" w:author="Curnan" w:date="2020-06-23T11:24:00Z">
            <w:trPr>
              <w:trHeight w:val="271"/>
            </w:trPr>
          </w:trPrChange>
        </w:trPr>
        <w:tc>
          <w:tcPr>
            <w:tcW w:w="2649" w:type="dxa"/>
            <w:tcBorders>
              <w:top w:val="single" w:sz="4" w:space="0" w:color="auto"/>
              <w:left w:val="single" w:sz="4" w:space="0" w:color="auto"/>
              <w:bottom w:val="single" w:sz="4" w:space="0" w:color="auto"/>
              <w:right w:val="single" w:sz="4" w:space="0" w:color="auto"/>
            </w:tcBorders>
            <w:tcPrChange w:id="281" w:author="Curnan" w:date="2020-06-23T11:24:00Z">
              <w:tcPr>
                <w:tcW w:w="2722" w:type="dxa"/>
                <w:gridSpan w:val="2"/>
                <w:tcBorders>
                  <w:top w:val="single" w:sz="4" w:space="0" w:color="auto"/>
                  <w:left w:val="single" w:sz="4" w:space="0" w:color="auto"/>
                  <w:bottom w:val="single" w:sz="4" w:space="0" w:color="auto"/>
                  <w:right w:val="single" w:sz="4" w:space="0" w:color="auto"/>
                </w:tcBorders>
              </w:tcPr>
            </w:tcPrChange>
          </w:tcPr>
          <w:p w14:paraId="4598DEF3" w14:textId="17CD2B9D" w:rsidR="00CE658B" w:rsidRDefault="00CE658B" w:rsidP="00B94AFB">
            <w:r>
              <w:t>Code</w:t>
            </w:r>
          </w:p>
        </w:tc>
        <w:tc>
          <w:tcPr>
            <w:tcW w:w="1559" w:type="dxa"/>
            <w:tcBorders>
              <w:top w:val="single" w:sz="4" w:space="0" w:color="auto"/>
              <w:left w:val="single" w:sz="4" w:space="0" w:color="auto"/>
              <w:bottom w:val="single" w:sz="4" w:space="0" w:color="auto"/>
              <w:right w:val="single" w:sz="4" w:space="0" w:color="auto"/>
            </w:tcBorders>
            <w:tcPrChange w:id="282" w:author="Curnan" w:date="2020-06-23T11:24:00Z">
              <w:tcPr>
                <w:tcW w:w="1745" w:type="dxa"/>
                <w:gridSpan w:val="2"/>
                <w:tcBorders>
                  <w:top w:val="single" w:sz="4" w:space="0" w:color="auto"/>
                  <w:left w:val="single" w:sz="4" w:space="0" w:color="auto"/>
                  <w:bottom w:val="single" w:sz="4" w:space="0" w:color="auto"/>
                  <w:right w:val="single" w:sz="4" w:space="0" w:color="auto"/>
                </w:tcBorders>
              </w:tcPr>
            </w:tcPrChange>
          </w:tcPr>
          <w:p w14:paraId="14ADDFA1" w14:textId="1E31D8F1" w:rsidR="00CE658B" w:rsidRDefault="002B3294" w:rsidP="00B94AFB">
            <w:ins w:id="283" w:author="Curnan Reidy" w:date="2020-06-11T10:48:00Z">
              <w:r>
                <w:t>Nvar</w:t>
              </w:r>
            </w:ins>
            <w:del w:id="284" w:author="Curnan Reidy" w:date="2020-06-11T10:48:00Z">
              <w:r w:rsidR="00CE658B" w:rsidDel="002B3294">
                <w:delText>C</w:delText>
              </w:r>
            </w:del>
            <w:proofErr w:type="gramStart"/>
            <w:ins w:id="285" w:author="Curnan Reidy" w:date="2020-06-11T10:48:00Z">
              <w:r>
                <w:t>c</w:t>
              </w:r>
            </w:ins>
            <w:r w:rsidR="00CE658B">
              <w:t>har(</w:t>
            </w:r>
            <w:proofErr w:type="gramEnd"/>
            <w:r w:rsidR="001C060C">
              <w:t>10</w:t>
            </w:r>
            <w:r w:rsidR="00CE658B">
              <w:t>)</w:t>
            </w:r>
          </w:p>
        </w:tc>
        <w:tc>
          <w:tcPr>
            <w:tcW w:w="1276" w:type="dxa"/>
            <w:tcBorders>
              <w:top w:val="single" w:sz="4" w:space="0" w:color="auto"/>
              <w:left w:val="single" w:sz="4" w:space="0" w:color="auto"/>
              <w:bottom w:val="single" w:sz="4" w:space="0" w:color="auto"/>
              <w:right w:val="single" w:sz="4" w:space="0" w:color="auto"/>
            </w:tcBorders>
            <w:tcPrChange w:id="286" w:author="Curnan" w:date="2020-06-23T11:24:00Z">
              <w:tcPr>
                <w:tcW w:w="1372" w:type="dxa"/>
                <w:gridSpan w:val="2"/>
                <w:tcBorders>
                  <w:top w:val="single" w:sz="4" w:space="0" w:color="auto"/>
                  <w:left w:val="single" w:sz="4" w:space="0" w:color="auto"/>
                  <w:bottom w:val="single" w:sz="4" w:space="0" w:color="auto"/>
                  <w:right w:val="single" w:sz="4" w:space="0" w:color="auto"/>
                </w:tcBorders>
              </w:tcPr>
            </w:tcPrChange>
          </w:tcPr>
          <w:p w14:paraId="6D68E4AC" w14:textId="73733B1D" w:rsidR="00CE658B" w:rsidRDefault="00CE658B" w:rsidP="00B94AFB">
            <w:r>
              <w:t>Yes</w:t>
            </w:r>
          </w:p>
        </w:tc>
        <w:tc>
          <w:tcPr>
            <w:tcW w:w="3196" w:type="dxa"/>
            <w:tcBorders>
              <w:top w:val="single" w:sz="4" w:space="0" w:color="auto"/>
              <w:left w:val="single" w:sz="4" w:space="0" w:color="auto"/>
              <w:bottom w:val="single" w:sz="4" w:space="0" w:color="auto"/>
              <w:right w:val="single" w:sz="4" w:space="0" w:color="auto"/>
            </w:tcBorders>
            <w:tcPrChange w:id="287" w:author="Curnan" w:date="2020-06-23T11:24:00Z">
              <w:tcPr>
                <w:tcW w:w="2841" w:type="dxa"/>
                <w:tcBorders>
                  <w:top w:val="single" w:sz="4" w:space="0" w:color="auto"/>
                  <w:left w:val="single" w:sz="4" w:space="0" w:color="auto"/>
                  <w:bottom w:val="single" w:sz="4" w:space="0" w:color="auto"/>
                  <w:right w:val="single" w:sz="4" w:space="0" w:color="auto"/>
                </w:tcBorders>
              </w:tcPr>
            </w:tcPrChange>
          </w:tcPr>
          <w:p w14:paraId="6C199BBC" w14:textId="6B264B2A" w:rsidR="00CE658B" w:rsidRDefault="00CE658B" w:rsidP="00B94AFB">
            <w:r>
              <w:t xml:space="preserve">Should correspond to a TypeCode value in the </w:t>
            </w:r>
            <w:r w:rsidR="001E27B9">
              <w:t>[</w:t>
            </w:r>
            <w:proofErr w:type="spellStart"/>
            <w:r w:rsidR="001E27B9">
              <w:t>Numbe</w:t>
            </w:r>
            <w:ins w:id="288" w:author="Curnan Reidy" w:date="2020-06-11T10:47:00Z">
              <w:r w:rsidR="00890FB1">
                <w:t>r</w:t>
              </w:r>
            </w:ins>
            <w:r w:rsidR="001E27B9">
              <w:t>Type</w:t>
            </w:r>
            <w:proofErr w:type="spellEnd"/>
            <w:r w:rsidR="001E27B9">
              <w:t>] lookup table</w:t>
            </w:r>
          </w:p>
        </w:tc>
      </w:tr>
      <w:tr w:rsidR="00603412" w14:paraId="3F858348" w14:textId="77777777" w:rsidTr="000367AF">
        <w:trPr>
          <w:trHeight w:val="271"/>
          <w:trPrChange w:id="289" w:author="Curnan" w:date="2020-06-23T11:24:00Z">
            <w:trPr>
              <w:trHeight w:val="271"/>
            </w:trPr>
          </w:trPrChange>
        </w:trPr>
        <w:tc>
          <w:tcPr>
            <w:tcW w:w="2649" w:type="dxa"/>
            <w:tcBorders>
              <w:top w:val="single" w:sz="4" w:space="0" w:color="auto"/>
              <w:left w:val="single" w:sz="4" w:space="0" w:color="auto"/>
              <w:bottom w:val="single" w:sz="4" w:space="0" w:color="auto"/>
              <w:right w:val="single" w:sz="4" w:space="0" w:color="auto"/>
            </w:tcBorders>
            <w:tcPrChange w:id="290" w:author="Curnan" w:date="2020-06-23T11:24:00Z">
              <w:tcPr>
                <w:tcW w:w="2722" w:type="dxa"/>
                <w:gridSpan w:val="2"/>
                <w:tcBorders>
                  <w:top w:val="single" w:sz="4" w:space="0" w:color="auto"/>
                  <w:left w:val="single" w:sz="4" w:space="0" w:color="auto"/>
                  <w:bottom w:val="single" w:sz="4" w:space="0" w:color="auto"/>
                  <w:right w:val="single" w:sz="4" w:space="0" w:color="auto"/>
                </w:tcBorders>
              </w:tcPr>
            </w:tcPrChange>
          </w:tcPr>
          <w:p w14:paraId="1BF79D39" w14:textId="722C98D8" w:rsidR="00603412" w:rsidRDefault="00603412" w:rsidP="00B94AFB">
            <w:proofErr w:type="spellStart"/>
            <w:r>
              <w:t>IPNameNumber</w:t>
            </w:r>
            <w:proofErr w:type="spellEnd"/>
          </w:p>
        </w:tc>
        <w:tc>
          <w:tcPr>
            <w:tcW w:w="1559" w:type="dxa"/>
            <w:tcBorders>
              <w:top w:val="single" w:sz="4" w:space="0" w:color="auto"/>
              <w:left w:val="single" w:sz="4" w:space="0" w:color="auto"/>
              <w:bottom w:val="single" w:sz="4" w:space="0" w:color="auto"/>
              <w:right w:val="single" w:sz="4" w:space="0" w:color="auto"/>
            </w:tcBorders>
            <w:tcPrChange w:id="291" w:author="Curnan" w:date="2020-06-23T11:24:00Z">
              <w:tcPr>
                <w:tcW w:w="1745" w:type="dxa"/>
                <w:gridSpan w:val="2"/>
                <w:tcBorders>
                  <w:top w:val="single" w:sz="4" w:space="0" w:color="auto"/>
                  <w:left w:val="single" w:sz="4" w:space="0" w:color="auto"/>
                  <w:bottom w:val="single" w:sz="4" w:space="0" w:color="auto"/>
                  <w:right w:val="single" w:sz="4" w:space="0" w:color="auto"/>
                </w:tcBorders>
              </w:tcPr>
            </w:tcPrChange>
          </w:tcPr>
          <w:p w14:paraId="05574B88" w14:textId="28F7F4EB" w:rsidR="00603412" w:rsidRDefault="00603412" w:rsidP="00B94AFB">
            <w:r>
              <w:t>Int</w:t>
            </w:r>
          </w:p>
        </w:tc>
        <w:tc>
          <w:tcPr>
            <w:tcW w:w="1276" w:type="dxa"/>
            <w:tcBorders>
              <w:top w:val="single" w:sz="4" w:space="0" w:color="auto"/>
              <w:left w:val="single" w:sz="4" w:space="0" w:color="auto"/>
              <w:bottom w:val="single" w:sz="4" w:space="0" w:color="auto"/>
              <w:right w:val="single" w:sz="4" w:space="0" w:color="auto"/>
            </w:tcBorders>
            <w:tcPrChange w:id="292" w:author="Curnan" w:date="2020-06-23T11:24:00Z">
              <w:tcPr>
                <w:tcW w:w="1372" w:type="dxa"/>
                <w:gridSpan w:val="2"/>
                <w:tcBorders>
                  <w:top w:val="single" w:sz="4" w:space="0" w:color="auto"/>
                  <w:left w:val="single" w:sz="4" w:space="0" w:color="auto"/>
                  <w:bottom w:val="single" w:sz="4" w:space="0" w:color="auto"/>
                  <w:right w:val="single" w:sz="4" w:space="0" w:color="auto"/>
                </w:tcBorders>
              </w:tcPr>
            </w:tcPrChange>
          </w:tcPr>
          <w:p w14:paraId="00F96040" w14:textId="22B875D4" w:rsidR="00603412" w:rsidRDefault="00603412" w:rsidP="00B94AFB">
            <w:r>
              <w:t>Yes</w:t>
            </w:r>
          </w:p>
        </w:tc>
        <w:tc>
          <w:tcPr>
            <w:tcW w:w="3196" w:type="dxa"/>
            <w:tcBorders>
              <w:top w:val="single" w:sz="4" w:space="0" w:color="auto"/>
              <w:left w:val="single" w:sz="4" w:space="0" w:color="auto"/>
              <w:bottom w:val="single" w:sz="4" w:space="0" w:color="auto"/>
              <w:right w:val="single" w:sz="4" w:space="0" w:color="auto"/>
            </w:tcBorders>
            <w:tcPrChange w:id="293" w:author="Curnan" w:date="2020-06-23T11:24:00Z">
              <w:tcPr>
                <w:tcW w:w="2841" w:type="dxa"/>
                <w:tcBorders>
                  <w:top w:val="single" w:sz="4" w:space="0" w:color="auto"/>
                  <w:left w:val="single" w:sz="4" w:space="0" w:color="auto"/>
                  <w:bottom w:val="single" w:sz="4" w:space="0" w:color="auto"/>
                  <w:right w:val="single" w:sz="4" w:space="0" w:color="auto"/>
                </w:tcBorders>
              </w:tcPr>
            </w:tcPrChange>
          </w:tcPr>
          <w:p w14:paraId="79EE216E" w14:textId="2A447E75" w:rsidR="00603412" w:rsidRDefault="00903067" w:rsidP="00B94AFB">
            <w:r>
              <w:t xml:space="preserve">IP Name Number of submitter </w:t>
            </w:r>
          </w:p>
        </w:tc>
      </w:tr>
    </w:tbl>
    <w:p w14:paraId="6E2CCC13" w14:textId="479DF88D" w:rsidR="00211908" w:rsidRDefault="00211908" w:rsidP="00211908">
      <w:pPr>
        <w:pStyle w:val="NormalIndent"/>
        <w:rPr>
          <w:lang w:val="en-GB"/>
        </w:rPr>
      </w:pPr>
    </w:p>
    <w:p w14:paraId="093DAE1B" w14:textId="1C3F19A6" w:rsidR="004171B3" w:rsidRPr="00BF29D1" w:rsidRDefault="004171B3" w:rsidP="004171B3">
      <w:pPr>
        <w:pStyle w:val="Chapterheading"/>
        <w:numPr>
          <w:ilvl w:val="0"/>
          <w:numId w:val="1"/>
        </w:numPr>
        <w:rPr>
          <w:lang w:val="en-GB"/>
        </w:rPr>
      </w:pPr>
      <w:bookmarkStart w:id="294" w:name="_Toc31797577"/>
      <w:bookmarkStart w:id="295" w:name="_Toc32668044"/>
      <w:bookmarkStart w:id="296" w:name="_Toc135998178"/>
      <w:bookmarkStart w:id="297" w:name="_Toc355093999"/>
      <w:bookmarkStart w:id="298" w:name="_Toc485799689"/>
      <w:bookmarkEnd w:id="294"/>
      <w:bookmarkEnd w:id="295"/>
      <w:r>
        <w:rPr>
          <w:lang w:val="en-GB"/>
        </w:rPr>
        <w:lastRenderedPageBreak/>
        <w:t>Reporting</w:t>
      </w:r>
      <w:bookmarkEnd w:id="296"/>
    </w:p>
    <w:p w14:paraId="1E4CF044" w14:textId="519A46C9" w:rsidR="004171B3" w:rsidRDefault="004171B3" w:rsidP="38966F87">
      <w:pPr>
        <w:pStyle w:val="NormalIndent"/>
      </w:pPr>
      <w:r w:rsidRPr="38966F87">
        <w:t xml:space="preserve">This </w:t>
      </w:r>
      <w:proofErr w:type="gramStart"/>
      <w:r w:rsidRPr="38966F87">
        <w:t>chapter describes</w:t>
      </w:r>
      <w:proofErr w:type="gramEnd"/>
      <w:r w:rsidRPr="38966F87">
        <w:t xml:space="preserve"> </w:t>
      </w:r>
      <w:proofErr w:type="spellStart"/>
      <w:r w:rsidR="004D267D" w:rsidRPr="38966F87">
        <w:t>summarises</w:t>
      </w:r>
      <w:proofErr w:type="spellEnd"/>
      <w:r w:rsidR="004D267D" w:rsidRPr="38966F87">
        <w:t xml:space="preserve"> </w:t>
      </w:r>
      <w:r w:rsidR="00571D86" w:rsidRPr="38966F87">
        <w:t>key reporting requirements for the allocation and resolution solution</w:t>
      </w:r>
      <w:r w:rsidR="007D3CEC" w:rsidRPr="38966F87">
        <w:t xml:space="preserve">.   </w:t>
      </w:r>
      <w:r w:rsidR="00871C89" w:rsidRPr="38966F87">
        <w:t xml:space="preserve">This </w:t>
      </w:r>
      <w:r w:rsidR="00CC7949" w:rsidRPr="38966F87">
        <w:t>chapter is for information purposes only</w:t>
      </w:r>
      <w:r w:rsidR="00EB7700" w:rsidRPr="38966F87">
        <w:t xml:space="preserve"> – it </w:t>
      </w:r>
      <w:r w:rsidR="009350BE" w:rsidRPr="38966F87">
        <w:t>does not form part of the scope of this design document</w:t>
      </w:r>
      <w:r w:rsidR="00EB7700" w:rsidRPr="38966F87">
        <w:t xml:space="preserve">.  The reporting module itself will be defined in a separate specification that will cover the reporting capabilities that will be available for agencies </w:t>
      </w:r>
      <w:r w:rsidR="009350BE" w:rsidRPr="38966F87">
        <w:t xml:space="preserve">across all centrally maintained ISWC data.   </w:t>
      </w:r>
      <w:r w:rsidR="00EB7700" w:rsidRPr="38966F87">
        <w:t xml:space="preserve">  </w:t>
      </w:r>
    </w:p>
    <w:p w14:paraId="369B2353" w14:textId="77777777" w:rsidR="00481476" w:rsidRDefault="00481476" w:rsidP="004171B3">
      <w:pPr>
        <w:pStyle w:val="NormalIndent"/>
        <w:rPr>
          <w:lang w:val="en-GB"/>
        </w:rPr>
      </w:pPr>
    </w:p>
    <w:p w14:paraId="5F073C59" w14:textId="2DBAC335" w:rsidR="00DF699F" w:rsidRPr="00076F44" w:rsidRDefault="009350BE" w:rsidP="00481476">
      <w:pPr>
        <w:pStyle w:val="paragraph"/>
        <w:spacing w:before="0" w:beforeAutospacing="0" w:after="0" w:afterAutospacing="0"/>
        <w:ind w:left="709"/>
        <w:textAlignment w:val="baseline"/>
        <w:rPr>
          <w:rStyle w:val="normaltextrun"/>
          <w:rFonts w:ascii="Palatino Linotype" w:eastAsia="Calibri" w:hAnsi="Palatino Linotype" w:cs="Arial"/>
          <w:sz w:val="21"/>
          <w:szCs w:val="21"/>
          <w:lang w:val="en-US"/>
        </w:rPr>
      </w:pPr>
      <w:r>
        <w:rPr>
          <w:rStyle w:val="normaltextrun"/>
          <w:rFonts w:ascii="Palatino Linotype" w:eastAsia="Calibri" w:hAnsi="Palatino Linotype" w:cs="Arial"/>
          <w:sz w:val="21"/>
          <w:szCs w:val="21"/>
          <w:lang w:val="en-US"/>
        </w:rPr>
        <w:t>Key reporting requirements:</w:t>
      </w:r>
    </w:p>
    <w:p w14:paraId="4BB98615" w14:textId="77777777" w:rsidR="004F1401" w:rsidRPr="00076F44" w:rsidRDefault="004F1401" w:rsidP="004F1401">
      <w:pPr>
        <w:pStyle w:val="paragraph"/>
        <w:spacing w:before="0" w:beforeAutospacing="0" w:after="0" w:afterAutospacing="0"/>
        <w:ind w:left="709"/>
        <w:textAlignment w:val="baseline"/>
        <w:rPr>
          <w:rStyle w:val="normaltextrun"/>
          <w:rFonts w:ascii="Palatino Linotype" w:eastAsia="Calibri" w:hAnsi="Palatino Linotype" w:cs="Arial"/>
          <w:sz w:val="21"/>
          <w:szCs w:val="21"/>
          <w:lang w:val="en-US"/>
        </w:rPr>
      </w:pPr>
    </w:p>
    <w:p w14:paraId="073620E4" w14:textId="0E59553A" w:rsidR="00EC4386" w:rsidRPr="00076F44" w:rsidRDefault="00481476" w:rsidP="002C3F2E">
      <w:pPr>
        <w:pStyle w:val="paragraph"/>
        <w:numPr>
          <w:ilvl w:val="0"/>
          <w:numId w:val="6"/>
        </w:numPr>
        <w:spacing w:before="0" w:beforeAutospacing="0" w:after="0" w:afterAutospacing="0"/>
        <w:textAlignment w:val="baseline"/>
        <w:rPr>
          <w:rStyle w:val="eop"/>
          <w:rFonts w:ascii="Palatino Linotype" w:hAnsi="Palatino Linotype" w:cs="Arial"/>
          <w:sz w:val="21"/>
          <w:szCs w:val="21"/>
        </w:rPr>
      </w:pPr>
      <w:r w:rsidRPr="00076F44">
        <w:rPr>
          <w:rStyle w:val="normaltextrun"/>
          <w:rFonts w:ascii="Palatino Linotype" w:eastAsia="Calibri" w:hAnsi="Palatino Linotype" w:cs="Arial"/>
          <w:sz w:val="21"/>
          <w:szCs w:val="21"/>
          <w:lang w:val="en-US"/>
        </w:rPr>
        <w:t>Societies will be provided with a report of ISWCs, including meta-data, in which the society has an interest (including those which have been requested through a different society)</w:t>
      </w:r>
      <w:r w:rsidRPr="00076F44">
        <w:rPr>
          <w:rStyle w:val="eop"/>
          <w:rFonts w:ascii="Palatino Linotype" w:hAnsi="Palatino Linotype" w:cs="Arial"/>
          <w:sz w:val="21"/>
          <w:szCs w:val="21"/>
        </w:rPr>
        <w:t> </w:t>
      </w:r>
    </w:p>
    <w:p w14:paraId="426194FF" w14:textId="77777777" w:rsidR="00AA49E2" w:rsidRPr="00076F44" w:rsidRDefault="00AA49E2" w:rsidP="00AA49E2">
      <w:pPr>
        <w:pStyle w:val="paragraph"/>
        <w:spacing w:before="0" w:beforeAutospacing="0" w:after="0" w:afterAutospacing="0"/>
        <w:ind w:left="709"/>
        <w:textAlignment w:val="baseline"/>
        <w:rPr>
          <w:rStyle w:val="normaltextrun"/>
          <w:rFonts w:ascii="Palatino Linotype" w:eastAsia="Calibri" w:hAnsi="Palatino Linotype" w:cs="Arial"/>
          <w:sz w:val="21"/>
          <w:szCs w:val="21"/>
          <w:lang w:val="en-US"/>
        </w:rPr>
      </w:pPr>
    </w:p>
    <w:p w14:paraId="6F0A09D1" w14:textId="14274A7F" w:rsidR="00EC4386" w:rsidRPr="00076F44" w:rsidRDefault="00DF699F" w:rsidP="002C3F2E">
      <w:pPr>
        <w:pStyle w:val="paragraph"/>
        <w:numPr>
          <w:ilvl w:val="0"/>
          <w:numId w:val="6"/>
        </w:numPr>
        <w:spacing w:before="0" w:beforeAutospacing="0" w:after="0" w:afterAutospacing="0"/>
        <w:textAlignment w:val="baseline"/>
        <w:rPr>
          <w:rFonts w:ascii="Palatino Linotype" w:hAnsi="Palatino Linotype" w:cs="Arial"/>
          <w:sz w:val="21"/>
          <w:szCs w:val="21"/>
        </w:rPr>
      </w:pPr>
      <w:r w:rsidRPr="00076F44">
        <w:rPr>
          <w:rStyle w:val="normaltextrun"/>
          <w:rFonts w:ascii="Palatino Linotype" w:eastAsia="Calibri" w:hAnsi="Palatino Linotype" w:cs="Arial"/>
          <w:sz w:val="21"/>
          <w:szCs w:val="21"/>
          <w:lang w:val="en-US"/>
        </w:rPr>
        <w:t>Ratio/number of ISWCs created by the ISWC Allocation Service and ISWCs verified when a society work code is assigned and submitted for validation.</w:t>
      </w:r>
      <w:r w:rsidRPr="00076F44">
        <w:rPr>
          <w:rStyle w:val="eop"/>
          <w:rFonts w:ascii="Palatino Linotype" w:hAnsi="Palatino Linotype" w:cs="Arial"/>
          <w:sz w:val="21"/>
          <w:szCs w:val="21"/>
        </w:rPr>
        <w:t> </w:t>
      </w:r>
    </w:p>
    <w:p w14:paraId="2557A4B8" w14:textId="77777777" w:rsidR="00AA49E2" w:rsidRPr="00076F44" w:rsidRDefault="00AA49E2" w:rsidP="004F1401">
      <w:pPr>
        <w:pStyle w:val="paragraph"/>
        <w:spacing w:before="0" w:beforeAutospacing="0" w:after="0" w:afterAutospacing="0"/>
        <w:ind w:left="709"/>
        <w:textAlignment w:val="baseline"/>
        <w:rPr>
          <w:rStyle w:val="normaltextrun"/>
          <w:rFonts w:ascii="Palatino Linotype" w:eastAsia="Calibri" w:hAnsi="Palatino Linotype" w:cs="Arial"/>
          <w:sz w:val="21"/>
          <w:szCs w:val="21"/>
          <w:lang w:val="en-US"/>
        </w:rPr>
      </w:pPr>
    </w:p>
    <w:p w14:paraId="3BE1BE4C" w14:textId="3F46BDA7" w:rsidR="00EC4386" w:rsidRPr="00076F44" w:rsidRDefault="00DF699F" w:rsidP="002C3F2E">
      <w:pPr>
        <w:pStyle w:val="paragraph"/>
        <w:numPr>
          <w:ilvl w:val="0"/>
          <w:numId w:val="6"/>
        </w:numPr>
        <w:spacing w:before="0" w:beforeAutospacing="0" w:after="0" w:afterAutospacing="0"/>
        <w:textAlignment w:val="baseline"/>
        <w:rPr>
          <w:rStyle w:val="eop"/>
          <w:rFonts w:ascii="Palatino Linotype" w:hAnsi="Palatino Linotype" w:cs="Arial"/>
          <w:sz w:val="21"/>
          <w:szCs w:val="21"/>
        </w:rPr>
      </w:pPr>
      <w:r w:rsidRPr="00076F44">
        <w:rPr>
          <w:rStyle w:val="normaltextrun"/>
          <w:rFonts w:ascii="Palatino Linotype" w:eastAsia="Calibri" w:hAnsi="Palatino Linotype" w:cs="Arial"/>
          <w:sz w:val="21"/>
          <w:szCs w:val="21"/>
          <w:lang w:val="en-US"/>
        </w:rPr>
        <w:t>Ratio/Number of requests rejected due to failing technical validation</w:t>
      </w:r>
    </w:p>
    <w:p w14:paraId="4A5BCFFB" w14:textId="77777777" w:rsidR="00AA49E2" w:rsidRPr="00076F44" w:rsidRDefault="00AA49E2" w:rsidP="00AA49E2">
      <w:pPr>
        <w:pStyle w:val="paragraph"/>
        <w:spacing w:before="0" w:beforeAutospacing="0" w:after="0" w:afterAutospacing="0"/>
        <w:ind w:left="709"/>
        <w:textAlignment w:val="baseline"/>
        <w:rPr>
          <w:rFonts w:ascii="Palatino Linotype" w:hAnsi="Palatino Linotype" w:cs="Arial"/>
          <w:sz w:val="21"/>
          <w:szCs w:val="21"/>
        </w:rPr>
      </w:pPr>
    </w:p>
    <w:p w14:paraId="13CF3EF2" w14:textId="77777777" w:rsidR="00DF699F" w:rsidRPr="00076F44" w:rsidRDefault="00DF699F" w:rsidP="002C3F2E">
      <w:pPr>
        <w:pStyle w:val="paragraph"/>
        <w:numPr>
          <w:ilvl w:val="0"/>
          <w:numId w:val="6"/>
        </w:numPr>
        <w:spacing w:before="0" w:beforeAutospacing="0" w:after="0" w:afterAutospacing="0"/>
        <w:textAlignment w:val="baseline"/>
        <w:rPr>
          <w:rFonts w:ascii="Palatino Linotype" w:hAnsi="Palatino Linotype" w:cs="Arial"/>
          <w:sz w:val="21"/>
          <w:szCs w:val="21"/>
        </w:rPr>
      </w:pPr>
      <w:r w:rsidRPr="00076F44">
        <w:rPr>
          <w:rStyle w:val="normaltextrun"/>
          <w:rFonts w:ascii="Palatino Linotype" w:eastAsia="Calibri" w:hAnsi="Palatino Linotype" w:cs="Arial"/>
          <w:sz w:val="21"/>
          <w:szCs w:val="21"/>
          <w:lang w:val="en-US"/>
        </w:rPr>
        <w:t>Ratio/Number of requests rejected due to failing business validation</w:t>
      </w:r>
      <w:r w:rsidRPr="00076F44">
        <w:rPr>
          <w:rStyle w:val="eop"/>
          <w:rFonts w:ascii="Palatino Linotype" w:hAnsi="Palatino Linotype" w:cs="Arial"/>
          <w:sz w:val="21"/>
          <w:szCs w:val="21"/>
        </w:rPr>
        <w:t> </w:t>
      </w:r>
    </w:p>
    <w:p w14:paraId="4CC7E121" w14:textId="77777777" w:rsidR="004F1401" w:rsidRPr="00076F44" w:rsidRDefault="004F1401" w:rsidP="004F1401">
      <w:pPr>
        <w:pStyle w:val="paragraph"/>
        <w:spacing w:before="0" w:beforeAutospacing="0" w:after="0" w:afterAutospacing="0"/>
        <w:ind w:left="709"/>
        <w:textAlignment w:val="baseline"/>
        <w:rPr>
          <w:rStyle w:val="normaltextrun"/>
          <w:rFonts w:ascii="Palatino Linotype" w:eastAsia="Calibri" w:hAnsi="Palatino Linotype" w:cs="Arial"/>
          <w:sz w:val="21"/>
          <w:szCs w:val="21"/>
          <w:lang w:val="en-US"/>
        </w:rPr>
      </w:pPr>
    </w:p>
    <w:p w14:paraId="10AE92AC" w14:textId="1EFC369D" w:rsidR="00DF699F" w:rsidRPr="00076F44" w:rsidRDefault="00DF699F" w:rsidP="002C3F2E">
      <w:pPr>
        <w:pStyle w:val="paragraph"/>
        <w:numPr>
          <w:ilvl w:val="0"/>
          <w:numId w:val="6"/>
        </w:numPr>
        <w:spacing w:before="0" w:beforeAutospacing="0" w:after="0" w:afterAutospacing="0"/>
        <w:textAlignment w:val="baseline"/>
        <w:rPr>
          <w:rFonts w:ascii="Palatino Linotype" w:hAnsi="Palatino Linotype" w:cs="Arial"/>
          <w:sz w:val="21"/>
          <w:szCs w:val="21"/>
        </w:rPr>
      </w:pPr>
      <w:r w:rsidRPr="00076F44">
        <w:rPr>
          <w:rStyle w:val="normaltextrun"/>
          <w:rFonts w:ascii="Palatino Linotype" w:eastAsia="Calibri" w:hAnsi="Palatino Linotype" w:cs="Arial"/>
          <w:sz w:val="21"/>
          <w:szCs w:val="21"/>
          <w:lang w:val="en-US"/>
        </w:rPr>
        <w:t xml:space="preserve">Additional Stats to capture </w:t>
      </w:r>
      <w:proofErr w:type="gramStart"/>
      <w:r w:rsidRPr="00076F44">
        <w:rPr>
          <w:rStyle w:val="normaltextrun"/>
          <w:rFonts w:ascii="Palatino Linotype" w:eastAsia="Calibri" w:hAnsi="Palatino Linotype" w:cs="Arial"/>
          <w:sz w:val="21"/>
          <w:szCs w:val="21"/>
          <w:lang w:val="en-US"/>
        </w:rPr>
        <w:t>compliancy</w:t>
      </w:r>
      <w:proofErr w:type="gramEnd"/>
      <w:r w:rsidRPr="00076F44">
        <w:rPr>
          <w:rStyle w:val="normaltextrun"/>
          <w:rFonts w:ascii="Palatino Linotype" w:eastAsia="Calibri" w:hAnsi="Palatino Linotype" w:cs="Arial"/>
          <w:sz w:val="21"/>
          <w:szCs w:val="21"/>
          <w:lang w:val="en-US"/>
        </w:rPr>
        <w:t xml:space="preserve"> </w:t>
      </w:r>
      <w:proofErr w:type="gramStart"/>
      <w:r w:rsidRPr="00076F44">
        <w:rPr>
          <w:rStyle w:val="normaltextrun"/>
          <w:rFonts w:ascii="Palatino Linotype" w:eastAsia="Calibri" w:hAnsi="Palatino Linotype" w:cs="Arial"/>
          <w:sz w:val="21"/>
          <w:szCs w:val="21"/>
          <w:lang w:val="en-US"/>
        </w:rPr>
        <w:t>to</w:t>
      </w:r>
      <w:proofErr w:type="gramEnd"/>
      <w:r w:rsidRPr="00076F44">
        <w:rPr>
          <w:rStyle w:val="normaltextrun"/>
          <w:rFonts w:ascii="Palatino Linotype" w:eastAsia="Calibri" w:hAnsi="Palatino Linotype" w:cs="Arial"/>
          <w:sz w:val="21"/>
          <w:szCs w:val="21"/>
          <w:lang w:val="en-US"/>
        </w:rPr>
        <w:t xml:space="preserve"> SLOs</w:t>
      </w:r>
      <w:r w:rsidRPr="00076F44">
        <w:rPr>
          <w:rStyle w:val="eop"/>
          <w:rFonts w:ascii="Palatino Linotype" w:hAnsi="Palatino Linotype" w:cs="Arial"/>
          <w:sz w:val="21"/>
          <w:szCs w:val="21"/>
        </w:rPr>
        <w:t> </w:t>
      </w:r>
    </w:p>
    <w:p w14:paraId="4BF4D428" w14:textId="77777777" w:rsidR="004F1401" w:rsidRPr="00076F44" w:rsidRDefault="004F1401" w:rsidP="004F1401">
      <w:pPr>
        <w:pStyle w:val="paragraph"/>
        <w:spacing w:before="0" w:beforeAutospacing="0" w:after="0" w:afterAutospacing="0"/>
        <w:ind w:left="709"/>
        <w:textAlignment w:val="baseline"/>
        <w:rPr>
          <w:rStyle w:val="normaltextrun"/>
          <w:rFonts w:ascii="Palatino Linotype" w:eastAsia="Calibri" w:hAnsi="Palatino Linotype" w:cs="Arial"/>
          <w:sz w:val="21"/>
          <w:szCs w:val="21"/>
          <w:lang w:val="en-US"/>
        </w:rPr>
      </w:pPr>
    </w:p>
    <w:p w14:paraId="3A76320B" w14:textId="77777777" w:rsidR="007178A9" w:rsidRPr="00025937" w:rsidRDefault="00DF699F" w:rsidP="002C3F2E">
      <w:pPr>
        <w:pStyle w:val="paragraph"/>
        <w:numPr>
          <w:ilvl w:val="0"/>
          <w:numId w:val="6"/>
        </w:numPr>
        <w:spacing w:before="0" w:beforeAutospacing="0" w:after="0" w:afterAutospacing="0"/>
        <w:textAlignment w:val="baseline"/>
        <w:rPr>
          <w:rStyle w:val="normaltextrun"/>
          <w:rFonts w:ascii="Palatino Linotype" w:hAnsi="Palatino Linotype" w:cs="Arial"/>
          <w:sz w:val="21"/>
          <w:szCs w:val="21"/>
        </w:rPr>
      </w:pPr>
      <w:r w:rsidRPr="00076F44">
        <w:rPr>
          <w:rStyle w:val="normaltextrun"/>
          <w:rFonts w:ascii="Palatino Linotype" w:eastAsia="Calibri" w:hAnsi="Palatino Linotype" w:cs="Arial"/>
          <w:sz w:val="21"/>
          <w:szCs w:val="21"/>
          <w:lang w:val="en-US"/>
        </w:rPr>
        <w:t>Number of ISWCs allocated including historical (comparative report against historical data)</w:t>
      </w:r>
    </w:p>
    <w:p w14:paraId="143D9246" w14:textId="51AB7A0D" w:rsidR="00DF699F" w:rsidRDefault="00DF699F" w:rsidP="00025937">
      <w:pPr>
        <w:pStyle w:val="paragraph"/>
        <w:spacing w:before="0" w:beforeAutospacing="0" w:after="0" w:afterAutospacing="0"/>
        <w:ind w:left="1429"/>
        <w:textAlignment w:val="baseline"/>
        <w:rPr>
          <w:rStyle w:val="eop"/>
          <w:rFonts w:ascii="Palatino Linotype" w:hAnsi="Palatino Linotype" w:cs="Arial"/>
          <w:sz w:val="21"/>
          <w:szCs w:val="21"/>
        </w:rPr>
      </w:pPr>
      <w:r w:rsidRPr="00076F44">
        <w:rPr>
          <w:rStyle w:val="eop"/>
          <w:rFonts w:ascii="Palatino Linotype" w:hAnsi="Palatino Linotype" w:cs="Arial"/>
          <w:sz w:val="21"/>
          <w:szCs w:val="21"/>
        </w:rPr>
        <w:t> </w:t>
      </w:r>
    </w:p>
    <w:p w14:paraId="5B6804CA" w14:textId="19A8AD6F" w:rsidR="00A2713C" w:rsidRPr="00076F44" w:rsidRDefault="00A2713C" w:rsidP="002C3F2E">
      <w:pPr>
        <w:pStyle w:val="paragraph"/>
        <w:numPr>
          <w:ilvl w:val="0"/>
          <w:numId w:val="6"/>
        </w:numPr>
        <w:spacing w:before="0" w:beforeAutospacing="0" w:after="0" w:afterAutospacing="0"/>
        <w:textAlignment w:val="baseline"/>
        <w:rPr>
          <w:rFonts w:ascii="Palatino Linotype" w:hAnsi="Palatino Linotype" w:cs="Arial"/>
          <w:sz w:val="21"/>
          <w:szCs w:val="21"/>
        </w:rPr>
      </w:pPr>
      <w:r w:rsidRPr="00A2713C">
        <w:rPr>
          <w:rFonts w:ascii="Palatino Linotype" w:hAnsi="Palatino Linotype" w:cs="Arial"/>
          <w:sz w:val="21"/>
          <w:szCs w:val="21"/>
        </w:rPr>
        <w:t xml:space="preserve">For the </w:t>
      </w:r>
      <w:r w:rsidR="000B5F99">
        <w:rPr>
          <w:rFonts w:ascii="Palatino Linotype" w:hAnsi="Palatino Linotype" w:cs="Arial"/>
          <w:sz w:val="21"/>
          <w:szCs w:val="21"/>
        </w:rPr>
        <w:t>resolution service</w:t>
      </w:r>
      <w:r w:rsidRPr="00A2713C">
        <w:rPr>
          <w:rFonts w:ascii="Palatino Linotype" w:hAnsi="Palatino Linotype" w:cs="Arial"/>
          <w:sz w:val="21"/>
          <w:szCs w:val="21"/>
        </w:rPr>
        <w:t>, reporting should allow a society to identify which of its publishers are making requests, which works they are requesting ISWCs for and what information is being returned to the publisher</w:t>
      </w:r>
    </w:p>
    <w:p w14:paraId="52A8DDEA" w14:textId="46620D71" w:rsidR="00DF699F" w:rsidRDefault="00DF699F" w:rsidP="00EC4386">
      <w:pPr>
        <w:pStyle w:val="paragraph"/>
        <w:spacing w:before="0" w:beforeAutospacing="0" w:after="0" w:afterAutospacing="0"/>
        <w:ind w:left="709"/>
        <w:textAlignment w:val="baseline"/>
        <w:rPr>
          <w:rFonts w:ascii="Palatino Linotype" w:hAnsi="Palatino Linotype" w:cs="Arial"/>
          <w:sz w:val="21"/>
          <w:szCs w:val="21"/>
        </w:rPr>
      </w:pPr>
    </w:p>
    <w:p w14:paraId="242482FA" w14:textId="035E01B9" w:rsidR="002A3E64" w:rsidRPr="00BF29D1" w:rsidRDefault="00DE53BB" w:rsidP="00025937">
      <w:pPr>
        <w:pStyle w:val="NormalIndent"/>
        <w:rPr>
          <w:lang w:val="en-GB"/>
        </w:rPr>
      </w:pPr>
      <w:r w:rsidRPr="00BF29D1">
        <w:rPr>
          <w:lang w:val="en-GB"/>
        </w:rPr>
        <w:br w:type="page"/>
      </w:r>
    </w:p>
    <w:p w14:paraId="05191A65" w14:textId="050C1FC4" w:rsidR="0001145B" w:rsidRPr="00BF29D1" w:rsidRDefault="0001145B" w:rsidP="0001145B">
      <w:pPr>
        <w:pStyle w:val="NormalIndent"/>
        <w:rPr>
          <w:lang w:val="en-GB"/>
        </w:rPr>
      </w:pPr>
    </w:p>
    <w:p w14:paraId="0E8E7F95" w14:textId="77777777" w:rsidR="006D2BF7" w:rsidRPr="00BF29D1" w:rsidRDefault="7BFD15B0" w:rsidP="00D5508B">
      <w:pPr>
        <w:pStyle w:val="Heading1"/>
        <w:rPr>
          <w:lang w:val="en-GB"/>
        </w:rPr>
      </w:pPr>
      <w:bookmarkStart w:id="299" w:name="_Toc135998179"/>
      <w:r w:rsidRPr="00BF29D1">
        <w:rPr>
          <w:lang w:val="en-GB"/>
        </w:rPr>
        <w:t>Appendix A – Open and Closed Items</w:t>
      </w:r>
      <w:bookmarkEnd w:id="297"/>
      <w:bookmarkEnd w:id="298"/>
      <w:bookmarkEnd w:id="299"/>
    </w:p>
    <w:p w14:paraId="0BC12583" w14:textId="6375EBA8" w:rsidR="006D2BF7" w:rsidRPr="00BF29D1" w:rsidRDefault="7BFD15B0" w:rsidP="7BFD15B0">
      <w:pPr>
        <w:rPr>
          <w:lang w:val="en-GB"/>
        </w:rPr>
      </w:pPr>
      <w:r w:rsidRPr="00BF29D1">
        <w:rPr>
          <w:lang w:val="en-GB"/>
        </w:rPr>
        <w:t xml:space="preserve">This appendix provides a tracking list of specific issues/queries raised by </w:t>
      </w:r>
      <w:r w:rsidR="00004C79" w:rsidRPr="00BF29D1">
        <w:rPr>
          <w:lang w:val="en-GB"/>
        </w:rPr>
        <w:t>CISAC</w:t>
      </w:r>
      <w:r w:rsidRPr="00BF29D1">
        <w:rPr>
          <w:lang w:val="en-GB"/>
        </w:rPr>
        <w:t xml:space="preserve"> during the specification process and how they were incorporated or excluded from this specification:</w:t>
      </w:r>
    </w:p>
    <w:p w14:paraId="0BC8D6C7" w14:textId="77777777" w:rsidR="006D2BF7" w:rsidRPr="00BF29D1" w:rsidRDefault="006D2BF7" w:rsidP="006D2BF7">
      <w:pPr>
        <w:rPr>
          <w:lang w:val="en-GB"/>
        </w:rPr>
      </w:pPr>
    </w:p>
    <w:tbl>
      <w:tblPr>
        <w:tblStyle w:val="TableGrid"/>
        <w:tblW w:w="9967" w:type="dxa"/>
        <w:tblInd w:w="108" w:type="dxa"/>
        <w:tblLook w:val="04A0" w:firstRow="1" w:lastRow="0" w:firstColumn="1" w:lastColumn="0" w:noHBand="0" w:noVBand="1"/>
      </w:tblPr>
      <w:tblGrid>
        <w:gridCol w:w="790"/>
        <w:gridCol w:w="3208"/>
        <w:gridCol w:w="3368"/>
        <w:gridCol w:w="975"/>
        <w:gridCol w:w="1626"/>
      </w:tblGrid>
      <w:tr w:rsidR="006D2BF7" w:rsidRPr="00BF29D1" w14:paraId="7BB7DAD6" w14:textId="77777777" w:rsidTr="7BFD15B0">
        <w:tc>
          <w:tcPr>
            <w:tcW w:w="9967" w:type="dxa"/>
            <w:gridSpan w:val="5"/>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2E44F02"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Open and Closed Items</w:t>
            </w:r>
          </w:p>
        </w:tc>
      </w:tr>
      <w:tr w:rsidR="006D2BF7" w:rsidRPr="00BF29D1" w14:paraId="68E3B166" w14:textId="77777777" w:rsidTr="00025937">
        <w:trPr>
          <w:trHeight w:val="314"/>
        </w:trPr>
        <w:tc>
          <w:tcPr>
            <w:tcW w:w="79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7533F26"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ID</w:t>
            </w:r>
          </w:p>
        </w:tc>
        <w:tc>
          <w:tcPr>
            <w:tcW w:w="320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FAA74F0"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Description</w:t>
            </w:r>
          </w:p>
        </w:tc>
        <w:tc>
          <w:tcPr>
            <w:tcW w:w="336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954F6C0"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Response</w:t>
            </w:r>
          </w:p>
        </w:tc>
        <w:tc>
          <w:tcPr>
            <w:tcW w:w="975"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B8AFC3E"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Status</w:t>
            </w:r>
          </w:p>
        </w:tc>
        <w:tc>
          <w:tcPr>
            <w:tcW w:w="162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DFB9DDA" w14:textId="77777777" w:rsidR="006D2BF7" w:rsidRPr="00BF29D1" w:rsidRDefault="7BFD15B0" w:rsidP="7BFD15B0">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Next Action By</w:t>
            </w:r>
          </w:p>
        </w:tc>
      </w:tr>
      <w:tr w:rsidR="00D61CB9" w:rsidRPr="00BF29D1" w14:paraId="3939BF5E" w14:textId="77777777" w:rsidTr="00025937">
        <w:tc>
          <w:tcPr>
            <w:tcW w:w="790" w:type="dxa"/>
            <w:tcBorders>
              <w:top w:val="single" w:sz="4" w:space="0" w:color="auto"/>
              <w:left w:val="single" w:sz="4" w:space="0" w:color="auto"/>
              <w:bottom w:val="single" w:sz="4" w:space="0" w:color="auto"/>
              <w:right w:val="single" w:sz="4" w:space="0" w:color="auto"/>
            </w:tcBorders>
          </w:tcPr>
          <w:p w14:paraId="021983FB" w14:textId="5DDC0D41" w:rsidR="00D61CB9" w:rsidRPr="00BF29D1" w:rsidRDefault="00054FA6" w:rsidP="00D61CB9">
            <w:pPr>
              <w:pStyle w:val="NoSpacing"/>
              <w:rPr>
                <w:lang w:val="en-GB"/>
              </w:rPr>
            </w:pPr>
            <w:r>
              <w:rPr>
                <w:lang w:val="en-GB"/>
              </w:rPr>
              <w:t>1</w:t>
            </w:r>
          </w:p>
        </w:tc>
        <w:tc>
          <w:tcPr>
            <w:tcW w:w="3208" w:type="dxa"/>
            <w:tcBorders>
              <w:top w:val="single" w:sz="4" w:space="0" w:color="auto"/>
              <w:left w:val="single" w:sz="4" w:space="0" w:color="auto"/>
              <w:bottom w:val="single" w:sz="4" w:space="0" w:color="auto"/>
              <w:right w:val="single" w:sz="4" w:space="0" w:color="auto"/>
            </w:tcBorders>
          </w:tcPr>
          <w:p w14:paraId="01D1301A" w14:textId="58D16CF4" w:rsidR="00D61CB9" w:rsidRDefault="006D790D" w:rsidP="00D61CB9">
            <w:pPr>
              <w:pStyle w:val="NoSpacing"/>
              <w:rPr>
                <w:lang w:val="en-GB"/>
              </w:rPr>
            </w:pPr>
            <w:r>
              <w:rPr>
                <w:lang w:val="en-GB"/>
              </w:rPr>
              <w:t xml:space="preserve">Open Item: </w:t>
            </w:r>
            <w:r w:rsidR="00C40B08">
              <w:rPr>
                <w:lang w:val="en-GB"/>
              </w:rPr>
              <w:t xml:space="preserve"> </w:t>
            </w:r>
            <w:r w:rsidR="00C70ED6">
              <w:rPr>
                <w:lang w:val="en-GB"/>
              </w:rPr>
              <w:t xml:space="preserve">Is it possible </w:t>
            </w:r>
            <w:r w:rsidR="00A31C05">
              <w:rPr>
                <w:lang w:val="en-GB"/>
              </w:rPr>
              <w:t xml:space="preserve">to get an ISWC for a </w:t>
            </w:r>
            <w:r w:rsidR="004B784E">
              <w:rPr>
                <w:lang w:val="en-GB"/>
              </w:rPr>
              <w:t xml:space="preserve">work </w:t>
            </w:r>
            <w:r w:rsidR="009B01BF">
              <w:rPr>
                <w:lang w:val="en-GB"/>
              </w:rPr>
              <w:t xml:space="preserve">where the society that allocation request </w:t>
            </w:r>
            <w:r w:rsidR="009A3C28">
              <w:rPr>
                <w:lang w:val="en-GB"/>
              </w:rPr>
              <w:t xml:space="preserve">is going through </w:t>
            </w:r>
            <w:r w:rsidR="009506A1">
              <w:rPr>
                <w:lang w:val="en-GB"/>
              </w:rPr>
              <w:t>doesn’t have a</w:t>
            </w:r>
            <w:r w:rsidR="00F8672E">
              <w:rPr>
                <w:lang w:val="en-GB"/>
              </w:rPr>
              <w:t>n</w:t>
            </w:r>
            <w:r w:rsidR="009506A1">
              <w:rPr>
                <w:lang w:val="en-GB"/>
              </w:rPr>
              <w:t xml:space="preserve"> Administrator, Original Publisher or Creator on the work </w:t>
            </w:r>
            <w:r w:rsidR="00F8672E">
              <w:rPr>
                <w:lang w:val="en-GB"/>
              </w:rPr>
              <w:t xml:space="preserve">data. </w:t>
            </w:r>
          </w:p>
          <w:p w14:paraId="119078C7" w14:textId="77777777" w:rsidR="002F282F" w:rsidRDefault="002F282F" w:rsidP="00D61CB9">
            <w:pPr>
              <w:pStyle w:val="NoSpacing"/>
              <w:rPr>
                <w:lang w:val="en-GB"/>
              </w:rPr>
            </w:pPr>
          </w:p>
          <w:p w14:paraId="27E8D335" w14:textId="754DAD2F" w:rsidR="002F282F" w:rsidRPr="00BF29D1" w:rsidRDefault="002F282F" w:rsidP="00D61CB9">
            <w:pPr>
              <w:pStyle w:val="NoSpacing"/>
              <w:rPr>
                <w:lang w:val="en-GB"/>
              </w:rPr>
            </w:pPr>
          </w:p>
        </w:tc>
        <w:tc>
          <w:tcPr>
            <w:tcW w:w="3368" w:type="dxa"/>
            <w:tcBorders>
              <w:top w:val="single" w:sz="4" w:space="0" w:color="auto"/>
              <w:left w:val="single" w:sz="4" w:space="0" w:color="auto"/>
              <w:bottom w:val="single" w:sz="4" w:space="0" w:color="auto"/>
              <w:right w:val="single" w:sz="4" w:space="0" w:color="auto"/>
            </w:tcBorders>
          </w:tcPr>
          <w:p w14:paraId="3C1224C3" w14:textId="0496953F" w:rsidR="008163C7" w:rsidRDefault="00EC3DAE" w:rsidP="00D61CB9">
            <w:pPr>
              <w:pStyle w:val="NoSpacing"/>
              <w:rPr>
                <w:lang w:val="en-GB"/>
              </w:rPr>
            </w:pPr>
            <w:r>
              <w:rPr>
                <w:lang w:val="en-GB"/>
              </w:rPr>
              <w:t xml:space="preserve">In the existing </w:t>
            </w:r>
            <w:r w:rsidR="000E1785">
              <w:rPr>
                <w:lang w:val="en-GB"/>
              </w:rPr>
              <w:t xml:space="preserve">allocation file </w:t>
            </w:r>
            <w:r w:rsidR="00F17F9F">
              <w:rPr>
                <w:lang w:val="en-GB"/>
              </w:rPr>
              <w:t>formats,</w:t>
            </w:r>
            <w:r w:rsidR="000E1785">
              <w:rPr>
                <w:lang w:val="en-GB"/>
              </w:rPr>
              <w:t xml:space="preserve"> the submitter is treated as an original publisher or administrator for each request </w:t>
            </w:r>
            <w:r w:rsidR="00B017DB">
              <w:rPr>
                <w:lang w:val="en-GB"/>
              </w:rPr>
              <w:t>/ line item and therefore the same rules</w:t>
            </w:r>
            <w:r w:rsidR="00DA79C2">
              <w:rPr>
                <w:lang w:val="en-GB"/>
              </w:rPr>
              <w:t xml:space="preserve"> as are in place for society submiss</w:t>
            </w:r>
            <w:r w:rsidR="004A5E10">
              <w:rPr>
                <w:lang w:val="en-GB"/>
              </w:rPr>
              <w:t xml:space="preserve">ions can be implemented for publisher submissions through a society (allocations). </w:t>
            </w:r>
            <w:r w:rsidR="00654D8E">
              <w:rPr>
                <w:lang w:val="en-GB"/>
              </w:rPr>
              <w:t xml:space="preserve"> In the new format we are also asking for the</w:t>
            </w:r>
            <w:r w:rsidR="0029629B">
              <w:rPr>
                <w:lang w:val="en-GB"/>
              </w:rPr>
              <w:t xml:space="preserve"> publisher role which would need to be one of administrator or original publisher.  </w:t>
            </w:r>
            <w:r w:rsidR="00E4219C">
              <w:rPr>
                <w:lang w:val="en-GB"/>
              </w:rPr>
              <w:t xml:space="preserve"> This is important to bring the implementation of the rules applied for eligibility into alignment with the rules in place for agencies. </w:t>
            </w:r>
          </w:p>
          <w:p w14:paraId="15ADAA35" w14:textId="4267695A" w:rsidR="000E3512" w:rsidRDefault="000E3512" w:rsidP="00D61CB9">
            <w:pPr>
              <w:pStyle w:val="NoSpacing"/>
              <w:rPr>
                <w:lang w:val="en-GB"/>
              </w:rPr>
            </w:pPr>
          </w:p>
          <w:p w14:paraId="14418115" w14:textId="0073ED73" w:rsidR="000E3512" w:rsidRDefault="000E3512" w:rsidP="00D61CB9">
            <w:pPr>
              <w:pStyle w:val="NoSpacing"/>
              <w:rPr>
                <w:lang w:val="en-GB"/>
              </w:rPr>
            </w:pPr>
            <w:r>
              <w:rPr>
                <w:lang w:val="en-GB"/>
              </w:rPr>
              <w:t xml:space="preserve">Design team to validate this with publishers as part of the file format review.   </w:t>
            </w:r>
          </w:p>
          <w:p w14:paraId="6BD8D170" w14:textId="77777777" w:rsidR="003A76C2" w:rsidRDefault="003A76C2" w:rsidP="00D61CB9">
            <w:pPr>
              <w:pStyle w:val="NoSpacing"/>
              <w:rPr>
                <w:lang w:val="en-GB"/>
              </w:rPr>
            </w:pPr>
          </w:p>
          <w:p w14:paraId="3EEB3F5E" w14:textId="77777777" w:rsidR="003A76C2" w:rsidRDefault="003A76C2" w:rsidP="003A76C2">
            <w:pPr>
              <w:pStyle w:val="NoSpacing"/>
              <w:rPr>
                <w:b/>
                <w:bCs/>
                <w:i/>
                <w:iCs/>
                <w:lang w:val="en-GB"/>
              </w:rPr>
            </w:pPr>
            <w:r w:rsidRPr="00A75551">
              <w:rPr>
                <w:b/>
                <w:bCs/>
                <w:i/>
                <w:iCs/>
                <w:lang w:val="en-GB"/>
              </w:rPr>
              <w:t xml:space="preserve">Updated following workshop with Publishers </w:t>
            </w:r>
          </w:p>
          <w:p w14:paraId="0FC9771D" w14:textId="4DE89F61" w:rsidR="003A76C2" w:rsidRDefault="003A76C2" w:rsidP="003A76C2">
            <w:pPr>
              <w:pStyle w:val="NoSpacing"/>
              <w:rPr>
                <w:lang w:val="en-GB"/>
              </w:rPr>
            </w:pPr>
            <w:r>
              <w:rPr>
                <w:lang w:val="en-GB"/>
              </w:rPr>
              <w:t xml:space="preserve">Incorporation of publisher role is ok with Publishers.  Also added a default value at header level. </w:t>
            </w:r>
          </w:p>
          <w:p w14:paraId="29FB5360" w14:textId="6EF1819A" w:rsidR="008163C7" w:rsidRPr="00025937" w:rsidRDefault="00063768" w:rsidP="00D61CB9">
            <w:pPr>
              <w:pStyle w:val="NoSpacing"/>
              <w:rPr>
                <w:i/>
                <w:lang w:val="en-GB"/>
              </w:rPr>
            </w:pPr>
            <w:r w:rsidRPr="00025937">
              <w:rPr>
                <w:i/>
                <w:iCs/>
                <w:lang w:val="en-GB"/>
              </w:rPr>
              <w:t xml:space="preserve"> </w:t>
            </w:r>
          </w:p>
        </w:tc>
        <w:tc>
          <w:tcPr>
            <w:tcW w:w="975" w:type="dxa"/>
            <w:tcBorders>
              <w:top w:val="single" w:sz="4" w:space="0" w:color="auto"/>
              <w:left w:val="single" w:sz="4" w:space="0" w:color="auto"/>
              <w:bottom w:val="single" w:sz="4" w:space="0" w:color="auto"/>
              <w:right w:val="single" w:sz="4" w:space="0" w:color="auto"/>
            </w:tcBorders>
          </w:tcPr>
          <w:p w14:paraId="29BA606B" w14:textId="2AC92BF4" w:rsidR="00D61CB9" w:rsidRPr="00BF29D1" w:rsidRDefault="003A76C2" w:rsidP="00D61CB9">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6E11BAD7" w14:textId="3FF9D2D2" w:rsidR="00D61CB9" w:rsidRPr="00BF29D1" w:rsidRDefault="00E4219C" w:rsidP="00D61CB9">
            <w:pPr>
              <w:pStyle w:val="NoSpacing"/>
              <w:rPr>
                <w:lang w:val="en-GB"/>
              </w:rPr>
            </w:pPr>
            <w:r>
              <w:rPr>
                <w:lang w:val="en-GB"/>
              </w:rPr>
              <w:t>Design Team</w:t>
            </w:r>
          </w:p>
        </w:tc>
      </w:tr>
      <w:tr w:rsidR="00D61CB9" w:rsidRPr="00BF29D1" w14:paraId="5C73A651" w14:textId="77777777" w:rsidTr="00025937">
        <w:tc>
          <w:tcPr>
            <w:tcW w:w="790" w:type="dxa"/>
            <w:tcBorders>
              <w:top w:val="single" w:sz="4" w:space="0" w:color="auto"/>
              <w:left w:val="single" w:sz="4" w:space="0" w:color="auto"/>
              <w:bottom w:val="single" w:sz="4" w:space="0" w:color="auto"/>
              <w:right w:val="single" w:sz="4" w:space="0" w:color="auto"/>
            </w:tcBorders>
          </w:tcPr>
          <w:p w14:paraId="776F5D53" w14:textId="737014E4" w:rsidR="00D61CB9" w:rsidRPr="00BF29D1" w:rsidRDefault="00232B79" w:rsidP="00D61CB9">
            <w:pPr>
              <w:pStyle w:val="NoSpacing"/>
              <w:rPr>
                <w:lang w:val="en-GB"/>
              </w:rPr>
            </w:pPr>
            <w:r>
              <w:rPr>
                <w:lang w:val="en-GB"/>
              </w:rPr>
              <w:t>2</w:t>
            </w:r>
          </w:p>
        </w:tc>
        <w:tc>
          <w:tcPr>
            <w:tcW w:w="3208" w:type="dxa"/>
            <w:tcBorders>
              <w:top w:val="single" w:sz="4" w:space="0" w:color="auto"/>
              <w:left w:val="single" w:sz="4" w:space="0" w:color="auto"/>
              <w:bottom w:val="single" w:sz="4" w:space="0" w:color="auto"/>
              <w:right w:val="single" w:sz="4" w:space="0" w:color="auto"/>
            </w:tcBorders>
          </w:tcPr>
          <w:p w14:paraId="065C33BD" w14:textId="3CD33CB4" w:rsidR="00D61CB9" w:rsidRPr="00BF29D1" w:rsidRDefault="003D7E85" w:rsidP="00D61CB9">
            <w:pPr>
              <w:pStyle w:val="NoSpacing"/>
              <w:rPr>
                <w:lang w:val="en-GB"/>
              </w:rPr>
            </w:pPr>
            <w:r>
              <w:rPr>
                <w:lang w:val="en-GB"/>
              </w:rPr>
              <w:t>O</w:t>
            </w:r>
            <w:r w:rsidR="00CF6836">
              <w:rPr>
                <w:lang w:val="en-GB"/>
              </w:rPr>
              <w:t xml:space="preserve">pen </w:t>
            </w:r>
            <w:r w:rsidR="00C5011F">
              <w:rPr>
                <w:lang w:val="en-GB"/>
              </w:rPr>
              <w:t xml:space="preserve">Item: Must all allocation service requests go through societies file shares </w:t>
            </w:r>
          </w:p>
        </w:tc>
        <w:tc>
          <w:tcPr>
            <w:tcW w:w="3368" w:type="dxa"/>
            <w:tcBorders>
              <w:top w:val="single" w:sz="4" w:space="0" w:color="auto"/>
              <w:left w:val="single" w:sz="4" w:space="0" w:color="auto"/>
              <w:bottom w:val="single" w:sz="4" w:space="0" w:color="auto"/>
              <w:right w:val="single" w:sz="4" w:space="0" w:color="auto"/>
            </w:tcBorders>
          </w:tcPr>
          <w:p w14:paraId="5AA3EBF0" w14:textId="77777777" w:rsidR="00161FC6" w:rsidRDefault="00784FB9" w:rsidP="00D61CB9">
            <w:pPr>
              <w:pStyle w:val="NoSpacing"/>
              <w:rPr>
                <w:lang w:val="en-GB"/>
              </w:rPr>
            </w:pPr>
            <w:r>
              <w:rPr>
                <w:lang w:val="en-GB"/>
              </w:rPr>
              <w:t xml:space="preserve">This specification is </w:t>
            </w:r>
            <w:r w:rsidR="005D32CF">
              <w:rPr>
                <w:lang w:val="en-GB"/>
              </w:rPr>
              <w:t xml:space="preserve">for a single combined software </w:t>
            </w:r>
            <w:r w:rsidR="00161FC6">
              <w:rPr>
                <w:lang w:val="en-GB"/>
              </w:rPr>
              <w:t>application</w:t>
            </w:r>
            <w:r w:rsidR="005D32CF">
              <w:rPr>
                <w:lang w:val="en-GB"/>
              </w:rPr>
              <w:t xml:space="preserve"> to cater for allocations and </w:t>
            </w:r>
            <w:r w:rsidR="00AC3C92">
              <w:rPr>
                <w:lang w:val="en-GB"/>
              </w:rPr>
              <w:t xml:space="preserve">resolution.  </w:t>
            </w:r>
          </w:p>
          <w:p w14:paraId="1A39936F" w14:textId="23EC5531" w:rsidR="00D61CB9" w:rsidRPr="00BF29D1" w:rsidRDefault="00B148F3" w:rsidP="00D61CB9">
            <w:pPr>
              <w:pStyle w:val="NoSpacing"/>
              <w:rPr>
                <w:lang w:val="en-GB"/>
              </w:rPr>
            </w:pPr>
            <w:r>
              <w:rPr>
                <w:lang w:val="en-GB"/>
              </w:rPr>
              <w:lastRenderedPageBreak/>
              <w:t xml:space="preserve">It is agnostic as to </w:t>
            </w:r>
            <w:r w:rsidR="00D21103">
              <w:rPr>
                <w:lang w:val="en-GB"/>
              </w:rPr>
              <w:t xml:space="preserve">the process through which files </w:t>
            </w:r>
            <w:r w:rsidR="008E7706">
              <w:rPr>
                <w:lang w:val="en-GB"/>
              </w:rPr>
              <w:t xml:space="preserve">get to </w:t>
            </w:r>
            <w:r w:rsidR="00161FC6">
              <w:rPr>
                <w:lang w:val="en-GB"/>
              </w:rPr>
              <w:t>or are r</w:t>
            </w:r>
            <w:r w:rsidR="00B925C5">
              <w:rPr>
                <w:lang w:val="en-GB"/>
              </w:rPr>
              <w:t xml:space="preserve">etrieved from the service. </w:t>
            </w:r>
            <w:r w:rsidR="003E5EF8">
              <w:rPr>
                <w:lang w:val="en-GB"/>
              </w:rPr>
              <w:t xml:space="preserve">  The introduction section has been updated to reflect this.</w:t>
            </w:r>
          </w:p>
        </w:tc>
        <w:tc>
          <w:tcPr>
            <w:tcW w:w="975" w:type="dxa"/>
            <w:tcBorders>
              <w:top w:val="single" w:sz="4" w:space="0" w:color="auto"/>
              <w:left w:val="single" w:sz="4" w:space="0" w:color="auto"/>
              <w:bottom w:val="single" w:sz="4" w:space="0" w:color="auto"/>
              <w:right w:val="single" w:sz="4" w:space="0" w:color="auto"/>
            </w:tcBorders>
          </w:tcPr>
          <w:p w14:paraId="2DD9BE86" w14:textId="6E1987BF" w:rsidR="00D61CB9" w:rsidRPr="00BF29D1" w:rsidRDefault="003E5EF8" w:rsidP="00D61CB9">
            <w:pPr>
              <w:pStyle w:val="NoSpacing"/>
              <w:rPr>
                <w:lang w:val="en-GB"/>
              </w:rPr>
            </w:pPr>
            <w:r>
              <w:rPr>
                <w:lang w:val="en-GB"/>
              </w:rPr>
              <w:lastRenderedPageBreak/>
              <w:t>Closed</w:t>
            </w:r>
          </w:p>
        </w:tc>
        <w:tc>
          <w:tcPr>
            <w:tcW w:w="1626" w:type="dxa"/>
            <w:tcBorders>
              <w:top w:val="single" w:sz="4" w:space="0" w:color="auto"/>
              <w:left w:val="single" w:sz="4" w:space="0" w:color="auto"/>
              <w:bottom w:val="single" w:sz="4" w:space="0" w:color="auto"/>
              <w:right w:val="single" w:sz="4" w:space="0" w:color="auto"/>
            </w:tcBorders>
          </w:tcPr>
          <w:p w14:paraId="156EF32C" w14:textId="2CE73755" w:rsidR="00D61CB9" w:rsidRPr="00BF29D1" w:rsidRDefault="0094703A" w:rsidP="00D61CB9">
            <w:pPr>
              <w:pStyle w:val="NoSpacing"/>
              <w:rPr>
                <w:lang w:val="en-GB"/>
              </w:rPr>
            </w:pPr>
            <w:r>
              <w:rPr>
                <w:lang w:val="en-GB"/>
              </w:rPr>
              <w:t>John C</w:t>
            </w:r>
          </w:p>
        </w:tc>
      </w:tr>
      <w:tr w:rsidR="006D2BF7" w:rsidRPr="00BF29D1" w14:paraId="102B8898" w14:textId="77777777" w:rsidTr="00025937">
        <w:tc>
          <w:tcPr>
            <w:tcW w:w="790" w:type="dxa"/>
            <w:tcBorders>
              <w:top w:val="single" w:sz="4" w:space="0" w:color="auto"/>
              <w:left w:val="single" w:sz="4" w:space="0" w:color="auto"/>
              <w:bottom w:val="single" w:sz="4" w:space="0" w:color="auto"/>
              <w:right w:val="single" w:sz="4" w:space="0" w:color="auto"/>
            </w:tcBorders>
          </w:tcPr>
          <w:p w14:paraId="5BC04844" w14:textId="36E34F57" w:rsidR="006D2BF7" w:rsidRPr="00BF29D1" w:rsidRDefault="005351E0">
            <w:pPr>
              <w:pStyle w:val="NoSpacing"/>
              <w:rPr>
                <w:lang w:val="en-GB"/>
              </w:rPr>
            </w:pPr>
            <w:r>
              <w:rPr>
                <w:lang w:val="en-GB"/>
              </w:rPr>
              <w:t>3</w:t>
            </w:r>
          </w:p>
        </w:tc>
        <w:tc>
          <w:tcPr>
            <w:tcW w:w="3208" w:type="dxa"/>
            <w:tcBorders>
              <w:top w:val="single" w:sz="4" w:space="0" w:color="auto"/>
              <w:left w:val="single" w:sz="4" w:space="0" w:color="auto"/>
              <w:bottom w:val="single" w:sz="4" w:space="0" w:color="auto"/>
              <w:right w:val="single" w:sz="4" w:space="0" w:color="auto"/>
            </w:tcBorders>
          </w:tcPr>
          <w:p w14:paraId="7AA1468B" w14:textId="5C0B33EE" w:rsidR="006D2BF7" w:rsidRPr="00BF29D1" w:rsidRDefault="004263F0">
            <w:pPr>
              <w:pStyle w:val="NoSpacing"/>
              <w:rPr>
                <w:lang w:val="en-GB"/>
              </w:rPr>
            </w:pPr>
            <w:r>
              <w:rPr>
                <w:lang w:val="en-GB"/>
              </w:rPr>
              <w:t>Open Item: Remove any disambiguation</w:t>
            </w:r>
            <w:r w:rsidR="00751541">
              <w:rPr>
                <w:lang w:val="en-GB"/>
              </w:rPr>
              <w:t xml:space="preserve"> data that is provided </w:t>
            </w:r>
            <w:r w:rsidR="00927A11">
              <w:rPr>
                <w:lang w:val="en-GB"/>
              </w:rPr>
              <w:t xml:space="preserve">though allow it in the format.  </w:t>
            </w:r>
          </w:p>
        </w:tc>
        <w:tc>
          <w:tcPr>
            <w:tcW w:w="3368" w:type="dxa"/>
            <w:tcBorders>
              <w:top w:val="single" w:sz="4" w:space="0" w:color="auto"/>
              <w:left w:val="single" w:sz="4" w:space="0" w:color="auto"/>
              <w:bottom w:val="single" w:sz="4" w:space="0" w:color="auto"/>
              <w:right w:val="single" w:sz="4" w:space="0" w:color="auto"/>
            </w:tcBorders>
          </w:tcPr>
          <w:p w14:paraId="3FD27C6C" w14:textId="77777777" w:rsidR="006D2BF7" w:rsidRDefault="002B0FC4">
            <w:pPr>
              <w:pStyle w:val="NoSpacing"/>
              <w:rPr>
                <w:lang w:val="en-GB"/>
              </w:rPr>
            </w:pPr>
            <w:r>
              <w:rPr>
                <w:lang w:val="en-GB"/>
              </w:rPr>
              <w:t xml:space="preserve">John C to investigate how this can be done. </w:t>
            </w:r>
          </w:p>
          <w:p w14:paraId="482BFDCF" w14:textId="77777777" w:rsidR="00FF2F84" w:rsidRDefault="00FF2F84">
            <w:pPr>
              <w:pStyle w:val="NoSpacing"/>
              <w:rPr>
                <w:lang w:val="en-GB"/>
              </w:rPr>
            </w:pPr>
          </w:p>
          <w:p w14:paraId="55A4C515" w14:textId="77777777" w:rsidR="00FF2F84" w:rsidRDefault="00FF2F84">
            <w:pPr>
              <w:pStyle w:val="NoSpacing"/>
              <w:rPr>
                <w:lang w:val="en-GB"/>
              </w:rPr>
            </w:pPr>
            <w:r>
              <w:rPr>
                <w:lang w:val="en-GB"/>
              </w:rPr>
              <w:t xml:space="preserve">Ans: This can be done reasonably easily as we can </w:t>
            </w:r>
            <w:r w:rsidR="00F45D68">
              <w:rPr>
                <w:lang w:val="en-GB"/>
              </w:rPr>
              <w:t xml:space="preserve">just not pass it through from the file format into the web service.  </w:t>
            </w:r>
            <w:r w:rsidR="00656EDB">
              <w:rPr>
                <w:lang w:val="en-GB"/>
              </w:rPr>
              <w:t xml:space="preserve">When needed going forward we can </w:t>
            </w:r>
            <w:r w:rsidR="00296E52">
              <w:rPr>
                <w:lang w:val="en-GB"/>
              </w:rPr>
              <w:t xml:space="preserve">add it </w:t>
            </w:r>
            <w:r w:rsidR="007E0A89">
              <w:rPr>
                <w:lang w:val="en-GB"/>
              </w:rPr>
              <w:t xml:space="preserve">back </w:t>
            </w:r>
            <w:r w:rsidR="00296E52">
              <w:rPr>
                <w:lang w:val="en-GB"/>
              </w:rPr>
              <w:t xml:space="preserve">in again.  </w:t>
            </w:r>
            <w:r w:rsidR="005F227A">
              <w:rPr>
                <w:lang w:val="en-GB"/>
              </w:rPr>
              <w:t xml:space="preserve">Are we sure we really want to do this though?  </w:t>
            </w:r>
            <w:r w:rsidR="007F5D65">
              <w:rPr>
                <w:lang w:val="en-GB"/>
              </w:rPr>
              <w:t>It seem</w:t>
            </w:r>
            <w:r w:rsidR="00296E52">
              <w:rPr>
                <w:lang w:val="en-GB"/>
              </w:rPr>
              <w:t xml:space="preserve">s simpler to me to just </w:t>
            </w:r>
            <w:r w:rsidR="000F50E2">
              <w:rPr>
                <w:lang w:val="en-GB"/>
              </w:rPr>
              <w:t>say to the publishers not to use it for now and just monitor i</w:t>
            </w:r>
            <w:r w:rsidR="00992365">
              <w:rPr>
                <w:lang w:val="en-GB"/>
              </w:rPr>
              <w:t xml:space="preserve">t.  If needed, I’ll add in some additional rules against these fields in the format to define it. </w:t>
            </w:r>
            <w:r w:rsidR="00E646C5">
              <w:rPr>
                <w:lang w:val="en-GB"/>
              </w:rPr>
              <w:t xml:space="preserve">  </w:t>
            </w:r>
            <w:r w:rsidR="004A2D5B">
              <w:rPr>
                <w:lang w:val="en-GB"/>
              </w:rPr>
              <w:t xml:space="preserve">Next action is for the design team to decide if we need to do this or not. </w:t>
            </w:r>
          </w:p>
          <w:p w14:paraId="2FD72EE9" w14:textId="71942284" w:rsidR="00561D0E" w:rsidRDefault="00561D0E">
            <w:pPr>
              <w:pStyle w:val="NoSpacing"/>
              <w:rPr>
                <w:lang w:val="en-GB"/>
              </w:rPr>
            </w:pPr>
          </w:p>
          <w:p w14:paraId="3CC94235" w14:textId="77777777" w:rsidR="00C22414" w:rsidRPr="00691851" w:rsidRDefault="00C22414" w:rsidP="00C22414">
            <w:pPr>
              <w:pStyle w:val="NoSpacing"/>
              <w:rPr>
                <w:b/>
                <w:bCs/>
                <w:i/>
                <w:iCs/>
                <w:lang w:val="en-GB"/>
              </w:rPr>
            </w:pPr>
            <w:r w:rsidRPr="00691851">
              <w:rPr>
                <w:b/>
                <w:bCs/>
                <w:i/>
                <w:iCs/>
                <w:lang w:val="en-GB"/>
              </w:rPr>
              <w:t>Updated following workshop on 10</w:t>
            </w:r>
            <w:r w:rsidRPr="00691851">
              <w:rPr>
                <w:b/>
                <w:bCs/>
                <w:i/>
                <w:iCs/>
                <w:vertAlign w:val="superscript"/>
                <w:lang w:val="en-GB"/>
              </w:rPr>
              <w:t>th</w:t>
            </w:r>
            <w:r w:rsidRPr="00691851">
              <w:rPr>
                <w:b/>
                <w:bCs/>
                <w:i/>
                <w:iCs/>
                <w:lang w:val="en-GB"/>
              </w:rPr>
              <w:t xml:space="preserve"> Feb: </w:t>
            </w:r>
          </w:p>
          <w:p w14:paraId="5AFD26E0" w14:textId="77777777" w:rsidR="00C22414" w:rsidRDefault="00C22414">
            <w:pPr>
              <w:pStyle w:val="NoSpacing"/>
              <w:rPr>
                <w:lang w:val="en-GB"/>
              </w:rPr>
            </w:pPr>
          </w:p>
          <w:p w14:paraId="29C37C38" w14:textId="60520B37" w:rsidR="009A7D7E" w:rsidRDefault="00210E04">
            <w:pPr>
              <w:pStyle w:val="NoSpacing"/>
              <w:rPr>
                <w:lang w:val="en-GB"/>
              </w:rPr>
            </w:pPr>
            <w:r>
              <w:rPr>
                <w:lang w:val="en-GB"/>
              </w:rPr>
              <w:t xml:space="preserve">Agreed </w:t>
            </w:r>
            <w:r w:rsidR="00922FE1">
              <w:rPr>
                <w:lang w:val="en-GB"/>
              </w:rPr>
              <w:t xml:space="preserve">with the design team </w:t>
            </w:r>
            <w:r>
              <w:rPr>
                <w:lang w:val="en-GB"/>
              </w:rPr>
              <w:t xml:space="preserve">that </w:t>
            </w:r>
            <w:r w:rsidR="00922FE1">
              <w:rPr>
                <w:lang w:val="en-GB"/>
              </w:rPr>
              <w:t xml:space="preserve">either way of doing it is acceptable.  </w:t>
            </w:r>
            <w:r w:rsidR="009A7D7E">
              <w:rPr>
                <w:lang w:val="en-GB"/>
              </w:rPr>
              <w:t>I.E. T</w:t>
            </w:r>
            <w:r w:rsidR="00712EAF">
              <w:rPr>
                <w:lang w:val="en-GB"/>
              </w:rPr>
              <w:t xml:space="preserve">hrough the software or </w:t>
            </w:r>
            <w:r w:rsidR="00D07D34">
              <w:rPr>
                <w:lang w:val="en-GB"/>
              </w:rPr>
              <w:t>through communicating</w:t>
            </w:r>
            <w:r w:rsidR="00614190">
              <w:rPr>
                <w:lang w:val="en-GB"/>
              </w:rPr>
              <w:t xml:space="preserve"> to publishers</w:t>
            </w:r>
            <w:r w:rsidR="000A272B">
              <w:rPr>
                <w:lang w:val="en-GB"/>
              </w:rPr>
              <w:t xml:space="preserve"> that they should not use the feature until notified</w:t>
            </w:r>
            <w:r w:rsidR="009A7D7E">
              <w:rPr>
                <w:lang w:val="en-GB"/>
              </w:rPr>
              <w:t xml:space="preserve">. </w:t>
            </w:r>
          </w:p>
          <w:p w14:paraId="390ACA21" w14:textId="77777777" w:rsidR="009A7D7E" w:rsidRDefault="009A7D7E">
            <w:pPr>
              <w:pStyle w:val="NoSpacing"/>
              <w:rPr>
                <w:lang w:val="en-GB"/>
              </w:rPr>
            </w:pPr>
          </w:p>
          <w:p w14:paraId="5C5610D3" w14:textId="77777777" w:rsidR="00561D0E" w:rsidRDefault="00D65F71">
            <w:pPr>
              <w:pStyle w:val="NoSpacing"/>
              <w:rPr>
                <w:lang w:val="en-GB"/>
              </w:rPr>
            </w:pPr>
            <w:r>
              <w:rPr>
                <w:lang w:val="en-GB"/>
              </w:rPr>
              <w:t xml:space="preserve">I suggest we proceed with the </w:t>
            </w:r>
            <w:r w:rsidR="000A272B">
              <w:rPr>
                <w:lang w:val="en-GB"/>
              </w:rPr>
              <w:t>“</w:t>
            </w:r>
            <w:r>
              <w:rPr>
                <w:lang w:val="en-GB"/>
              </w:rPr>
              <w:t>communicating to publishers</w:t>
            </w:r>
            <w:r w:rsidR="000A272B">
              <w:rPr>
                <w:lang w:val="en-GB"/>
              </w:rPr>
              <w:t>”</w:t>
            </w:r>
            <w:r>
              <w:rPr>
                <w:lang w:val="en-GB"/>
              </w:rPr>
              <w:t xml:space="preserve"> approach</w:t>
            </w:r>
            <w:r w:rsidR="000A272B">
              <w:rPr>
                <w:lang w:val="en-GB"/>
              </w:rPr>
              <w:t xml:space="preserve">. </w:t>
            </w:r>
          </w:p>
          <w:p w14:paraId="0EDB6B8B" w14:textId="77777777" w:rsidR="00EE7A50" w:rsidRDefault="00EE7A50">
            <w:pPr>
              <w:pStyle w:val="NoSpacing"/>
              <w:rPr>
                <w:lang w:val="en-GB"/>
              </w:rPr>
            </w:pPr>
          </w:p>
          <w:p w14:paraId="5ADE4A02" w14:textId="77777777" w:rsidR="00CC732D" w:rsidRDefault="00CC732D" w:rsidP="00CC732D">
            <w:pPr>
              <w:pStyle w:val="NoSpacing"/>
              <w:rPr>
                <w:b/>
                <w:bCs/>
                <w:i/>
                <w:iCs/>
                <w:lang w:val="en-GB"/>
              </w:rPr>
            </w:pPr>
            <w:r w:rsidRPr="00A75551">
              <w:rPr>
                <w:b/>
                <w:bCs/>
                <w:i/>
                <w:iCs/>
                <w:lang w:val="en-GB"/>
              </w:rPr>
              <w:t xml:space="preserve">Updated following workshop with Publishers </w:t>
            </w:r>
          </w:p>
          <w:p w14:paraId="181C4DA4" w14:textId="6F53F95C" w:rsidR="00EE7A50" w:rsidRPr="00BF29D1" w:rsidRDefault="00CC732D" w:rsidP="00CC732D">
            <w:pPr>
              <w:pStyle w:val="NoSpacing"/>
              <w:rPr>
                <w:lang w:val="en-GB"/>
              </w:rPr>
            </w:pPr>
            <w:r>
              <w:rPr>
                <w:lang w:val="en-GB"/>
              </w:rPr>
              <w:t xml:space="preserve">In general Publishers were ok with a delayed usage </w:t>
            </w:r>
            <w:r w:rsidR="003A76C2">
              <w:rPr>
                <w:lang w:val="en-GB"/>
              </w:rPr>
              <w:t>of the disambiguation functionality.</w:t>
            </w:r>
            <w:r>
              <w:rPr>
                <w:lang w:val="en-GB"/>
              </w:rPr>
              <w:t xml:space="preserve"> </w:t>
            </w:r>
            <w:r w:rsidRPr="00A75551">
              <w:rPr>
                <w:lang w:val="en-GB"/>
              </w:rPr>
              <w:t xml:space="preserve"> </w:t>
            </w:r>
          </w:p>
        </w:tc>
        <w:tc>
          <w:tcPr>
            <w:tcW w:w="975" w:type="dxa"/>
            <w:tcBorders>
              <w:top w:val="single" w:sz="4" w:space="0" w:color="auto"/>
              <w:left w:val="single" w:sz="4" w:space="0" w:color="auto"/>
              <w:bottom w:val="single" w:sz="4" w:space="0" w:color="auto"/>
              <w:right w:val="single" w:sz="4" w:space="0" w:color="auto"/>
            </w:tcBorders>
          </w:tcPr>
          <w:p w14:paraId="10DB4BE5" w14:textId="0CAC5C38" w:rsidR="006D2BF7" w:rsidRPr="00BF29D1" w:rsidRDefault="003A76C2">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47FB5653" w14:textId="00EF72C0" w:rsidR="006D2BF7" w:rsidRPr="00BF29D1" w:rsidRDefault="004A2D5B">
            <w:pPr>
              <w:pStyle w:val="NoSpacing"/>
              <w:rPr>
                <w:lang w:val="en-GB"/>
              </w:rPr>
            </w:pPr>
            <w:r>
              <w:rPr>
                <w:lang w:val="en-GB"/>
              </w:rPr>
              <w:t>Design Team</w:t>
            </w:r>
          </w:p>
        </w:tc>
      </w:tr>
      <w:tr w:rsidR="006D2BF7" w:rsidRPr="00BF29D1" w14:paraId="2433D164" w14:textId="77777777" w:rsidTr="00025937">
        <w:tc>
          <w:tcPr>
            <w:tcW w:w="790" w:type="dxa"/>
            <w:tcBorders>
              <w:top w:val="single" w:sz="4" w:space="0" w:color="auto"/>
              <w:left w:val="single" w:sz="4" w:space="0" w:color="auto"/>
              <w:bottom w:val="single" w:sz="4" w:space="0" w:color="auto"/>
              <w:right w:val="single" w:sz="4" w:space="0" w:color="auto"/>
            </w:tcBorders>
          </w:tcPr>
          <w:p w14:paraId="2897F626" w14:textId="438CBFA2" w:rsidR="006D2BF7" w:rsidRPr="00BF29D1" w:rsidRDefault="008F75A3">
            <w:pPr>
              <w:pStyle w:val="NoSpacing"/>
              <w:rPr>
                <w:lang w:val="en-GB"/>
              </w:rPr>
            </w:pPr>
            <w:r>
              <w:rPr>
                <w:lang w:val="en-GB"/>
              </w:rPr>
              <w:lastRenderedPageBreak/>
              <w:t>4</w:t>
            </w:r>
          </w:p>
        </w:tc>
        <w:tc>
          <w:tcPr>
            <w:tcW w:w="3208" w:type="dxa"/>
            <w:tcBorders>
              <w:top w:val="single" w:sz="4" w:space="0" w:color="auto"/>
              <w:left w:val="single" w:sz="4" w:space="0" w:color="auto"/>
              <w:bottom w:val="single" w:sz="4" w:space="0" w:color="auto"/>
              <w:right w:val="single" w:sz="4" w:space="0" w:color="auto"/>
            </w:tcBorders>
          </w:tcPr>
          <w:p w14:paraId="68CACC32" w14:textId="11BF4E43" w:rsidR="006D2BF7" w:rsidRPr="00BF29D1" w:rsidRDefault="00F2392D" w:rsidP="00B25B86">
            <w:pPr>
              <w:pStyle w:val="NoSpacing"/>
              <w:rPr>
                <w:lang w:val="en-GB"/>
              </w:rPr>
            </w:pPr>
            <w:r>
              <w:rPr>
                <w:lang w:val="en-GB"/>
              </w:rPr>
              <w:t xml:space="preserve">Open Item: </w:t>
            </w:r>
            <w:r w:rsidR="00F95513">
              <w:rPr>
                <w:lang w:val="en-GB"/>
              </w:rPr>
              <w:t xml:space="preserve"> Support the capture of additional identifiers such as ISRCs through allocation requests.   </w:t>
            </w:r>
          </w:p>
        </w:tc>
        <w:tc>
          <w:tcPr>
            <w:tcW w:w="3368" w:type="dxa"/>
            <w:tcBorders>
              <w:top w:val="single" w:sz="4" w:space="0" w:color="auto"/>
              <w:left w:val="single" w:sz="4" w:space="0" w:color="auto"/>
              <w:bottom w:val="single" w:sz="4" w:space="0" w:color="auto"/>
              <w:right w:val="single" w:sz="4" w:space="0" w:color="auto"/>
            </w:tcBorders>
          </w:tcPr>
          <w:p w14:paraId="47088370" w14:textId="55427940" w:rsidR="006D2BF7" w:rsidRPr="00BF29D1" w:rsidRDefault="00BD478E">
            <w:pPr>
              <w:pStyle w:val="NoSpacing"/>
              <w:rPr>
                <w:lang w:val="en-GB"/>
              </w:rPr>
            </w:pPr>
            <w:r>
              <w:rPr>
                <w:lang w:val="en-GB"/>
              </w:rPr>
              <w:t xml:space="preserve">I’ve added in an additional identifiers section </w:t>
            </w:r>
            <w:r w:rsidR="007B7BF3">
              <w:rPr>
                <w:lang w:val="en-GB"/>
              </w:rPr>
              <w:t xml:space="preserve">that for now just includes ISRCs.  See </w:t>
            </w:r>
            <w:r w:rsidR="008229FA">
              <w:rPr>
                <w:lang w:val="en-GB"/>
              </w:rPr>
              <w:t xml:space="preserve">3.1 and 3.2 above.  </w:t>
            </w:r>
          </w:p>
        </w:tc>
        <w:tc>
          <w:tcPr>
            <w:tcW w:w="975" w:type="dxa"/>
            <w:tcBorders>
              <w:top w:val="single" w:sz="4" w:space="0" w:color="auto"/>
              <w:left w:val="single" w:sz="4" w:space="0" w:color="auto"/>
              <w:bottom w:val="single" w:sz="4" w:space="0" w:color="auto"/>
              <w:right w:val="single" w:sz="4" w:space="0" w:color="auto"/>
            </w:tcBorders>
          </w:tcPr>
          <w:p w14:paraId="2CA74165" w14:textId="4B86E386" w:rsidR="006D2BF7" w:rsidRPr="00BF29D1" w:rsidRDefault="00A62D9A">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27849423" w14:textId="51BDB925" w:rsidR="006D2BF7" w:rsidRPr="00BF29D1" w:rsidRDefault="006D2BF7">
            <w:pPr>
              <w:pStyle w:val="NoSpacing"/>
              <w:rPr>
                <w:lang w:val="en-GB"/>
              </w:rPr>
            </w:pPr>
          </w:p>
        </w:tc>
      </w:tr>
      <w:tr w:rsidR="006D2BF7" w:rsidRPr="00BF29D1" w14:paraId="72C91B19" w14:textId="77777777" w:rsidTr="00025937">
        <w:tc>
          <w:tcPr>
            <w:tcW w:w="790" w:type="dxa"/>
            <w:tcBorders>
              <w:top w:val="single" w:sz="4" w:space="0" w:color="auto"/>
              <w:left w:val="single" w:sz="4" w:space="0" w:color="auto"/>
              <w:bottom w:val="single" w:sz="4" w:space="0" w:color="auto"/>
              <w:right w:val="single" w:sz="4" w:space="0" w:color="auto"/>
            </w:tcBorders>
          </w:tcPr>
          <w:p w14:paraId="72F4B886" w14:textId="18D44F15" w:rsidR="006D2BF7" w:rsidRPr="00BF29D1" w:rsidRDefault="00BE08C2">
            <w:pPr>
              <w:pStyle w:val="NoSpacing"/>
              <w:rPr>
                <w:lang w:val="en-GB"/>
              </w:rPr>
            </w:pPr>
            <w:r>
              <w:rPr>
                <w:lang w:val="en-GB"/>
              </w:rPr>
              <w:t>5</w:t>
            </w:r>
          </w:p>
        </w:tc>
        <w:tc>
          <w:tcPr>
            <w:tcW w:w="3208" w:type="dxa"/>
            <w:tcBorders>
              <w:top w:val="single" w:sz="4" w:space="0" w:color="auto"/>
              <w:left w:val="single" w:sz="4" w:space="0" w:color="auto"/>
              <w:bottom w:val="single" w:sz="4" w:space="0" w:color="auto"/>
              <w:right w:val="single" w:sz="4" w:space="0" w:color="auto"/>
            </w:tcBorders>
          </w:tcPr>
          <w:p w14:paraId="3157ECA9" w14:textId="39D7E0BA" w:rsidR="006D2BF7" w:rsidRPr="00BF29D1" w:rsidRDefault="005E4308">
            <w:pPr>
              <w:pStyle w:val="NoSpacing"/>
              <w:rPr>
                <w:lang w:val="en-GB"/>
              </w:rPr>
            </w:pPr>
            <w:r>
              <w:rPr>
                <w:lang w:val="en-GB"/>
              </w:rPr>
              <w:t>John C to track submitters work numbers for both allocation and resolution service.</w:t>
            </w:r>
          </w:p>
        </w:tc>
        <w:tc>
          <w:tcPr>
            <w:tcW w:w="3368" w:type="dxa"/>
            <w:tcBorders>
              <w:top w:val="single" w:sz="4" w:space="0" w:color="auto"/>
              <w:left w:val="single" w:sz="4" w:space="0" w:color="auto"/>
              <w:bottom w:val="single" w:sz="4" w:space="0" w:color="auto"/>
              <w:right w:val="single" w:sz="4" w:space="0" w:color="auto"/>
            </w:tcBorders>
          </w:tcPr>
          <w:p w14:paraId="151ECC2A" w14:textId="2A088AFB" w:rsidR="006D2BF7" w:rsidRPr="00BF29D1" w:rsidRDefault="00920355">
            <w:pPr>
              <w:pStyle w:val="NoSpacing"/>
              <w:rPr>
                <w:lang w:val="en-GB"/>
              </w:rPr>
            </w:pPr>
            <w:r>
              <w:rPr>
                <w:lang w:val="en-GB"/>
              </w:rPr>
              <w:t>This is now reflected in section 3.2 and the associated developer artefacts</w:t>
            </w:r>
          </w:p>
        </w:tc>
        <w:tc>
          <w:tcPr>
            <w:tcW w:w="975" w:type="dxa"/>
            <w:tcBorders>
              <w:top w:val="single" w:sz="4" w:space="0" w:color="auto"/>
              <w:left w:val="single" w:sz="4" w:space="0" w:color="auto"/>
              <w:bottom w:val="single" w:sz="4" w:space="0" w:color="auto"/>
              <w:right w:val="single" w:sz="4" w:space="0" w:color="auto"/>
            </w:tcBorders>
          </w:tcPr>
          <w:p w14:paraId="598B26A5" w14:textId="79F6F599" w:rsidR="006D2BF7" w:rsidRPr="00BF29D1" w:rsidRDefault="00920355">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4A567B68" w14:textId="0E861E7E" w:rsidR="006D2BF7" w:rsidRPr="00BF29D1" w:rsidRDefault="006D2BF7">
            <w:pPr>
              <w:pStyle w:val="NoSpacing"/>
              <w:rPr>
                <w:lang w:val="en-GB"/>
              </w:rPr>
            </w:pPr>
          </w:p>
        </w:tc>
      </w:tr>
      <w:tr w:rsidR="00264157" w:rsidRPr="00BF29D1" w14:paraId="49450E58" w14:textId="77777777" w:rsidTr="00025937">
        <w:tc>
          <w:tcPr>
            <w:tcW w:w="790" w:type="dxa"/>
            <w:tcBorders>
              <w:top w:val="single" w:sz="4" w:space="0" w:color="auto"/>
              <w:left w:val="single" w:sz="4" w:space="0" w:color="auto"/>
              <w:bottom w:val="single" w:sz="4" w:space="0" w:color="auto"/>
              <w:right w:val="single" w:sz="4" w:space="0" w:color="auto"/>
            </w:tcBorders>
          </w:tcPr>
          <w:p w14:paraId="787605FC" w14:textId="79442B0B" w:rsidR="00264157" w:rsidRDefault="00264157">
            <w:pPr>
              <w:pStyle w:val="NoSpacing"/>
              <w:rPr>
                <w:lang w:val="en-GB"/>
              </w:rPr>
            </w:pPr>
            <w:r>
              <w:rPr>
                <w:lang w:val="en-GB"/>
              </w:rPr>
              <w:t>6</w:t>
            </w:r>
          </w:p>
        </w:tc>
        <w:tc>
          <w:tcPr>
            <w:tcW w:w="3208" w:type="dxa"/>
            <w:tcBorders>
              <w:top w:val="single" w:sz="4" w:space="0" w:color="auto"/>
              <w:left w:val="single" w:sz="4" w:space="0" w:color="auto"/>
              <w:bottom w:val="single" w:sz="4" w:space="0" w:color="auto"/>
              <w:right w:val="single" w:sz="4" w:space="0" w:color="auto"/>
            </w:tcBorders>
          </w:tcPr>
          <w:p w14:paraId="62D08F34" w14:textId="7FC5374D" w:rsidR="00264157" w:rsidRDefault="001F17B8">
            <w:pPr>
              <w:pStyle w:val="NoSpacing"/>
              <w:rPr>
                <w:lang w:val="en-GB"/>
              </w:rPr>
            </w:pPr>
            <w:r>
              <w:rPr>
                <w:lang w:val="en-GB"/>
              </w:rPr>
              <w:t xml:space="preserve">Need to </w:t>
            </w:r>
            <w:r w:rsidR="009926C4">
              <w:rPr>
                <w:lang w:val="en-GB"/>
              </w:rPr>
              <w:t xml:space="preserve">test the idea that we can consolidate on a single JSON format </w:t>
            </w:r>
            <w:r w:rsidR="00CC2DBE">
              <w:rPr>
                <w:lang w:val="en-GB"/>
              </w:rPr>
              <w:t>with Publishers</w:t>
            </w:r>
          </w:p>
        </w:tc>
        <w:tc>
          <w:tcPr>
            <w:tcW w:w="3368" w:type="dxa"/>
            <w:tcBorders>
              <w:top w:val="single" w:sz="4" w:space="0" w:color="auto"/>
              <w:left w:val="single" w:sz="4" w:space="0" w:color="auto"/>
              <w:bottom w:val="single" w:sz="4" w:space="0" w:color="auto"/>
              <w:right w:val="single" w:sz="4" w:space="0" w:color="auto"/>
            </w:tcBorders>
          </w:tcPr>
          <w:p w14:paraId="65A72A19" w14:textId="77777777" w:rsidR="00264157" w:rsidRDefault="00CC2DBE">
            <w:pPr>
              <w:pStyle w:val="NoSpacing"/>
              <w:rPr>
                <w:lang w:val="en-GB"/>
              </w:rPr>
            </w:pPr>
            <w:r>
              <w:rPr>
                <w:lang w:val="en-GB"/>
              </w:rPr>
              <w:t xml:space="preserve">Next action is for the design team to take the provisionally agreed specification to publishers and get their feedback. </w:t>
            </w:r>
          </w:p>
          <w:p w14:paraId="7AAF975F" w14:textId="4BE17783" w:rsidR="00CE257D" w:rsidRDefault="00CE257D">
            <w:pPr>
              <w:pStyle w:val="NoSpacing"/>
              <w:rPr>
                <w:lang w:val="en-GB"/>
              </w:rPr>
            </w:pPr>
          </w:p>
          <w:p w14:paraId="0452A517" w14:textId="77777777" w:rsidR="00C22414" w:rsidRPr="00691851" w:rsidRDefault="00C22414" w:rsidP="00C22414">
            <w:pPr>
              <w:pStyle w:val="NoSpacing"/>
              <w:rPr>
                <w:b/>
                <w:bCs/>
                <w:i/>
                <w:iCs/>
                <w:lang w:val="en-GB"/>
              </w:rPr>
            </w:pPr>
            <w:r w:rsidRPr="00691851">
              <w:rPr>
                <w:b/>
                <w:bCs/>
                <w:i/>
                <w:iCs/>
                <w:lang w:val="en-GB"/>
              </w:rPr>
              <w:t>Updated following workshop on 10</w:t>
            </w:r>
            <w:r w:rsidRPr="00691851">
              <w:rPr>
                <w:b/>
                <w:bCs/>
                <w:i/>
                <w:iCs/>
                <w:vertAlign w:val="superscript"/>
                <w:lang w:val="en-GB"/>
              </w:rPr>
              <w:t>th</w:t>
            </w:r>
            <w:r w:rsidRPr="00691851">
              <w:rPr>
                <w:b/>
                <w:bCs/>
                <w:i/>
                <w:iCs/>
                <w:lang w:val="en-GB"/>
              </w:rPr>
              <w:t xml:space="preserve"> Feb: </w:t>
            </w:r>
          </w:p>
          <w:p w14:paraId="6570D456" w14:textId="77777777" w:rsidR="00CE257D" w:rsidRDefault="00C9793D">
            <w:pPr>
              <w:pStyle w:val="NoSpacing"/>
              <w:rPr>
                <w:lang w:val="en-GB"/>
              </w:rPr>
            </w:pPr>
            <w:r>
              <w:rPr>
                <w:lang w:val="en-GB"/>
              </w:rPr>
              <w:t xml:space="preserve">As a fall back we can </w:t>
            </w:r>
            <w:r w:rsidR="00F405E9">
              <w:rPr>
                <w:lang w:val="en-GB"/>
              </w:rPr>
              <w:t>look to support the existing EDI format</w:t>
            </w:r>
            <w:r w:rsidR="009B5A4F">
              <w:rPr>
                <w:lang w:val="en-GB"/>
              </w:rPr>
              <w:t>s</w:t>
            </w:r>
            <w:r w:rsidR="00F405E9">
              <w:rPr>
                <w:lang w:val="en-GB"/>
              </w:rPr>
              <w:t xml:space="preserve"> </w:t>
            </w:r>
            <w:r w:rsidR="00066BA9">
              <w:rPr>
                <w:lang w:val="en-GB"/>
              </w:rPr>
              <w:t>for allocations and resolution in addition to the JSON one</w:t>
            </w:r>
            <w:r w:rsidR="0088506E">
              <w:rPr>
                <w:lang w:val="en-GB"/>
              </w:rPr>
              <w:t xml:space="preserve"> through with minor changes to collect the required additional data (publisher role and publisher work number)</w:t>
            </w:r>
          </w:p>
          <w:p w14:paraId="66059514" w14:textId="77777777" w:rsidR="00812230" w:rsidRDefault="00812230">
            <w:pPr>
              <w:pStyle w:val="NoSpacing"/>
              <w:rPr>
                <w:lang w:val="en-GB"/>
              </w:rPr>
            </w:pPr>
          </w:p>
          <w:p w14:paraId="348ED7DC" w14:textId="77777777" w:rsidR="00812230" w:rsidRDefault="00812230" w:rsidP="00812230">
            <w:pPr>
              <w:pStyle w:val="NoSpacing"/>
              <w:rPr>
                <w:b/>
                <w:bCs/>
                <w:i/>
                <w:iCs/>
                <w:lang w:val="en-GB"/>
              </w:rPr>
            </w:pPr>
            <w:r w:rsidRPr="00A75551">
              <w:rPr>
                <w:b/>
                <w:bCs/>
                <w:i/>
                <w:iCs/>
                <w:lang w:val="en-GB"/>
              </w:rPr>
              <w:t xml:space="preserve">Updated following workshop with Publishers </w:t>
            </w:r>
          </w:p>
          <w:p w14:paraId="7612A510" w14:textId="66FBECFC" w:rsidR="00812230" w:rsidRPr="00BF29D1" w:rsidRDefault="00812230" w:rsidP="00812230">
            <w:pPr>
              <w:pStyle w:val="NoSpacing"/>
              <w:rPr>
                <w:lang w:val="en-GB"/>
              </w:rPr>
            </w:pPr>
            <w:r w:rsidRPr="00A75551">
              <w:rPr>
                <w:lang w:val="en-GB"/>
              </w:rPr>
              <w:t>EDI</w:t>
            </w:r>
            <w:r>
              <w:rPr>
                <w:lang w:val="en-GB"/>
              </w:rPr>
              <w:t xml:space="preserve"> based format is not required. JSON and Flat File formats have been included. </w:t>
            </w:r>
            <w:r w:rsidRPr="00A75551">
              <w:rPr>
                <w:lang w:val="en-GB"/>
              </w:rPr>
              <w:t xml:space="preserve"> </w:t>
            </w:r>
          </w:p>
        </w:tc>
        <w:tc>
          <w:tcPr>
            <w:tcW w:w="975" w:type="dxa"/>
            <w:tcBorders>
              <w:top w:val="single" w:sz="4" w:space="0" w:color="auto"/>
              <w:left w:val="single" w:sz="4" w:space="0" w:color="auto"/>
              <w:bottom w:val="single" w:sz="4" w:space="0" w:color="auto"/>
              <w:right w:val="single" w:sz="4" w:space="0" w:color="auto"/>
            </w:tcBorders>
          </w:tcPr>
          <w:p w14:paraId="44535B96" w14:textId="6DCC0F15" w:rsidR="00264157" w:rsidRPr="00BF29D1" w:rsidRDefault="00812230">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4CED5E3C" w14:textId="54A2D3CD" w:rsidR="00264157" w:rsidRPr="00BF29D1" w:rsidRDefault="00CC2DBE">
            <w:pPr>
              <w:pStyle w:val="NoSpacing"/>
              <w:rPr>
                <w:lang w:val="en-GB"/>
              </w:rPr>
            </w:pPr>
            <w:r>
              <w:rPr>
                <w:lang w:val="en-GB"/>
              </w:rPr>
              <w:t>Design Team</w:t>
            </w:r>
          </w:p>
        </w:tc>
      </w:tr>
      <w:tr w:rsidR="006D2BF7" w:rsidRPr="00BF29D1" w14:paraId="54C4C5E2" w14:textId="77777777" w:rsidTr="00025937">
        <w:tc>
          <w:tcPr>
            <w:tcW w:w="790" w:type="dxa"/>
            <w:tcBorders>
              <w:top w:val="single" w:sz="4" w:space="0" w:color="auto"/>
              <w:left w:val="single" w:sz="4" w:space="0" w:color="auto"/>
              <w:bottom w:val="single" w:sz="4" w:space="0" w:color="auto"/>
              <w:right w:val="single" w:sz="4" w:space="0" w:color="auto"/>
            </w:tcBorders>
          </w:tcPr>
          <w:p w14:paraId="28217183" w14:textId="5B0821B4" w:rsidR="006D2BF7" w:rsidRPr="00BF29D1" w:rsidRDefault="000D7B60">
            <w:pPr>
              <w:pStyle w:val="NoSpacing"/>
              <w:rPr>
                <w:lang w:val="en-GB"/>
              </w:rPr>
            </w:pPr>
            <w:r>
              <w:rPr>
                <w:lang w:val="en-GB"/>
              </w:rPr>
              <w:t>7</w:t>
            </w:r>
          </w:p>
        </w:tc>
        <w:tc>
          <w:tcPr>
            <w:tcW w:w="3208" w:type="dxa"/>
            <w:tcBorders>
              <w:top w:val="single" w:sz="4" w:space="0" w:color="auto"/>
              <w:left w:val="single" w:sz="4" w:space="0" w:color="auto"/>
              <w:bottom w:val="single" w:sz="4" w:space="0" w:color="auto"/>
              <w:right w:val="single" w:sz="4" w:space="0" w:color="auto"/>
            </w:tcBorders>
          </w:tcPr>
          <w:p w14:paraId="260C89EE" w14:textId="747A669C" w:rsidR="006D2BF7" w:rsidRPr="00BF29D1" w:rsidRDefault="000D7B60">
            <w:pPr>
              <w:pStyle w:val="NoSpacing"/>
              <w:rPr>
                <w:lang w:val="en-GB"/>
              </w:rPr>
            </w:pPr>
            <w:r>
              <w:rPr>
                <w:lang w:val="en-GB"/>
              </w:rPr>
              <w:t xml:space="preserve">Currently this spec doesn’t incorporate updating the embedded process as it is currently not in use. </w:t>
            </w:r>
            <w:r w:rsidR="00D74391">
              <w:rPr>
                <w:lang w:val="en-GB"/>
              </w:rPr>
              <w:t xml:space="preserve"> Need to validate if this is the case. </w:t>
            </w:r>
          </w:p>
        </w:tc>
        <w:tc>
          <w:tcPr>
            <w:tcW w:w="3368" w:type="dxa"/>
            <w:tcBorders>
              <w:top w:val="single" w:sz="4" w:space="0" w:color="auto"/>
              <w:left w:val="single" w:sz="4" w:space="0" w:color="auto"/>
              <w:bottom w:val="single" w:sz="4" w:space="0" w:color="auto"/>
              <w:right w:val="single" w:sz="4" w:space="0" w:color="auto"/>
            </w:tcBorders>
          </w:tcPr>
          <w:p w14:paraId="5E2F8CB6" w14:textId="77777777" w:rsidR="006D2BF7" w:rsidRDefault="00A94BB5">
            <w:pPr>
              <w:pStyle w:val="NoSpacing"/>
              <w:rPr>
                <w:lang w:val="en-GB"/>
              </w:rPr>
            </w:pPr>
            <w:r>
              <w:rPr>
                <w:lang w:val="en-GB"/>
              </w:rPr>
              <w:t>Added section 2.6 to document the options for societies in implementing an embedded process</w:t>
            </w:r>
            <w:r w:rsidR="00DE7338">
              <w:rPr>
                <w:lang w:val="en-GB"/>
              </w:rPr>
              <w:t xml:space="preserve">.  This specification does not include the </w:t>
            </w:r>
            <w:r w:rsidR="00960805">
              <w:rPr>
                <w:lang w:val="en-GB"/>
              </w:rPr>
              <w:t>redevelopment of the</w:t>
            </w:r>
            <w:r w:rsidR="005035E7">
              <w:rPr>
                <w:lang w:val="en-GB"/>
              </w:rPr>
              <w:t xml:space="preserve"> IAS Conversion Tool.  This tool in not in live use and no</w:t>
            </w:r>
            <w:r w:rsidR="00473C95">
              <w:rPr>
                <w:lang w:val="en-GB"/>
              </w:rPr>
              <w:t xml:space="preserve"> society has been identified to carry out testing with.   </w:t>
            </w:r>
            <w:r w:rsidR="005300B8">
              <w:rPr>
                <w:lang w:val="en-GB"/>
              </w:rPr>
              <w:t xml:space="preserve">I propose that we </w:t>
            </w:r>
            <w:r w:rsidR="00925364">
              <w:rPr>
                <w:lang w:val="en-GB"/>
              </w:rPr>
              <w:t xml:space="preserve">consider building a replacement for this tool only </w:t>
            </w:r>
            <w:r w:rsidR="00F21A97">
              <w:rPr>
                <w:lang w:val="en-GB"/>
              </w:rPr>
              <w:t xml:space="preserve">if there is real demand for it.  It could be built and tested quickly so if a society wants to </w:t>
            </w:r>
            <w:r w:rsidR="00181645">
              <w:rPr>
                <w:lang w:val="en-GB"/>
              </w:rPr>
              <w:t xml:space="preserve">use it then it could </w:t>
            </w:r>
            <w:r w:rsidR="00D67291">
              <w:rPr>
                <w:lang w:val="en-GB"/>
              </w:rPr>
              <w:t xml:space="preserve">be developed then.  Next action </w:t>
            </w:r>
            <w:r w:rsidR="004A48BF">
              <w:rPr>
                <w:lang w:val="en-GB"/>
              </w:rPr>
              <w:t xml:space="preserve">is for the design team to </w:t>
            </w:r>
            <w:r w:rsidR="004A48BF">
              <w:rPr>
                <w:lang w:val="en-GB"/>
              </w:rPr>
              <w:lastRenderedPageBreak/>
              <w:t xml:space="preserve">confirm that this is acceptable or not. </w:t>
            </w:r>
          </w:p>
          <w:p w14:paraId="72B30DC5" w14:textId="00A0A799" w:rsidR="00751E16" w:rsidRDefault="00751E16">
            <w:pPr>
              <w:pStyle w:val="NoSpacing"/>
              <w:rPr>
                <w:lang w:val="en-GB"/>
              </w:rPr>
            </w:pPr>
          </w:p>
          <w:p w14:paraId="2E4A58DF" w14:textId="417EE7FB" w:rsidR="00BA0EB6" w:rsidRPr="00025937" w:rsidRDefault="00BA0EB6">
            <w:pPr>
              <w:pStyle w:val="NoSpacing"/>
              <w:rPr>
                <w:b/>
                <w:bCs/>
                <w:i/>
                <w:iCs/>
                <w:lang w:val="en-GB"/>
              </w:rPr>
            </w:pPr>
            <w:r w:rsidRPr="00025937">
              <w:rPr>
                <w:b/>
                <w:bCs/>
                <w:i/>
                <w:iCs/>
                <w:lang w:val="en-GB"/>
              </w:rPr>
              <w:t xml:space="preserve">Updated following workshop on </w:t>
            </w:r>
            <w:r w:rsidR="00726529" w:rsidRPr="00025937">
              <w:rPr>
                <w:b/>
                <w:bCs/>
                <w:i/>
                <w:iCs/>
                <w:lang w:val="en-GB"/>
              </w:rPr>
              <w:t>10</w:t>
            </w:r>
            <w:r w:rsidR="00726529" w:rsidRPr="00025937">
              <w:rPr>
                <w:b/>
                <w:bCs/>
                <w:i/>
                <w:iCs/>
                <w:vertAlign w:val="superscript"/>
                <w:lang w:val="en-GB"/>
              </w:rPr>
              <w:t>th</w:t>
            </w:r>
            <w:r w:rsidR="00726529" w:rsidRPr="00025937">
              <w:rPr>
                <w:b/>
                <w:bCs/>
                <w:i/>
                <w:iCs/>
                <w:lang w:val="en-GB"/>
              </w:rPr>
              <w:t xml:space="preserve"> Feb: </w:t>
            </w:r>
          </w:p>
          <w:p w14:paraId="38AED28C" w14:textId="77777777" w:rsidR="00751E16" w:rsidRDefault="00FE39CE">
            <w:pPr>
              <w:pStyle w:val="NoSpacing"/>
              <w:rPr>
                <w:lang w:val="en-GB"/>
              </w:rPr>
            </w:pPr>
            <w:r>
              <w:rPr>
                <w:lang w:val="en-GB"/>
              </w:rPr>
              <w:t xml:space="preserve">Suggest that we revisit this after the publisher consultation.  If we end up </w:t>
            </w:r>
            <w:r w:rsidR="006A3C3D">
              <w:rPr>
                <w:lang w:val="en-GB"/>
              </w:rPr>
              <w:t xml:space="preserve">also supporting the existing EDI </w:t>
            </w:r>
            <w:r w:rsidR="009B5A4F">
              <w:rPr>
                <w:lang w:val="en-GB"/>
              </w:rPr>
              <w:t xml:space="preserve">formats for allocations and </w:t>
            </w:r>
            <w:r w:rsidR="00C22414">
              <w:rPr>
                <w:lang w:val="en-GB"/>
              </w:rPr>
              <w:t>resolution,</w:t>
            </w:r>
            <w:r w:rsidR="009B5A4F">
              <w:rPr>
                <w:lang w:val="en-GB"/>
              </w:rPr>
              <w:t xml:space="preserve"> then the existing </w:t>
            </w:r>
            <w:r w:rsidR="005D6C39">
              <w:rPr>
                <w:lang w:val="en-GB"/>
              </w:rPr>
              <w:t xml:space="preserve">FastTrack file converter application </w:t>
            </w:r>
            <w:r w:rsidR="00BA0EB6">
              <w:rPr>
                <w:lang w:val="en-GB"/>
              </w:rPr>
              <w:t>could still be used</w:t>
            </w:r>
          </w:p>
          <w:p w14:paraId="3A847E3A" w14:textId="77777777" w:rsidR="00331A6B" w:rsidRDefault="00331A6B">
            <w:pPr>
              <w:pStyle w:val="NoSpacing"/>
              <w:rPr>
                <w:lang w:val="en-GB"/>
              </w:rPr>
            </w:pPr>
          </w:p>
          <w:p w14:paraId="3D5F6299" w14:textId="77777777" w:rsidR="00331A6B" w:rsidRDefault="00331A6B">
            <w:pPr>
              <w:pStyle w:val="NoSpacing"/>
              <w:rPr>
                <w:b/>
                <w:bCs/>
                <w:i/>
                <w:iCs/>
                <w:lang w:val="en-GB"/>
              </w:rPr>
            </w:pPr>
            <w:r w:rsidRPr="00A75551">
              <w:rPr>
                <w:b/>
                <w:bCs/>
                <w:i/>
                <w:iCs/>
                <w:lang w:val="en-GB"/>
              </w:rPr>
              <w:t xml:space="preserve">Updated following workshop with Publishers </w:t>
            </w:r>
          </w:p>
          <w:p w14:paraId="4A14330C" w14:textId="2EBACF77" w:rsidR="00A75551" w:rsidRPr="00A75551" w:rsidRDefault="00A75551">
            <w:pPr>
              <w:pStyle w:val="NoSpacing"/>
              <w:rPr>
                <w:lang w:val="en-GB"/>
              </w:rPr>
            </w:pPr>
            <w:r w:rsidRPr="00A75551">
              <w:rPr>
                <w:lang w:val="en-GB"/>
              </w:rPr>
              <w:t>EDI</w:t>
            </w:r>
            <w:r>
              <w:rPr>
                <w:lang w:val="en-GB"/>
              </w:rPr>
              <w:t xml:space="preserve"> based format is not required. JSON and Flat File formats have been included. </w:t>
            </w:r>
            <w:r w:rsidRPr="00A75551">
              <w:rPr>
                <w:lang w:val="en-GB"/>
              </w:rPr>
              <w:t xml:space="preserve"> </w:t>
            </w:r>
          </w:p>
        </w:tc>
        <w:tc>
          <w:tcPr>
            <w:tcW w:w="975" w:type="dxa"/>
            <w:tcBorders>
              <w:top w:val="single" w:sz="4" w:space="0" w:color="auto"/>
              <w:left w:val="single" w:sz="4" w:space="0" w:color="auto"/>
              <w:bottom w:val="single" w:sz="4" w:space="0" w:color="auto"/>
              <w:right w:val="single" w:sz="4" w:space="0" w:color="auto"/>
            </w:tcBorders>
          </w:tcPr>
          <w:p w14:paraId="03F7270F" w14:textId="6AD77185" w:rsidR="006D2BF7" w:rsidRPr="00BF29D1" w:rsidRDefault="00F325F7">
            <w:pPr>
              <w:pStyle w:val="NoSpacing"/>
              <w:rPr>
                <w:lang w:val="en-GB"/>
              </w:rPr>
            </w:pPr>
            <w:r>
              <w:rPr>
                <w:lang w:val="en-GB"/>
              </w:rPr>
              <w:lastRenderedPageBreak/>
              <w:t>Closed</w:t>
            </w:r>
          </w:p>
        </w:tc>
        <w:tc>
          <w:tcPr>
            <w:tcW w:w="1626" w:type="dxa"/>
            <w:tcBorders>
              <w:top w:val="single" w:sz="4" w:space="0" w:color="auto"/>
              <w:left w:val="single" w:sz="4" w:space="0" w:color="auto"/>
              <w:bottom w:val="single" w:sz="4" w:space="0" w:color="auto"/>
              <w:right w:val="single" w:sz="4" w:space="0" w:color="auto"/>
            </w:tcBorders>
          </w:tcPr>
          <w:p w14:paraId="3BA219CE" w14:textId="7EE1CFBF" w:rsidR="006D2BF7" w:rsidRPr="00BF29D1" w:rsidRDefault="00D67291">
            <w:pPr>
              <w:pStyle w:val="NoSpacing"/>
              <w:rPr>
                <w:lang w:val="en-GB"/>
              </w:rPr>
            </w:pPr>
            <w:r>
              <w:rPr>
                <w:lang w:val="en-GB"/>
              </w:rPr>
              <w:t>Design Team</w:t>
            </w:r>
          </w:p>
        </w:tc>
      </w:tr>
      <w:tr w:rsidR="006B3D41" w:rsidRPr="00BF29D1" w14:paraId="66EBEAB3" w14:textId="77777777" w:rsidTr="00025937">
        <w:tc>
          <w:tcPr>
            <w:tcW w:w="790" w:type="dxa"/>
            <w:tcBorders>
              <w:top w:val="single" w:sz="4" w:space="0" w:color="auto"/>
              <w:left w:val="single" w:sz="4" w:space="0" w:color="auto"/>
              <w:bottom w:val="single" w:sz="4" w:space="0" w:color="auto"/>
              <w:right w:val="single" w:sz="4" w:space="0" w:color="auto"/>
            </w:tcBorders>
          </w:tcPr>
          <w:p w14:paraId="27E2290F" w14:textId="05658FBB" w:rsidR="006B3D41" w:rsidRDefault="000F5700">
            <w:pPr>
              <w:pStyle w:val="NoSpacing"/>
              <w:rPr>
                <w:lang w:val="en-GB"/>
              </w:rPr>
            </w:pPr>
            <w:r>
              <w:rPr>
                <w:lang w:val="en-GB"/>
              </w:rPr>
              <w:t>8</w:t>
            </w:r>
          </w:p>
        </w:tc>
        <w:tc>
          <w:tcPr>
            <w:tcW w:w="3208" w:type="dxa"/>
            <w:tcBorders>
              <w:top w:val="single" w:sz="4" w:space="0" w:color="auto"/>
              <w:left w:val="single" w:sz="4" w:space="0" w:color="auto"/>
              <w:bottom w:val="single" w:sz="4" w:space="0" w:color="auto"/>
              <w:right w:val="single" w:sz="4" w:space="0" w:color="auto"/>
            </w:tcBorders>
          </w:tcPr>
          <w:p w14:paraId="2A4DE437" w14:textId="2D76E540" w:rsidR="006B3D41" w:rsidRDefault="000F5700">
            <w:pPr>
              <w:pStyle w:val="NoSpacing"/>
              <w:rPr>
                <w:lang w:val="en-GB"/>
              </w:rPr>
            </w:pPr>
            <w:r>
              <w:rPr>
                <w:lang w:val="en-GB"/>
              </w:rPr>
              <w:t xml:space="preserve">Need to define the requirements for </w:t>
            </w:r>
            <w:r w:rsidR="002A6159">
              <w:rPr>
                <w:lang w:val="en-GB"/>
              </w:rPr>
              <w:t xml:space="preserve">reporting across </w:t>
            </w:r>
          </w:p>
        </w:tc>
        <w:tc>
          <w:tcPr>
            <w:tcW w:w="3368" w:type="dxa"/>
            <w:tcBorders>
              <w:top w:val="single" w:sz="4" w:space="0" w:color="auto"/>
              <w:left w:val="single" w:sz="4" w:space="0" w:color="auto"/>
              <w:bottom w:val="single" w:sz="4" w:space="0" w:color="auto"/>
              <w:right w:val="single" w:sz="4" w:space="0" w:color="auto"/>
            </w:tcBorders>
          </w:tcPr>
          <w:p w14:paraId="3F822245" w14:textId="77777777" w:rsidR="006B3D41" w:rsidRDefault="00BF4349">
            <w:pPr>
              <w:pStyle w:val="NoSpacing"/>
              <w:rPr>
                <w:lang w:val="en-GB"/>
              </w:rPr>
            </w:pPr>
            <w:r>
              <w:rPr>
                <w:lang w:val="en-GB"/>
              </w:rPr>
              <w:t xml:space="preserve">Design Team to review specific requirements </w:t>
            </w:r>
            <w:r w:rsidR="00235A78">
              <w:rPr>
                <w:lang w:val="en-GB"/>
              </w:rPr>
              <w:t>listed by Niamh in chapter 5 and confirm if these are required</w:t>
            </w:r>
          </w:p>
          <w:p w14:paraId="33C043E9" w14:textId="77777777" w:rsidR="00103093" w:rsidRDefault="00103093">
            <w:pPr>
              <w:pStyle w:val="NoSpacing"/>
              <w:rPr>
                <w:lang w:val="en-GB"/>
              </w:rPr>
            </w:pPr>
          </w:p>
          <w:p w14:paraId="0938DB90" w14:textId="53FFE5B3" w:rsidR="00103093" w:rsidRPr="00BF29D1" w:rsidRDefault="00103093">
            <w:pPr>
              <w:pStyle w:val="NoSpacing"/>
              <w:rPr>
                <w:lang w:val="en-GB"/>
              </w:rPr>
            </w:pPr>
            <w:r>
              <w:rPr>
                <w:lang w:val="en-GB"/>
              </w:rPr>
              <w:t>Agreed that the overall ISWC Database reporting solution will be covered by a separate specification</w:t>
            </w:r>
          </w:p>
        </w:tc>
        <w:tc>
          <w:tcPr>
            <w:tcW w:w="975" w:type="dxa"/>
            <w:tcBorders>
              <w:top w:val="single" w:sz="4" w:space="0" w:color="auto"/>
              <w:left w:val="single" w:sz="4" w:space="0" w:color="auto"/>
              <w:bottom w:val="single" w:sz="4" w:space="0" w:color="auto"/>
              <w:right w:val="single" w:sz="4" w:space="0" w:color="auto"/>
            </w:tcBorders>
          </w:tcPr>
          <w:p w14:paraId="654BE506" w14:textId="66E80CBF" w:rsidR="006B3D41" w:rsidRPr="00BF29D1" w:rsidRDefault="00103093">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2B9DFC7C" w14:textId="076EC6CE" w:rsidR="006B3D41" w:rsidRPr="00BF29D1" w:rsidRDefault="00235A78">
            <w:pPr>
              <w:pStyle w:val="NoSpacing"/>
              <w:rPr>
                <w:lang w:val="en-GB"/>
              </w:rPr>
            </w:pPr>
            <w:r>
              <w:rPr>
                <w:lang w:val="en-GB"/>
              </w:rPr>
              <w:t>Design Team</w:t>
            </w:r>
          </w:p>
        </w:tc>
      </w:tr>
      <w:tr w:rsidR="0041270B" w:rsidRPr="00BF29D1" w14:paraId="77746295" w14:textId="77777777" w:rsidTr="00025937">
        <w:tc>
          <w:tcPr>
            <w:tcW w:w="790" w:type="dxa"/>
            <w:tcBorders>
              <w:top w:val="single" w:sz="4" w:space="0" w:color="auto"/>
              <w:left w:val="single" w:sz="4" w:space="0" w:color="auto"/>
              <w:bottom w:val="single" w:sz="4" w:space="0" w:color="auto"/>
              <w:right w:val="single" w:sz="4" w:space="0" w:color="auto"/>
            </w:tcBorders>
          </w:tcPr>
          <w:p w14:paraId="5C827C94" w14:textId="22373086" w:rsidR="0041270B" w:rsidRDefault="0041270B" w:rsidP="0041270B">
            <w:pPr>
              <w:pStyle w:val="NoSpacing"/>
              <w:rPr>
                <w:lang w:val="en-GB"/>
              </w:rPr>
            </w:pPr>
            <w:r>
              <w:rPr>
                <w:lang w:val="en-GB"/>
              </w:rPr>
              <w:t>9</w:t>
            </w:r>
          </w:p>
        </w:tc>
        <w:tc>
          <w:tcPr>
            <w:tcW w:w="3208" w:type="dxa"/>
            <w:tcBorders>
              <w:top w:val="single" w:sz="4" w:space="0" w:color="auto"/>
              <w:left w:val="single" w:sz="4" w:space="0" w:color="auto"/>
              <w:bottom w:val="single" w:sz="4" w:space="0" w:color="auto"/>
              <w:right w:val="single" w:sz="4" w:space="0" w:color="auto"/>
            </w:tcBorders>
          </w:tcPr>
          <w:p w14:paraId="14F226B7" w14:textId="3A4D54EE" w:rsidR="0041270B" w:rsidRDefault="0041270B" w:rsidP="0041270B">
            <w:pPr>
              <w:pStyle w:val="NoSpacing"/>
              <w:rPr>
                <w:lang w:val="en-GB"/>
              </w:rPr>
            </w:pPr>
            <w:r>
              <w:rPr>
                <w:lang w:val="en-GB"/>
              </w:rPr>
              <w:t>John C to include list of disambiguation reason codes to the document</w:t>
            </w:r>
          </w:p>
        </w:tc>
        <w:tc>
          <w:tcPr>
            <w:tcW w:w="3368" w:type="dxa"/>
            <w:tcBorders>
              <w:top w:val="single" w:sz="4" w:space="0" w:color="auto"/>
              <w:left w:val="single" w:sz="4" w:space="0" w:color="auto"/>
              <w:bottom w:val="single" w:sz="4" w:space="0" w:color="auto"/>
              <w:right w:val="single" w:sz="4" w:space="0" w:color="auto"/>
            </w:tcBorders>
          </w:tcPr>
          <w:p w14:paraId="28C40902" w14:textId="2D7C7730" w:rsidR="0041270B" w:rsidRDefault="0041270B" w:rsidP="0041270B">
            <w:pPr>
              <w:pStyle w:val="NoSpacing"/>
              <w:rPr>
                <w:lang w:val="en-GB"/>
              </w:rPr>
            </w:pPr>
            <w:r>
              <w:rPr>
                <w:lang w:val="en-GB"/>
              </w:rPr>
              <w:t>Included in Appendix B.</w:t>
            </w:r>
          </w:p>
        </w:tc>
        <w:tc>
          <w:tcPr>
            <w:tcW w:w="975" w:type="dxa"/>
            <w:tcBorders>
              <w:top w:val="single" w:sz="4" w:space="0" w:color="auto"/>
              <w:left w:val="single" w:sz="4" w:space="0" w:color="auto"/>
              <w:bottom w:val="single" w:sz="4" w:space="0" w:color="auto"/>
              <w:right w:val="single" w:sz="4" w:space="0" w:color="auto"/>
            </w:tcBorders>
          </w:tcPr>
          <w:p w14:paraId="039A52FE" w14:textId="379CC122" w:rsidR="0041270B" w:rsidRDefault="0041270B" w:rsidP="0041270B">
            <w:pPr>
              <w:pStyle w:val="NoSpacing"/>
              <w:rPr>
                <w:lang w:val="en-GB"/>
              </w:rPr>
            </w:pPr>
            <w:r>
              <w:rPr>
                <w:lang w:val="en-GB"/>
              </w:rPr>
              <w:t>Closed</w:t>
            </w:r>
          </w:p>
        </w:tc>
        <w:tc>
          <w:tcPr>
            <w:tcW w:w="1626" w:type="dxa"/>
            <w:tcBorders>
              <w:top w:val="single" w:sz="4" w:space="0" w:color="auto"/>
              <w:left w:val="single" w:sz="4" w:space="0" w:color="auto"/>
              <w:bottom w:val="single" w:sz="4" w:space="0" w:color="auto"/>
              <w:right w:val="single" w:sz="4" w:space="0" w:color="auto"/>
            </w:tcBorders>
          </w:tcPr>
          <w:p w14:paraId="526E95C4" w14:textId="77777777" w:rsidR="0041270B" w:rsidRDefault="0041270B" w:rsidP="0041270B">
            <w:pPr>
              <w:pStyle w:val="NoSpacing"/>
              <w:rPr>
                <w:lang w:val="en-GB"/>
              </w:rPr>
            </w:pPr>
          </w:p>
        </w:tc>
      </w:tr>
    </w:tbl>
    <w:p w14:paraId="423AD268" w14:textId="5D77A2B1" w:rsidR="00D413D2" w:rsidRDefault="00D413D2" w:rsidP="006D2BF7">
      <w:pPr>
        <w:rPr>
          <w:lang w:val="en-GB"/>
        </w:rPr>
      </w:pPr>
    </w:p>
    <w:p w14:paraId="51A9551D" w14:textId="77777777" w:rsidR="00D413D2" w:rsidRDefault="00D413D2">
      <w:pPr>
        <w:spacing w:before="0" w:after="160" w:line="259" w:lineRule="auto"/>
        <w:rPr>
          <w:lang w:val="en-GB"/>
        </w:rPr>
      </w:pPr>
      <w:r>
        <w:rPr>
          <w:lang w:val="en-GB"/>
        </w:rPr>
        <w:br w:type="page"/>
      </w:r>
    </w:p>
    <w:p w14:paraId="3903FDC3" w14:textId="26D7E4B8" w:rsidR="00D413D2" w:rsidRPr="00BF29D1" w:rsidRDefault="00D413D2" w:rsidP="00D413D2">
      <w:pPr>
        <w:pStyle w:val="Heading1"/>
        <w:rPr>
          <w:lang w:val="en-GB"/>
        </w:rPr>
      </w:pPr>
      <w:bookmarkStart w:id="300" w:name="_Toc135998180"/>
      <w:r w:rsidRPr="00BF29D1">
        <w:rPr>
          <w:lang w:val="en-GB"/>
        </w:rPr>
        <w:lastRenderedPageBreak/>
        <w:t xml:space="preserve">Appendix </w:t>
      </w:r>
      <w:r>
        <w:rPr>
          <w:lang w:val="en-GB"/>
        </w:rPr>
        <w:t>B</w:t>
      </w:r>
      <w:r w:rsidRPr="00BF29D1">
        <w:rPr>
          <w:lang w:val="en-GB"/>
        </w:rPr>
        <w:t xml:space="preserve"> – </w:t>
      </w:r>
      <w:r>
        <w:rPr>
          <w:lang w:val="en-GB"/>
        </w:rPr>
        <w:t xml:space="preserve">Lookup </w:t>
      </w:r>
      <w:r w:rsidR="00011B5C">
        <w:rPr>
          <w:lang w:val="en-GB"/>
        </w:rPr>
        <w:t>Codes and Descriptions</w:t>
      </w:r>
      <w:bookmarkEnd w:id="300"/>
    </w:p>
    <w:p w14:paraId="692AF217" w14:textId="5E102B71" w:rsidR="00D413D2" w:rsidRPr="00BF29D1" w:rsidRDefault="00D413D2" w:rsidP="00D413D2">
      <w:pPr>
        <w:rPr>
          <w:lang w:val="en-GB"/>
        </w:rPr>
      </w:pPr>
      <w:r w:rsidRPr="00BF29D1">
        <w:rPr>
          <w:lang w:val="en-GB"/>
        </w:rPr>
        <w:t>This appendix provides a</w:t>
      </w:r>
      <w:r w:rsidR="00011B5C">
        <w:rPr>
          <w:lang w:val="en-GB"/>
        </w:rPr>
        <w:t xml:space="preserve"> list of </w:t>
      </w:r>
      <w:r w:rsidR="00231A89">
        <w:rPr>
          <w:lang w:val="en-GB"/>
        </w:rPr>
        <w:t xml:space="preserve">lookup codes and descriptions </w:t>
      </w:r>
      <w:r w:rsidR="00B34B2C">
        <w:rPr>
          <w:lang w:val="en-GB"/>
        </w:rPr>
        <w:t xml:space="preserve">used in the above specification: </w:t>
      </w:r>
    </w:p>
    <w:p w14:paraId="2F963B71" w14:textId="77777777" w:rsidR="00D413D2" w:rsidRPr="00BF29D1" w:rsidRDefault="00D413D2" w:rsidP="00D413D2">
      <w:pPr>
        <w:rPr>
          <w:lang w:val="en-GB"/>
        </w:rPr>
      </w:pPr>
    </w:p>
    <w:tbl>
      <w:tblPr>
        <w:tblStyle w:val="TableGrid"/>
        <w:tblW w:w="10206" w:type="dxa"/>
        <w:tblInd w:w="-5" w:type="dxa"/>
        <w:tblLook w:val="04A0" w:firstRow="1" w:lastRow="0" w:firstColumn="1" w:lastColumn="0" w:noHBand="0" w:noVBand="1"/>
      </w:tblPr>
      <w:tblGrid>
        <w:gridCol w:w="2127"/>
        <w:gridCol w:w="8079"/>
      </w:tblGrid>
      <w:tr w:rsidR="00D413D2" w:rsidRPr="00BF29D1" w14:paraId="2956F87B" w14:textId="77777777" w:rsidTr="00366090">
        <w:tc>
          <w:tcPr>
            <w:tcW w:w="10206" w:type="dxa"/>
            <w:gridSpan w:val="2"/>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17324C9" w14:textId="1BD63CC7" w:rsidR="00D413D2" w:rsidRPr="00BF29D1" w:rsidRDefault="009F714A" w:rsidP="00786AC4">
            <w:pPr>
              <w:pStyle w:val="Para"/>
              <w:ind w:left="0"/>
              <w:rPr>
                <w:rFonts w:asciiTheme="minorHAnsi" w:hAnsiTheme="minorHAnsi" w:cstheme="minorBidi"/>
                <w:b/>
                <w:bCs/>
                <w:sz w:val="22"/>
                <w:szCs w:val="22"/>
                <w:lang w:val="en-GB"/>
              </w:rPr>
            </w:pPr>
            <w:r>
              <w:rPr>
                <w:rFonts w:asciiTheme="minorHAnsi" w:hAnsiTheme="minorHAnsi" w:cstheme="minorBidi"/>
                <w:b/>
                <w:bCs/>
                <w:sz w:val="22"/>
                <w:szCs w:val="22"/>
                <w:lang w:val="en-GB"/>
              </w:rPr>
              <w:t>Disambiguation Reason Codes</w:t>
            </w:r>
          </w:p>
        </w:tc>
      </w:tr>
      <w:tr w:rsidR="003B0016" w:rsidRPr="00BF29D1" w14:paraId="2805DFB8" w14:textId="77777777" w:rsidTr="00366090">
        <w:trPr>
          <w:trHeight w:val="314"/>
        </w:trPr>
        <w:tc>
          <w:tcPr>
            <w:tcW w:w="21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88748C6" w14:textId="532F50B2" w:rsidR="003B0016" w:rsidRPr="00BF29D1" w:rsidRDefault="003B0016" w:rsidP="00786AC4">
            <w:pPr>
              <w:pStyle w:val="Para"/>
              <w:ind w:left="0"/>
              <w:rPr>
                <w:rFonts w:asciiTheme="minorHAnsi" w:hAnsiTheme="minorHAnsi" w:cstheme="minorBidi"/>
                <w:b/>
                <w:bCs/>
                <w:sz w:val="22"/>
                <w:szCs w:val="22"/>
                <w:lang w:val="en-GB"/>
              </w:rPr>
            </w:pPr>
            <w:r>
              <w:rPr>
                <w:rFonts w:asciiTheme="minorHAnsi" w:hAnsiTheme="minorHAnsi" w:cstheme="minorBidi"/>
                <w:b/>
                <w:bCs/>
                <w:sz w:val="22"/>
                <w:szCs w:val="22"/>
                <w:lang w:val="en-GB"/>
              </w:rPr>
              <w:t>Code</w:t>
            </w:r>
          </w:p>
        </w:tc>
        <w:tc>
          <w:tcPr>
            <w:tcW w:w="807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8FF8F59" w14:textId="77777777" w:rsidR="003B0016" w:rsidRPr="00BF29D1" w:rsidRDefault="003B0016" w:rsidP="00786AC4">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Description</w:t>
            </w:r>
          </w:p>
        </w:tc>
      </w:tr>
      <w:tr w:rsidR="00D62893" w:rsidRPr="00BF29D1" w14:paraId="50178E0E" w14:textId="77777777" w:rsidTr="00366090">
        <w:tc>
          <w:tcPr>
            <w:tcW w:w="2127" w:type="dxa"/>
            <w:tcBorders>
              <w:top w:val="single" w:sz="4" w:space="0" w:color="auto"/>
              <w:left w:val="single" w:sz="4" w:space="0" w:color="auto"/>
              <w:bottom w:val="single" w:sz="4" w:space="0" w:color="auto"/>
              <w:right w:val="single" w:sz="4" w:space="0" w:color="auto"/>
            </w:tcBorders>
          </w:tcPr>
          <w:p w14:paraId="0464645F" w14:textId="2D534172" w:rsidR="00D62893" w:rsidRPr="00BF29D1" w:rsidRDefault="00D62893" w:rsidP="00D62893">
            <w:pPr>
              <w:pStyle w:val="NoSpacing"/>
              <w:rPr>
                <w:lang w:val="en-GB"/>
              </w:rPr>
            </w:pPr>
            <w:r w:rsidRPr="006B2F02">
              <w:t>DIT</w:t>
            </w:r>
          </w:p>
        </w:tc>
        <w:tc>
          <w:tcPr>
            <w:tcW w:w="8079" w:type="dxa"/>
            <w:tcBorders>
              <w:top w:val="single" w:sz="4" w:space="0" w:color="auto"/>
              <w:left w:val="single" w:sz="4" w:space="0" w:color="auto"/>
              <w:bottom w:val="single" w:sz="4" w:space="0" w:color="auto"/>
              <w:right w:val="single" w:sz="4" w:space="0" w:color="auto"/>
            </w:tcBorders>
          </w:tcPr>
          <w:p w14:paraId="57998F1E" w14:textId="3AB4F7B1" w:rsidR="00D62893" w:rsidRDefault="00D62893" w:rsidP="00D62893">
            <w:pPr>
              <w:pStyle w:val="NoSpacing"/>
            </w:pPr>
            <w:r w:rsidRPr="006B2F02">
              <w:t xml:space="preserve">Different work </w:t>
            </w:r>
            <w:r w:rsidR="00F92879">
              <w:t>which has the</w:t>
            </w:r>
            <w:r w:rsidR="00F92879" w:rsidRPr="006B2F02">
              <w:t xml:space="preserve"> </w:t>
            </w:r>
            <w:r w:rsidRPr="006B2F02">
              <w:t>same title</w:t>
            </w:r>
            <w:r w:rsidR="00E32540">
              <w:t xml:space="preserve"> and creators</w:t>
            </w:r>
            <w:r w:rsidR="0061384A">
              <w:t xml:space="preserve">. Can be distinguished by adding </w:t>
            </w:r>
            <w:r w:rsidR="00234419">
              <w:t>supplemental</w:t>
            </w:r>
            <w:r w:rsidR="0061384A">
              <w:t xml:space="preserve"> </w:t>
            </w:r>
            <w:r w:rsidR="000E17A3">
              <w:t>information</w:t>
            </w:r>
            <w:r w:rsidR="00234419">
              <w:t>,</w:t>
            </w:r>
            <w:r w:rsidR="000E17A3">
              <w:t xml:space="preserve"> </w:t>
            </w:r>
            <w:r w:rsidR="00273A61">
              <w:t>such as</w:t>
            </w:r>
            <w:r w:rsidR="00234419">
              <w:t xml:space="preserve"> performer </w:t>
            </w:r>
            <w:r w:rsidR="00110DD0">
              <w:t xml:space="preserve">or instrumentation </w:t>
            </w:r>
            <w:r w:rsidR="00234419">
              <w:t>details</w:t>
            </w:r>
            <w:r w:rsidR="000E17A3">
              <w:t>.</w:t>
            </w:r>
          </w:p>
          <w:p w14:paraId="402F3EDA" w14:textId="77777777" w:rsidR="007368F3" w:rsidRDefault="007368F3" w:rsidP="00D62893">
            <w:pPr>
              <w:pStyle w:val="NoSpacing"/>
            </w:pPr>
          </w:p>
          <w:p w14:paraId="09E143C6" w14:textId="6D6F03B2" w:rsidR="007368F3" w:rsidRDefault="00BF565B" w:rsidP="00D62893">
            <w:pPr>
              <w:pStyle w:val="NoSpacing"/>
            </w:pPr>
            <w:r>
              <w:t>For e</w:t>
            </w:r>
            <w:r w:rsidR="007368F3">
              <w:t>xample:</w:t>
            </w:r>
          </w:p>
          <w:p w14:paraId="3D40350B" w14:textId="6A2F9AD8" w:rsidR="00F0022C" w:rsidRDefault="00105E93" w:rsidP="00D62893">
            <w:pPr>
              <w:pStyle w:val="NoSpacing"/>
            </w:pPr>
            <w:r>
              <w:t>Work</w:t>
            </w:r>
            <w:r w:rsidR="0011555A">
              <w:t xml:space="preserve"> 1</w:t>
            </w:r>
            <w:r w:rsidR="00804182">
              <w:t>. Title</w:t>
            </w:r>
            <w:r w:rsidR="0011555A">
              <w:t xml:space="preserve"> = </w:t>
            </w:r>
            <w:r w:rsidR="00F0022C">
              <w:t>Happy</w:t>
            </w:r>
            <w:r w:rsidR="00273A61">
              <w:t xml:space="preserve"> /</w:t>
            </w:r>
            <w:r w:rsidR="0011555A">
              <w:t xml:space="preserve"> Creator = Pharrell Williams</w:t>
            </w:r>
          </w:p>
          <w:p w14:paraId="784D9EF7" w14:textId="0457B6F6" w:rsidR="00F0022C" w:rsidRDefault="00105E93" w:rsidP="00D62893">
            <w:pPr>
              <w:pStyle w:val="NoSpacing"/>
            </w:pPr>
            <w:r>
              <w:t>Work</w:t>
            </w:r>
            <w:r w:rsidR="0011555A">
              <w:t xml:space="preserve"> 2</w:t>
            </w:r>
            <w:r w:rsidR="00804182">
              <w:t>. Title</w:t>
            </w:r>
            <w:r w:rsidR="0011555A">
              <w:t xml:space="preserve"> = </w:t>
            </w:r>
            <w:r w:rsidR="00F0022C">
              <w:t>Happy</w:t>
            </w:r>
            <w:r w:rsidR="00273A61">
              <w:t xml:space="preserve"> /</w:t>
            </w:r>
            <w:r w:rsidR="0011555A">
              <w:t xml:space="preserve"> Creator = Pharrell Williams</w:t>
            </w:r>
            <w:r w:rsidR="00273A61">
              <w:t xml:space="preserve"> /</w:t>
            </w:r>
            <w:r w:rsidR="0011555A">
              <w:t xml:space="preserve"> Performer = N.E.R.D</w:t>
            </w:r>
          </w:p>
          <w:p w14:paraId="329DD367" w14:textId="248D30E5" w:rsidR="00431217" w:rsidRPr="00BF29D1" w:rsidRDefault="00431217" w:rsidP="00D62893">
            <w:pPr>
              <w:pStyle w:val="NoSpacing"/>
              <w:rPr>
                <w:lang w:val="en-GB"/>
              </w:rPr>
            </w:pPr>
          </w:p>
        </w:tc>
      </w:tr>
      <w:tr w:rsidR="00D62893" w:rsidRPr="00BF29D1" w14:paraId="0DCE5099" w14:textId="77777777" w:rsidTr="00366090">
        <w:tc>
          <w:tcPr>
            <w:tcW w:w="2127" w:type="dxa"/>
            <w:tcBorders>
              <w:top w:val="single" w:sz="4" w:space="0" w:color="auto"/>
              <w:left w:val="single" w:sz="4" w:space="0" w:color="auto"/>
              <w:bottom w:val="single" w:sz="4" w:space="0" w:color="auto"/>
              <w:right w:val="single" w:sz="4" w:space="0" w:color="auto"/>
            </w:tcBorders>
          </w:tcPr>
          <w:p w14:paraId="7572C470" w14:textId="6E3C5FCA" w:rsidR="00D62893" w:rsidRPr="00BF29D1" w:rsidRDefault="00D62893" w:rsidP="00D62893">
            <w:pPr>
              <w:pStyle w:val="NoSpacing"/>
              <w:rPr>
                <w:lang w:val="en-GB"/>
              </w:rPr>
            </w:pPr>
            <w:r w:rsidRPr="006B2F02">
              <w:t>DIA</w:t>
            </w:r>
          </w:p>
        </w:tc>
        <w:tc>
          <w:tcPr>
            <w:tcW w:w="8079" w:type="dxa"/>
            <w:tcBorders>
              <w:top w:val="single" w:sz="4" w:space="0" w:color="auto"/>
              <w:left w:val="single" w:sz="4" w:space="0" w:color="auto"/>
              <w:bottom w:val="single" w:sz="4" w:space="0" w:color="auto"/>
              <w:right w:val="single" w:sz="4" w:space="0" w:color="auto"/>
            </w:tcBorders>
          </w:tcPr>
          <w:p w14:paraId="7E576B7F" w14:textId="4D3078D1" w:rsidR="00AA4D30" w:rsidRDefault="00F92879" w:rsidP="00D62893">
            <w:pPr>
              <w:pStyle w:val="NoSpacing"/>
            </w:pPr>
            <w:r>
              <w:t>The work has the same title and creators but is a d</w:t>
            </w:r>
            <w:r w:rsidR="00DC0F35">
              <w:t xml:space="preserve">ifferent </w:t>
            </w:r>
            <w:r>
              <w:t>a</w:t>
            </w:r>
            <w:r w:rsidR="00D62893" w:rsidRPr="006B2F02">
              <w:t xml:space="preserve">rrangement of </w:t>
            </w:r>
            <w:r>
              <w:t xml:space="preserve">the </w:t>
            </w:r>
            <w:r w:rsidR="00D62893" w:rsidRPr="006B2F02">
              <w:t>work</w:t>
            </w:r>
          </w:p>
          <w:p w14:paraId="49C53863" w14:textId="77777777" w:rsidR="00AA4D30" w:rsidRDefault="00AA4D30" w:rsidP="00D62893">
            <w:pPr>
              <w:pStyle w:val="NoSpacing"/>
            </w:pPr>
          </w:p>
          <w:p w14:paraId="565F82FD" w14:textId="77777777" w:rsidR="0015177C" w:rsidRDefault="00AA4D30" w:rsidP="00D62893">
            <w:pPr>
              <w:pStyle w:val="NoSpacing"/>
            </w:pPr>
            <w:r>
              <w:t>For example</w:t>
            </w:r>
            <w:r w:rsidR="0015177C">
              <w:t>:</w:t>
            </w:r>
          </w:p>
          <w:p w14:paraId="01E036C5" w14:textId="1AEDC655" w:rsidR="0015177C" w:rsidRDefault="0015177C" w:rsidP="00D62893">
            <w:pPr>
              <w:pStyle w:val="NoSpacing"/>
            </w:pPr>
            <w:r>
              <w:t>A</w:t>
            </w:r>
            <w:r w:rsidR="00AA4D30">
              <w:t>n</w:t>
            </w:r>
            <w:r w:rsidR="00F92879">
              <w:t xml:space="preserve"> arrangement for </w:t>
            </w:r>
            <w:r w:rsidR="007A13D1">
              <w:t xml:space="preserve">specific instruments, e.g. </w:t>
            </w:r>
            <w:r w:rsidR="00F92879">
              <w:t>strings</w:t>
            </w:r>
          </w:p>
          <w:p w14:paraId="7B1E0836" w14:textId="77777777" w:rsidR="00D62893" w:rsidRDefault="0015177C" w:rsidP="00D62893">
            <w:pPr>
              <w:pStyle w:val="NoSpacing"/>
            </w:pPr>
            <w:r>
              <w:t xml:space="preserve">A </w:t>
            </w:r>
            <w:r w:rsidR="00F92879">
              <w:t>different arrangement for a new album</w:t>
            </w:r>
          </w:p>
          <w:p w14:paraId="4EE6F83E" w14:textId="3B8F14CE" w:rsidR="00253242" w:rsidRPr="00BF29D1" w:rsidRDefault="00253242" w:rsidP="00D62893">
            <w:pPr>
              <w:pStyle w:val="NoSpacing"/>
              <w:rPr>
                <w:lang w:val="en-GB"/>
              </w:rPr>
            </w:pPr>
          </w:p>
        </w:tc>
      </w:tr>
      <w:tr w:rsidR="00D62893" w:rsidRPr="00BF29D1" w14:paraId="2568C326" w14:textId="77777777" w:rsidTr="00366090">
        <w:tc>
          <w:tcPr>
            <w:tcW w:w="2127" w:type="dxa"/>
            <w:tcBorders>
              <w:top w:val="single" w:sz="4" w:space="0" w:color="auto"/>
              <w:left w:val="single" w:sz="4" w:space="0" w:color="auto"/>
              <w:bottom w:val="single" w:sz="4" w:space="0" w:color="auto"/>
              <w:right w:val="single" w:sz="4" w:space="0" w:color="auto"/>
            </w:tcBorders>
          </w:tcPr>
          <w:p w14:paraId="5D791A1B" w14:textId="64588E9F" w:rsidR="00D62893" w:rsidRPr="00BF29D1" w:rsidRDefault="00D62893" w:rsidP="00D62893">
            <w:pPr>
              <w:pStyle w:val="NoSpacing"/>
              <w:rPr>
                <w:lang w:val="en-GB"/>
              </w:rPr>
            </w:pPr>
            <w:r w:rsidRPr="006B2F02">
              <w:t>DIE</w:t>
            </w:r>
          </w:p>
        </w:tc>
        <w:tc>
          <w:tcPr>
            <w:tcW w:w="8079" w:type="dxa"/>
            <w:tcBorders>
              <w:top w:val="single" w:sz="4" w:space="0" w:color="auto"/>
              <w:left w:val="single" w:sz="4" w:space="0" w:color="auto"/>
              <w:bottom w:val="single" w:sz="4" w:space="0" w:color="auto"/>
              <w:right w:val="single" w:sz="4" w:space="0" w:color="auto"/>
            </w:tcBorders>
          </w:tcPr>
          <w:p w14:paraId="605A5CDE" w14:textId="75A83794" w:rsidR="00D62893" w:rsidRDefault="0022485F" w:rsidP="00D62893">
            <w:pPr>
              <w:pStyle w:val="NoSpacing"/>
            </w:pPr>
            <w:r>
              <w:t>The work has the same title and creators but is a</w:t>
            </w:r>
            <w:r w:rsidR="00400148">
              <w:t xml:space="preserve">n </w:t>
            </w:r>
            <w:r w:rsidR="00D62893" w:rsidRPr="006B2F02">
              <w:t>Excerpt of another work</w:t>
            </w:r>
          </w:p>
          <w:p w14:paraId="09EB5D59" w14:textId="4A2DF69A" w:rsidR="00253242" w:rsidRPr="00BF29D1" w:rsidRDefault="00253242" w:rsidP="00D62893">
            <w:pPr>
              <w:pStyle w:val="NoSpacing"/>
              <w:rPr>
                <w:lang w:val="en-GB"/>
              </w:rPr>
            </w:pPr>
          </w:p>
        </w:tc>
      </w:tr>
      <w:tr w:rsidR="00D62893" w:rsidRPr="00BF29D1" w14:paraId="266EDAC7" w14:textId="77777777" w:rsidTr="00366090">
        <w:tc>
          <w:tcPr>
            <w:tcW w:w="2127" w:type="dxa"/>
            <w:tcBorders>
              <w:top w:val="single" w:sz="4" w:space="0" w:color="auto"/>
              <w:left w:val="single" w:sz="4" w:space="0" w:color="auto"/>
              <w:bottom w:val="single" w:sz="4" w:space="0" w:color="auto"/>
              <w:right w:val="single" w:sz="4" w:space="0" w:color="auto"/>
            </w:tcBorders>
          </w:tcPr>
          <w:p w14:paraId="39FD333A" w14:textId="05FDD70F" w:rsidR="00D62893" w:rsidRPr="00BF29D1" w:rsidRDefault="00D62893" w:rsidP="00D62893">
            <w:pPr>
              <w:pStyle w:val="NoSpacing"/>
              <w:rPr>
                <w:lang w:val="en-GB"/>
              </w:rPr>
            </w:pPr>
            <w:r w:rsidRPr="006B2F02">
              <w:t>DIC</w:t>
            </w:r>
          </w:p>
        </w:tc>
        <w:tc>
          <w:tcPr>
            <w:tcW w:w="8079" w:type="dxa"/>
            <w:tcBorders>
              <w:top w:val="single" w:sz="4" w:space="0" w:color="auto"/>
              <w:left w:val="single" w:sz="4" w:space="0" w:color="auto"/>
              <w:bottom w:val="single" w:sz="4" w:space="0" w:color="auto"/>
              <w:right w:val="single" w:sz="4" w:space="0" w:color="auto"/>
            </w:tcBorders>
          </w:tcPr>
          <w:p w14:paraId="276549F0" w14:textId="30ABDE14" w:rsidR="00D62893" w:rsidRDefault="00057C09" w:rsidP="00D62893">
            <w:pPr>
              <w:pStyle w:val="NoSpacing"/>
            </w:pPr>
            <w:r>
              <w:t>The work has the same title and creators but is a d</w:t>
            </w:r>
            <w:r w:rsidR="004A6B3B">
              <w:t xml:space="preserve">ifferent AV Work / </w:t>
            </w:r>
            <w:r w:rsidR="00D110C0" w:rsidRPr="006B2F02">
              <w:t xml:space="preserve">Cue </w:t>
            </w:r>
          </w:p>
          <w:p w14:paraId="6591AF5A" w14:textId="77777777" w:rsidR="00DD03E8" w:rsidRDefault="00DD03E8" w:rsidP="00D62893">
            <w:pPr>
              <w:pStyle w:val="NoSpacing"/>
            </w:pPr>
          </w:p>
          <w:p w14:paraId="555AC1C3" w14:textId="77777777" w:rsidR="00DD03E8" w:rsidRDefault="00F800D7" w:rsidP="00D62893">
            <w:pPr>
              <w:pStyle w:val="NoSpacing"/>
            </w:pPr>
            <w:r>
              <w:t xml:space="preserve">The BVLTR indicator can be </w:t>
            </w:r>
            <w:r w:rsidR="0022197C">
              <w:t xml:space="preserve">used to provide further information about what type of cue the work is, i.e. background, logo, theme, </w:t>
            </w:r>
            <w:r w:rsidR="00437AA7">
              <w:t>visual or rolled up cue</w:t>
            </w:r>
          </w:p>
          <w:p w14:paraId="41A307CB" w14:textId="05A99235" w:rsidR="00253242" w:rsidRPr="00BF29D1" w:rsidRDefault="00253242" w:rsidP="00D62893">
            <w:pPr>
              <w:pStyle w:val="NoSpacing"/>
              <w:rPr>
                <w:lang w:val="en-GB"/>
              </w:rPr>
            </w:pPr>
          </w:p>
        </w:tc>
      </w:tr>
      <w:tr w:rsidR="00D62893" w:rsidRPr="00BF29D1" w14:paraId="64C6A60D" w14:textId="77777777" w:rsidTr="00366090">
        <w:tc>
          <w:tcPr>
            <w:tcW w:w="2127" w:type="dxa"/>
            <w:tcBorders>
              <w:top w:val="single" w:sz="4" w:space="0" w:color="auto"/>
              <w:left w:val="single" w:sz="4" w:space="0" w:color="auto"/>
              <w:bottom w:val="single" w:sz="4" w:space="0" w:color="auto"/>
              <w:right w:val="single" w:sz="4" w:space="0" w:color="auto"/>
            </w:tcBorders>
          </w:tcPr>
          <w:p w14:paraId="0FA5E3F3" w14:textId="35AFBF6C" w:rsidR="00D62893" w:rsidRPr="00BF29D1" w:rsidRDefault="00D62893" w:rsidP="00D62893">
            <w:pPr>
              <w:pStyle w:val="NoSpacing"/>
              <w:rPr>
                <w:lang w:val="en-GB"/>
              </w:rPr>
            </w:pPr>
            <w:r w:rsidRPr="006B2F02">
              <w:t>DIV</w:t>
            </w:r>
          </w:p>
        </w:tc>
        <w:tc>
          <w:tcPr>
            <w:tcW w:w="8079" w:type="dxa"/>
            <w:tcBorders>
              <w:top w:val="single" w:sz="4" w:space="0" w:color="auto"/>
              <w:left w:val="single" w:sz="4" w:space="0" w:color="auto"/>
              <w:bottom w:val="single" w:sz="4" w:space="0" w:color="auto"/>
              <w:right w:val="single" w:sz="4" w:space="0" w:color="auto"/>
            </w:tcBorders>
          </w:tcPr>
          <w:p w14:paraId="3B69DCED" w14:textId="22EDA020" w:rsidR="00D62893" w:rsidRDefault="00543ACD" w:rsidP="00D62893">
            <w:pPr>
              <w:pStyle w:val="NoSpacing"/>
            </w:pPr>
            <w:r>
              <w:t>The work has the same title and creators but is a d</w:t>
            </w:r>
            <w:r w:rsidR="00D62893" w:rsidRPr="006B2F02">
              <w:t xml:space="preserve">ifferent version of </w:t>
            </w:r>
            <w:r w:rsidR="00437AA7">
              <w:t xml:space="preserve">a </w:t>
            </w:r>
            <w:r w:rsidR="00D62893" w:rsidRPr="006B2F02">
              <w:t>work (excerpt, modified work e.g. instrumental) with different shares</w:t>
            </w:r>
          </w:p>
          <w:p w14:paraId="6A269247" w14:textId="15C82CC2" w:rsidR="00253242" w:rsidRPr="00BF29D1" w:rsidRDefault="00253242" w:rsidP="00D62893">
            <w:pPr>
              <w:pStyle w:val="NoSpacing"/>
              <w:rPr>
                <w:lang w:val="en-GB"/>
              </w:rPr>
            </w:pPr>
          </w:p>
        </w:tc>
      </w:tr>
    </w:tbl>
    <w:p w14:paraId="7F9E797E" w14:textId="02BACBD2" w:rsidR="00B4554B" w:rsidRDefault="00B4554B" w:rsidP="006D2BF7">
      <w:pPr>
        <w:rPr>
          <w:lang w:val="en-GB"/>
        </w:rPr>
      </w:pPr>
    </w:p>
    <w:p w14:paraId="5329E5AB" w14:textId="095CBBAD" w:rsidR="005E6058" w:rsidRDefault="005E6058" w:rsidP="006D2BF7">
      <w:pPr>
        <w:rPr>
          <w:lang w:val="en-GB"/>
        </w:rPr>
      </w:pPr>
    </w:p>
    <w:tbl>
      <w:tblPr>
        <w:tblStyle w:val="TableGrid"/>
        <w:tblW w:w="10206" w:type="dxa"/>
        <w:tblInd w:w="-5" w:type="dxa"/>
        <w:tblLook w:val="04A0" w:firstRow="1" w:lastRow="0" w:firstColumn="1" w:lastColumn="0" w:noHBand="0" w:noVBand="1"/>
      </w:tblPr>
      <w:tblGrid>
        <w:gridCol w:w="2127"/>
        <w:gridCol w:w="8079"/>
      </w:tblGrid>
      <w:tr w:rsidR="005E6058" w:rsidRPr="00BF29D1" w14:paraId="79399C0D" w14:textId="77777777" w:rsidTr="00786AC4">
        <w:tc>
          <w:tcPr>
            <w:tcW w:w="10206" w:type="dxa"/>
            <w:gridSpan w:val="2"/>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8211BF1" w14:textId="6E4CB2E8" w:rsidR="005E6058" w:rsidRPr="00BF29D1" w:rsidRDefault="005E6058" w:rsidP="00786AC4">
            <w:pPr>
              <w:pStyle w:val="Para"/>
              <w:ind w:left="0"/>
              <w:rPr>
                <w:rFonts w:asciiTheme="minorHAnsi" w:hAnsiTheme="minorHAnsi" w:cstheme="minorBidi"/>
                <w:b/>
                <w:bCs/>
                <w:sz w:val="22"/>
                <w:szCs w:val="22"/>
                <w:lang w:val="en-GB"/>
              </w:rPr>
            </w:pPr>
            <w:r>
              <w:rPr>
                <w:rFonts w:asciiTheme="minorHAnsi" w:hAnsiTheme="minorHAnsi" w:cstheme="minorBidi"/>
                <w:b/>
                <w:bCs/>
                <w:sz w:val="22"/>
                <w:szCs w:val="22"/>
                <w:lang w:val="en-GB"/>
              </w:rPr>
              <w:t>Derived Work Types</w:t>
            </w:r>
          </w:p>
        </w:tc>
      </w:tr>
      <w:tr w:rsidR="005E6058" w:rsidRPr="00BF29D1" w14:paraId="444E18DC" w14:textId="77777777" w:rsidTr="00786AC4">
        <w:trPr>
          <w:trHeight w:val="314"/>
        </w:trPr>
        <w:tc>
          <w:tcPr>
            <w:tcW w:w="21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224A512" w14:textId="77777777" w:rsidR="005E6058" w:rsidRPr="00BF29D1" w:rsidRDefault="005E6058" w:rsidP="00786AC4">
            <w:pPr>
              <w:pStyle w:val="Para"/>
              <w:ind w:left="0"/>
              <w:rPr>
                <w:rFonts w:asciiTheme="minorHAnsi" w:hAnsiTheme="minorHAnsi" w:cstheme="minorBidi"/>
                <w:b/>
                <w:bCs/>
                <w:sz w:val="22"/>
                <w:szCs w:val="22"/>
                <w:lang w:val="en-GB"/>
              </w:rPr>
            </w:pPr>
            <w:r>
              <w:rPr>
                <w:rFonts w:asciiTheme="minorHAnsi" w:hAnsiTheme="minorHAnsi" w:cstheme="minorBidi"/>
                <w:b/>
                <w:bCs/>
                <w:sz w:val="22"/>
                <w:szCs w:val="22"/>
                <w:lang w:val="en-GB"/>
              </w:rPr>
              <w:t>Code</w:t>
            </w:r>
          </w:p>
        </w:tc>
        <w:tc>
          <w:tcPr>
            <w:tcW w:w="807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2DD713D" w14:textId="77777777" w:rsidR="005E6058" w:rsidRPr="00BF29D1" w:rsidRDefault="005E6058" w:rsidP="00786AC4">
            <w:pPr>
              <w:pStyle w:val="Para"/>
              <w:ind w:left="0"/>
              <w:rPr>
                <w:rFonts w:asciiTheme="minorHAnsi" w:hAnsiTheme="minorHAnsi" w:cstheme="minorBidi"/>
                <w:b/>
                <w:bCs/>
                <w:sz w:val="22"/>
                <w:szCs w:val="22"/>
                <w:lang w:val="en-GB"/>
              </w:rPr>
            </w:pPr>
            <w:r w:rsidRPr="00BF29D1">
              <w:rPr>
                <w:rFonts w:asciiTheme="minorHAnsi" w:hAnsiTheme="minorHAnsi" w:cstheme="minorBidi"/>
                <w:b/>
                <w:bCs/>
                <w:sz w:val="22"/>
                <w:szCs w:val="22"/>
                <w:lang w:val="en-GB"/>
              </w:rPr>
              <w:t>Description</w:t>
            </w:r>
          </w:p>
        </w:tc>
      </w:tr>
      <w:tr w:rsidR="005C0882" w:rsidRPr="00BF29D1" w14:paraId="1771681E" w14:textId="77777777" w:rsidTr="00786AC4">
        <w:tc>
          <w:tcPr>
            <w:tcW w:w="2127" w:type="dxa"/>
            <w:tcBorders>
              <w:top w:val="single" w:sz="4" w:space="0" w:color="auto"/>
              <w:left w:val="single" w:sz="4" w:space="0" w:color="auto"/>
              <w:bottom w:val="single" w:sz="4" w:space="0" w:color="auto"/>
              <w:right w:val="single" w:sz="4" w:space="0" w:color="auto"/>
            </w:tcBorders>
          </w:tcPr>
          <w:p w14:paraId="031C98C0" w14:textId="7FA3494F" w:rsidR="005C0882" w:rsidRPr="00BF29D1" w:rsidRDefault="005C0882" w:rsidP="005C0882">
            <w:pPr>
              <w:pStyle w:val="NoSpacing"/>
              <w:rPr>
                <w:lang w:val="en-GB"/>
              </w:rPr>
            </w:pPr>
            <w:proofErr w:type="spellStart"/>
            <w:r w:rsidRPr="00F1340E">
              <w:t>ModifiedVersion</w:t>
            </w:r>
            <w:proofErr w:type="spellEnd"/>
          </w:p>
        </w:tc>
        <w:tc>
          <w:tcPr>
            <w:tcW w:w="8079" w:type="dxa"/>
            <w:tcBorders>
              <w:top w:val="single" w:sz="4" w:space="0" w:color="auto"/>
              <w:left w:val="single" w:sz="4" w:space="0" w:color="auto"/>
              <w:bottom w:val="single" w:sz="4" w:space="0" w:color="auto"/>
              <w:right w:val="single" w:sz="4" w:space="0" w:color="auto"/>
            </w:tcBorders>
          </w:tcPr>
          <w:p w14:paraId="7B1CB5A5" w14:textId="69AC3A1D" w:rsidR="005C0882" w:rsidRPr="00BF29D1" w:rsidRDefault="004E7D65" w:rsidP="005C0882">
            <w:pPr>
              <w:pStyle w:val="NoSpacing"/>
              <w:rPr>
                <w:lang w:val="en-GB"/>
              </w:rPr>
            </w:pPr>
            <w:r>
              <w:rPr>
                <w:lang w:val="en-GB"/>
              </w:rPr>
              <w:t xml:space="preserve">Modified </w:t>
            </w:r>
            <w:r w:rsidR="00722831">
              <w:rPr>
                <w:lang w:val="en-GB"/>
              </w:rPr>
              <w:t>v</w:t>
            </w:r>
            <w:r>
              <w:rPr>
                <w:lang w:val="en-GB"/>
              </w:rPr>
              <w:t xml:space="preserve">ersion of a </w:t>
            </w:r>
            <w:r w:rsidR="00722831">
              <w:rPr>
                <w:lang w:val="en-GB"/>
              </w:rPr>
              <w:t>w</w:t>
            </w:r>
            <w:r>
              <w:rPr>
                <w:lang w:val="en-GB"/>
              </w:rPr>
              <w:t>ork</w:t>
            </w:r>
          </w:p>
        </w:tc>
      </w:tr>
      <w:tr w:rsidR="005C0882" w:rsidRPr="00BF29D1" w14:paraId="27D1F468" w14:textId="77777777" w:rsidTr="00786AC4">
        <w:tc>
          <w:tcPr>
            <w:tcW w:w="2127" w:type="dxa"/>
            <w:tcBorders>
              <w:top w:val="single" w:sz="4" w:space="0" w:color="auto"/>
              <w:left w:val="single" w:sz="4" w:space="0" w:color="auto"/>
              <w:bottom w:val="single" w:sz="4" w:space="0" w:color="auto"/>
              <w:right w:val="single" w:sz="4" w:space="0" w:color="auto"/>
            </w:tcBorders>
          </w:tcPr>
          <w:p w14:paraId="74B403F6" w14:textId="57644049" w:rsidR="005C0882" w:rsidRPr="00BF29D1" w:rsidRDefault="005C0882" w:rsidP="005C0882">
            <w:pPr>
              <w:pStyle w:val="NoSpacing"/>
              <w:rPr>
                <w:lang w:val="en-GB"/>
              </w:rPr>
            </w:pPr>
            <w:r w:rsidRPr="00F1340E">
              <w:t>Excerp</w:t>
            </w:r>
            <w:r w:rsidR="004E7D65">
              <w:t>t</w:t>
            </w:r>
          </w:p>
        </w:tc>
        <w:tc>
          <w:tcPr>
            <w:tcW w:w="8079" w:type="dxa"/>
            <w:tcBorders>
              <w:top w:val="single" w:sz="4" w:space="0" w:color="auto"/>
              <w:left w:val="single" w:sz="4" w:space="0" w:color="auto"/>
              <w:bottom w:val="single" w:sz="4" w:space="0" w:color="auto"/>
              <w:right w:val="single" w:sz="4" w:space="0" w:color="auto"/>
            </w:tcBorders>
          </w:tcPr>
          <w:p w14:paraId="3908F5FE" w14:textId="59B48E5E" w:rsidR="005C0882" w:rsidRPr="00BF29D1" w:rsidRDefault="004E7D65" w:rsidP="005C0882">
            <w:pPr>
              <w:pStyle w:val="NoSpacing"/>
              <w:rPr>
                <w:lang w:val="en-GB"/>
              </w:rPr>
            </w:pPr>
            <w:r>
              <w:rPr>
                <w:lang w:val="en-GB"/>
              </w:rPr>
              <w:t>Excerpt of a work</w:t>
            </w:r>
          </w:p>
        </w:tc>
      </w:tr>
      <w:tr w:rsidR="005C0882" w:rsidRPr="00BF29D1" w14:paraId="5AD3544F" w14:textId="77777777" w:rsidTr="00786AC4">
        <w:tc>
          <w:tcPr>
            <w:tcW w:w="2127" w:type="dxa"/>
            <w:tcBorders>
              <w:top w:val="single" w:sz="4" w:space="0" w:color="auto"/>
              <w:left w:val="single" w:sz="4" w:space="0" w:color="auto"/>
              <w:bottom w:val="single" w:sz="4" w:space="0" w:color="auto"/>
              <w:right w:val="single" w:sz="4" w:space="0" w:color="auto"/>
            </w:tcBorders>
          </w:tcPr>
          <w:p w14:paraId="3C99F92C" w14:textId="4F749BCE" w:rsidR="005C0882" w:rsidRPr="00BF29D1" w:rsidRDefault="005C0882" w:rsidP="005C0882">
            <w:pPr>
              <w:pStyle w:val="NoSpacing"/>
              <w:rPr>
                <w:lang w:val="en-GB"/>
              </w:rPr>
            </w:pPr>
            <w:r w:rsidRPr="00F1340E">
              <w:t>Composite</w:t>
            </w:r>
          </w:p>
        </w:tc>
        <w:tc>
          <w:tcPr>
            <w:tcW w:w="8079" w:type="dxa"/>
            <w:tcBorders>
              <w:top w:val="single" w:sz="4" w:space="0" w:color="auto"/>
              <w:left w:val="single" w:sz="4" w:space="0" w:color="auto"/>
              <w:bottom w:val="single" w:sz="4" w:space="0" w:color="auto"/>
              <w:right w:val="single" w:sz="4" w:space="0" w:color="auto"/>
            </w:tcBorders>
          </w:tcPr>
          <w:p w14:paraId="79F8DA15" w14:textId="7153B733" w:rsidR="005C0882" w:rsidRPr="00BF29D1" w:rsidRDefault="004E7D65" w:rsidP="005C0882">
            <w:pPr>
              <w:pStyle w:val="NoSpacing"/>
              <w:rPr>
                <w:lang w:val="en-GB"/>
              </w:rPr>
            </w:pPr>
            <w:r>
              <w:rPr>
                <w:lang w:val="en-GB"/>
              </w:rPr>
              <w:t xml:space="preserve">Composite </w:t>
            </w:r>
            <w:r w:rsidR="00722831">
              <w:rPr>
                <w:lang w:val="en-GB"/>
              </w:rPr>
              <w:t xml:space="preserve">of one or more works </w:t>
            </w:r>
          </w:p>
        </w:tc>
      </w:tr>
      <w:tr w:rsidR="005E6058" w:rsidRPr="00BF29D1" w14:paraId="7E78A160" w14:textId="77777777" w:rsidTr="00786AC4">
        <w:tc>
          <w:tcPr>
            <w:tcW w:w="2127" w:type="dxa"/>
            <w:tcBorders>
              <w:top w:val="single" w:sz="4" w:space="0" w:color="auto"/>
              <w:left w:val="single" w:sz="4" w:space="0" w:color="auto"/>
              <w:bottom w:val="single" w:sz="4" w:space="0" w:color="auto"/>
              <w:right w:val="single" w:sz="4" w:space="0" w:color="auto"/>
            </w:tcBorders>
          </w:tcPr>
          <w:p w14:paraId="78563E20" w14:textId="002CA30D" w:rsidR="005E6058" w:rsidRPr="00BF29D1" w:rsidRDefault="005E6058" w:rsidP="00786AC4">
            <w:pPr>
              <w:pStyle w:val="NoSpacing"/>
              <w:rPr>
                <w:lang w:val="en-GB"/>
              </w:rPr>
            </w:pPr>
          </w:p>
        </w:tc>
        <w:tc>
          <w:tcPr>
            <w:tcW w:w="8079" w:type="dxa"/>
            <w:tcBorders>
              <w:top w:val="single" w:sz="4" w:space="0" w:color="auto"/>
              <w:left w:val="single" w:sz="4" w:space="0" w:color="auto"/>
              <w:bottom w:val="single" w:sz="4" w:space="0" w:color="auto"/>
              <w:right w:val="single" w:sz="4" w:space="0" w:color="auto"/>
            </w:tcBorders>
          </w:tcPr>
          <w:p w14:paraId="1F9A5341" w14:textId="68D2F5CD" w:rsidR="005E6058" w:rsidRPr="00BF29D1" w:rsidRDefault="005E6058" w:rsidP="00786AC4">
            <w:pPr>
              <w:pStyle w:val="NoSpacing"/>
              <w:rPr>
                <w:lang w:val="en-GB"/>
              </w:rPr>
            </w:pPr>
          </w:p>
        </w:tc>
      </w:tr>
    </w:tbl>
    <w:p w14:paraId="45988B34" w14:textId="77777777" w:rsidR="005E6058" w:rsidRPr="00BF29D1" w:rsidRDefault="005E6058" w:rsidP="006D2BF7">
      <w:pPr>
        <w:rPr>
          <w:lang w:val="en-GB"/>
        </w:rPr>
      </w:pPr>
    </w:p>
    <w:sectPr w:rsidR="005E6058" w:rsidRPr="00BF29D1" w:rsidSect="000C3A15">
      <w:pgSz w:w="12240" w:h="15840"/>
      <w:pgMar w:top="1440" w:right="1440" w:bottom="1440" w:left="1440" w:header="113"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80F8E" w14:textId="77777777" w:rsidR="004A200E" w:rsidRDefault="004A200E" w:rsidP="00FB5C5C">
      <w:pPr>
        <w:spacing w:before="0" w:line="240" w:lineRule="auto"/>
      </w:pPr>
      <w:r>
        <w:separator/>
      </w:r>
    </w:p>
  </w:endnote>
  <w:endnote w:type="continuationSeparator" w:id="0">
    <w:p w14:paraId="66987C3A" w14:textId="77777777" w:rsidR="004A200E" w:rsidRDefault="004A200E" w:rsidP="00FB5C5C">
      <w:pPr>
        <w:spacing w:before="0" w:line="240" w:lineRule="auto"/>
      </w:pPr>
      <w:r>
        <w:continuationSeparator/>
      </w:r>
    </w:p>
  </w:endnote>
  <w:endnote w:type="continuationNotice" w:id="1">
    <w:p w14:paraId="4B1D2ACC" w14:textId="77777777" w:rsidR="004A200E" w:rsidRDefault="004A200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490756"/>
      <w:docPartObj>
        <w:docPartGallery w:val="Page Numbers (Bottom of Page)"/>
        <w:docPartUnique/>
      </w:docPartObj>
    </w:sdtPr>
    <w:sdtEndPr>
      <w:rPr>
        <w:color w:val="808080" w:themeColor="background1" w:themeShade="80"/>
        <w:spacing w:val="60"/>
      </w:rPr>
    </w:sdtEndPr>
    <w:sdtContent>
      <w:p w14:paraId="0436B924" w14:textId="77718498" w:rsidR="003D3431" w:rsidRDefault="003D3431" w:rsidP="000C3A15">
        <w:pPr>
          <w:pStyle w:val="Footer"/>
          <w:pBdr>
            <w:top w:val="single" w:sz="4" w:space="0" w:color="D9D9D9" w:themeColor="background1" w:themeShade="D9"/>
          </w:pBdr>
          <w:jc w:val="right"/>
        </w:pPr>
        <w:r>
          <w:rPr>
            <w:noProof/>
          </w:rPr>
          <w:fldChar w:fldCharType="begin"/>
        </w:r>
        <w:r>
          <w:instrText xml:space="preserve"> PAGE   \* MERGEFORMAT </w:instrText>
        </w:r>
        <w:r>
          <w:fldChar w:fldCharType="separate"/>
        </w:r>
        <w:r>
          <w:rPr>
            <w:noProof/>
          </w:rPr>
          <w:t>58</w:t>
        </w:r>
        <w:r>
          <w:rPr>
            <w:noProof/>
          </w:rPr>
          <w:fldChar w:fldCharType="end"/>
        </w:r>
        <w:r>
          <w:t xml:space="preserve"> | </w:t>
        </w:r>
        <w:r>
          <w:rPr>
            <w:color w:val="808080" w:themeColor="background1" w:themeShade="80"/>
            <w:spacing w:val="60"/>
          </w:rPr>
          <w:t>Page</w:t>
        </w:r>
      </w:p>
    </w:sdtContent>
  </w:sdt>
  <w:p w14:paraId="5C91F4EB" w14:textId="77777777" w:rsidR="003D3431" w:rsidRDefault="003D3431">
    <w:pPr>
      <w:pStyle w:val="Footer"/>
    </w:pPr>
  </w:p>
  <w:p w14:paraId="5599442F" w14:textId="77777777" w:rsidR="003D3431" w:rsidRDefault="003D34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64979" w14:textId="77777777" w:rsidR="004A200E" w:rsidRDefault="004A200E" w:rsidP="00FB5C5C">
      <w:pPr>
        <w:spacing w:before="0" w:line="240" w:lineRule="auto"/>
      </w:pPr>
      <w:r>
        <w:separator/>
      </w:r>
    </w:p>
  </w:footnote>
  <w:footnote w:type="continuationSeparator" w:id="0">
    <w:p w14:paraId="35DDDAA9" w14:textId="77777777" w:rsidR="004A200E" w:rsidRDefault="004A200E" w:rsidP="00FB5C5C">
      <w:pPr>
        <w:spacing w:before="0" w:line="240" w:lineRule="auto"/>
      </w:pPr>
      <w:r>
        <w:continuationSeparator/>
      </w:r>
    </w:p>
  </w:footnote>
  <w:footnote w:type="continuationNotice" w:id="1">
    <w:p w14:paraId="5A23E7B4" w14:textId="77777777" w:rsidR="004A200E" w:rsidRDefault="004A200E">
      <w:pPr>
        <w:spacing w:before="0" w:line="240" w:lineRule="auto"/>
      </w:pPr>
    </w:p>
  </w:footnote>
  <w:footnote w:id="2">
    <w:p w14:paraId="67CC4114" w14:textId="3C4F7AE5" w:rsidR="003D3431" w:rsidRPr="002904E5" w:rsidRDefault="003D3431">
      <w:pPr>
        <w:pStyle w:val="FootnoteText"/>
        <w:rPr>
          <w:lang w:val="en-IE"/>
        </w:rPr>
      </w:pPr>
      <w:r>
        <w:rPr>
          <w:rStyle w:val="FootnoteReference"/>
        </w:rPr>
        <w:footnoteRef/>
      </w:r>
      <w:r>
        <w:t xml:space="preserve"> The name, nameNumber and role columns will be repeated for each Interested Party (IP) in a record / submission.   If a record has two IPs then the three columns will be repeated twice.  If a record has </w:t>
      </w:r>
      <w:r w:rsidRPr="00823ADD">
        <w:rPr>
          <w:b/>
          <w:bCs/>
        </w:rPr>
        <w:t>N</w:t>
      </w:r>
      <w:r>
        <w:t xml:space="preserve"> IPs then the three columns will be repeated N times.  </w:t>
      </w:r>
    </w:p>
  </w:footnote>
  <w:footnote w:id="3">
    <w:p w14:paraId="5652A1C2" w14:textId="77777777" w:rsidR="003D3431" w:rsidRPr="002904E5" w:rsidRDefault="003D3431" w:rsidP="00E53F1B">
      <w:pPr>
        <w:pStyle w:val="FootnoteText"/>
        <w:rPr>
          <w:lang w:val="en-IE"/>
        </w:rPr>
      </w:pPr>
      <w:r>
        <w:rPr>
          <w:rStyle w:val="FootnoteReference"/>
        </w:rPr>
        <w:footnoteRef/>
      </w:r>
      <w:r>
        <w:t xml:space="preserve"> The name, nameNumber and role columns will be repeated for each Interested Party (IP) in a record / submission.   If a record has two IPs then the three columns will be repeated twice.  If a record has </w:t>
      </w:r>
      <w:r w:rsidRPr="00823ADD">
        <w:rPr>
          <w:b/>
          <w:bCs/>
        </w:rPr>
        <w:t>N</w:t>
      </w:r>
      <w:r>
        <w:t xml:space="preserve"> IPs then the three columns will be repeated N times.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676CA" w14:textId="77777777" w:rsidR="003D3431" w:rsidRDefault="003D3431">
    <w:pPr>
      <w:pStyle w:val="Header"/>
    </w:pPr>
  </w:p>
  <w:p w14:paraId="6434744C" w14:textId="77777777" w:rsidR="003D3431" w:rsidRDefault="003D34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126F"/>
    <w:multiLevelType w:val="hybridMultilevel"/>
    <w:tmpl w:val="A7920AC0"/>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 w15:restartNumberingAfterBreak="0">
    <w:nsid w:val="05A839C3"/>
    <w:multiLevelType w:val="hybridMultilevel"/>
    <w:tmpl w:val="73FCF320"/>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D0955F9"/>
    <w:multiLevelType w:val="hybridMultilevel"/>
    <w:tmpl w:val="5738934C"/>
    <w:lvl w:ilvl="0" w:tplc="2C08A29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F7F3FE3"/>
    <w:multiLevelType w:val="hybridMultilevel"/>
    <w:tmpl w:val="1C14871E"/>
    <w:lvl w:ilvl="0" w:tplc="0F84903E">
      <w:numFmt w:val="bullet"/>
      <w:lvlText w:val="-"/>
      <w:lvlJc w:val="left"/>
      <w:pPr>
        <w:ind w:left="720" w:hanging="360"/>
      </w:pPr>
      <w:rPr>
        <w:rFonts w:ascii="Palatino Linotype" w:eastAsia="Calibri" w:hAnsi="Palatino Linotype"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D620FE"/>
    <w:multiLevelType w:val="multilevel"/>
    <w:tmpl w:val="4DE8373E"/>
    <w:lvl w:ilvl="0">
      <w:start w:val="1"/>
      <w:numFmt w:val="decimal"/>
      <w:pStyle w:val="Chapterheading"/>
      <w:lvlText w:val="%1"/>
      <w:lvlJc w:val="left"/>
      <w:pPr>
        <w:tabs>
          <w:tab w:val="num" w:pos="288"/>
        </w:tabs>
        <w:ind w:left="360" w:hanging="648"/>
      </w:pPr>
      <w:rPr>
        <w:rFonts w:ascii="Franklin Gothic Medium Cond" w:hAnsi="Franklin Gothic Medium Cond" w:cs="Times New Roman" w:hint="default"/>
        <w:b w:val="0"/>
        <w:bCs w:val="0"/>
        <w:i w:val="0"/>
        <w:iCs w:val="0"/>
        <w:caps w:val="0"/>
        <w:smallCaps w:val="0"/>
        <w:strike w:val="0"/>
        <w:dstrike w:val="0"/>
        <w:noProof w:val="0"/>
        <w:vanish w:val="0"/>
        <w:color w:val="AEAAAA" w:themeColor="background2" w:themeShade="BF"/>
        <w:spacing w:val="-20"/>
        <w:kern w:val="0"/>
        <w:position w:val="0"/>
        <w:sz w:val="1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199" w:hanging="50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2915" w:hanging="50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225" w:hanging="505"/>
      </w:pPr>
      <w:rPr>
        <w:rFonts w:hint="default"/>
      </w:rPr>
    </w:lvl>
    <w:lvl w:ilvl="4">
      <w:start w:val="1"/>
      <w:numFmt w:val="decimal"/>
      <w:pStyle w:val="Heading5"/>
      <w:suff w:val="space"/>
      <w:lvlText w:val="%1.%2.%3.%4.%5."/>
      <w:lvlJc w:val="left"/>
      <w:pPr>
        <w:ind w:left="794" w:hanging="11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01089C"/>
    <w:multiLevelType w:val="hybridMultilevel"/>
    <w:tmpl w:val="C02A7D64"/>
    <w:lvl w:ilvl="0" w:tplc="196A79F6">
      <w:numFmt w:val="bullet"/>
      <w:lvlText w:val="-"/>
      <w:lvlJc w:val="left"/>
      <w:pPr>
        <w:ind w:left="1080" w:hanging="360"/>
      </w:pPr>
      <w:rPr>
        <w:rFonts w:ascii="Palatino Linotype" w:eastAsia="Calibri" w:hAnsi="Palatino Linotype" w:cs="Times New Roman" w:hint="default"/>
      </w:rPr>
    </w:lvl>
    <w:lvl w:ilvl="1" w:tplc="18090003">
      <w:start w:val="1"/>
      <w:numFmt w:val="bullet"/>
      <w:lvlText w:val="o"/>
      <w:lvlJc w:val="left"/>
      <w:pPr>
        <w:ind w:left="1800" w:hanging="360"/>
      </w:pPr>
      <w:rPr>
        <w:rFonts w:ascii="Courier New" w:hAnsi="Courier New" w:cs="Courier New" w:hint="default"/>
      </w:rPr>
    </w:lvl>
    <w:lvl w:ilvl="2" w:tplc="DFE26F6A">
      <w:start w:val="1"/>
      <w:numFmt w:val="bullet"/>
      <w:lvlText w:val=""/>
      <w:lvlJc w:val="left"/>
      <w:pPr>
        <w:ind w:left="2520" w:hanging="360"/>
      </w:pPr>
      <w:rPr>
        <w:rFonts w:ascii="Symbol" w:eastAsia="Calibri" w:hAnsi="Symbol" w:cs="Times New Roman"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1AF116D"/>
    <w:multiLevelType w:val="hybridMultilevel"/>
    <w:tmpl w:val="5142D150"/>
    <w:lvl w:ilvl="0" w:tplc="B6D6C272">
      <w:start w:val="3"/>
      <w:numFmt w:val="decimal"/>
      <w:lvlText w:val="%1."/>
      <w:lvlJc w:val="left"/>
      <w:pPr>
        <w:tabs>
          <w:tab w:val="num" w:pos="720"/>
        </w:tabs>
        <w:ind w:left="720" w:hanging="360"/>
      </w:pPr>
    </w:lvl>
    <w:lvl w:ilvl="1" w:tplc="438E1272" w:tentative="1">
      <w:start w:val="1"/>
      <w:numFmt w:val="decimal"/>
      <w:lvlText w:val="%2."/>
      <w:lvlJc w:val="left"/>
      <w:pPr>
        <w:tabs>
          <w:tab w:val="num" w:pos="1440"/>
        </w:tabs>
        <w:ind w:left="1440" w:hanging="360"/>
      </w:pPr>
    </w:lvl>
    <w:lvl w:ilvl="2" w:tplc="04C8CD74" w:tentative="1">
      <w:start w:val="1"/>
      <w:numFmt w:val="decimal"/>
      <w:lvlText w:val="%3."/>
      <w:lvlJc w:val="left"/>
      <w:pPr>
        <w:tabs>
          <w:tab w:val="num" w:pos="2160"/>
        </w:tabs>
        <w:ind w:left="2160" w:hanging="360"/>
      </w:pPr>
    </w:lvl>
    <w:lvl w:ilvl="3" w:tplc="5E64A9F8" w:tentative="1">
      <w:start w:val="1"/>
      <w:numFmt w:val="decimal"/>
      <w:lvlText w:val="%4."/>
      <w:lvlJc w:val="left"/>
      <w:pPr>
        <w:tabs>
          <w:tab w:val="num" w:pos="2880"/>
        </w:tabs>
        <w:ind w:left="2880" w:hanging="360"/>
      </w:pPr>
    </w:lvl>
    <w:lvl w:ilvl="4" w:tplc="14F442C8" w:tentative="1">
      <w:start w:val="1"/>
      <w:numFmt w:val="decimal"/>
      <w:lvlText w:val="%5."/>
      <w:lvlJc w:val="left"/>
      <w:pPr>
        <w:tabs>
          <w:tab w:val="num" w:pos="3600"/>
        </w:tabs>
        <w:ind w:left="3600" w:hanging="360"/>
      </w:pPr>
    </w:lvl>
    <w:lvl w:ilvl="5" w:tplc="6F06D648" w:tentative="1">
      <w:start w:val="1"/>
      <w:numFmt w:val="decimal"/>
      <w:lvlText w:val="%6."/>
      <w:lvlJc w:val="left"/>
      <w:pPr>
        <w:tabs>
          <w:tab w:val="num" w:pos="4320"/>
        </w:tabs>
        <w:ind w:left="4320" w:hanging="360"/>
      </w:pPr>
    </w:lvl>
    <w:lvl w:ilvl="6" w:tplc="40347DC8" w:tentative="1">
      <w:start w:val="1"/>
      <w:numFmt w:val="decimal"/>
      <w:lvlText w:val="%7."/>
      <w:lvlJc w:val="left"/>
      <w:pPr>
        <w:tabs>
          <w:tab w:val="num" w:pos="5040"/>
        </w:tabs>
        <w:ind w:left="5040" w:hanging="360"/>
      </w:pPr>
    </w:lvl>
    <w:lvl w:ilvl="7" w:tplc="BF4E966E" w:tentative="1">
      <w:start w:val="1"/>
      <w:numFmt w:val="decimal"/>
      <w:lvlText w:val="%8."/>
      <w:lvlJc w:val="left"/>
      <w:pPr>
        <w:tabs>
          <w:tab w:val="num" w:pos="5760"/>
        </w:tabs>
        <w:ind w:left="5760" w:hanging="360"/>
      </w:pPr>
    </w:lvl>
    <w:lvl w:ilvl="8" w:tplc="6AF22A62" w:tentative="1">
      <w:start w:val="1"/>
      <w:numFmt w:val="decimal"/>
      <w:lvlText w:val="%9."/>
      <w:lvlJc w:val="left"/>
      <w:pPr>
        <w:tabs>
          <w:tab w:val="num" w:pos="6480"/>
        </w:tabs>
        <w:ind w:left="6480" w:hanging="360"/>
      </w:pPr>
    </w:lvl>
  </w:abstractNum>
  <w:abstractNum w:abstractNumId="7" w15:restartNumberingAfterBreak="0">
    <w:nsid w:val="1A363716"/>
    <w:multiLevelType w:val="hybridMultilevel"/>
    <w:tmpl w:val="23F86E7E"/>
    <w:lvl w:ilvl="0" w:tplc="F91C70AA">
      <w:start w:val="4"/>
      <w:numFmt w:val="decimal"/>
      <w:lvlText w:val="%1."/>
      <w:lvlJc w:val="left"/>
      <w:pPr>
        <w:tabs>
          <w:tab w:val="num" w:pos="720"/>
        </w:tabs>
        <w:ind w:left="720" w:hanging="360"/>
      </w:pPr>
    </w:lvl>
    <w:lvl w:ilvl="1" w:tplc="AA483A08" w:tentative="1">
      <w:start w:val="1"/>
      <w:numFmt w:val="decimal"/>
      <w:lvlText w:val="%2."/>
      <w:lvlJc w:val="left"/>
      <w:pPr>
        <w:tabs>
          <w:tab w:val="num" w:pos="1440"/>
        </w:tabs>
        <w:ind w:left="1440" w:hanging="360"/>
      </w:pPr>
    </w:lvl>
    <w:lvl w:ilvl="2" w:tplc="BB38EDDE" w:tentative="1">
      <w:start w:val="1"/>
      <w:numFmt w:val="decimal"/>
      <w:lvlText w:val="%3."/>
      <w:lvlJc w:val="left"/>
      <w:pPr>
        <w:tabs>
          <w:tab w:val="num" w:pos="2160"/>
        </w:tabs>
        <w:ind w:left="2160" w:hanging="360"/>
      </w:pPr>
    </w:lvl>
    <w:lvl w:ilvl="3" w:tplc="256031BA" w:tentative="1">
      <w:start w:val="1"/>
      <w:numFmt w:val="decimal"/>
      <w:lvlText w:val="%4."/>
      <w:lvlJc w:val="left"/>
      <w:pPr>
        <w:tabs>
          <w:tab w:val="num" w:pos="2880"/>
        </w:tabs>
        <w:ind w:left="2880" w:hanging="360"/>
      </w:pPr>
    </w:lvl>
    <w:lvl w:ilvl="4" w:tplc="029A3FEA" w:tentative="1">
      <w:start w:val="1"/>
      <w:numFmt w:val="decimal"/>
      <w:lvlText w:val="%5."/>
      <w:lvlJc w:val="left"/>
      <w:pPr>
        <w:tabs>
          <w:tab w:val="num" w:pos="3600"/>
        </w:tabs>
        <w:ind w:left="3600" w:hanging="360"/>
      </w:pPr>
    </w:lvl>
    <w:lvl w:ilvl="5" w:tplc="50542592" w:tentative="1">
      <w:start w:val="1"/>
      <w:numFmt w:val="decimal"/>
      <w:lvlText w:val="%6."/>
      <w:lvlJc w:val="left"/>
      <w:pPr>
        <w:tabs>
          <w:tab w:val="num" w:pos="4320"/>
        </w:tabs>
        <w:ind w:left="4320" w:hanging="360"/>
      </w:pPr>
    </w:lvl>
    <w:lvl w:ilvl="6" w:tplc="B4104096" w:tentative="1">
      <w:start w:val="1"/>
      <w:numFmt w:val="decimal"/>
      <w:lvlText w:val="%7."/>
      <w:lvlJc w:val="left"/>
      <w:pPr>
        <w:tabs>
          <w:tab w:val="num" w:pos="5040"/>
        </w:tabs>
        <w:ind w:left="5040" w:hanging="360"/>
      </w:pPr>
    </w:lvl>
    <w:lvl w:ilvl="7" w:tplc="1AC688C2" w:tentative="1">
      <w:start w:val="1"/>
      <w:numFmt w:val="decimal"/>
      <w:lvlText w:val="%8."/>
      <w:lvlJc w:val="left"/>
      <w:pPr>
        <w:tabs>
          <w:tab w:val="num" w:pos="5760"/>
        </w:tabs>
        <w:ind w:left="5760" w:hanging="360"/>
      </w:pPr>
    </w:lvl>
    <w:lvl w:ilvl="8" w:tplc="1C368900" w:tentative="1">
      <w:start w:val="1"/>
      <w:numFmt w:val="decimal"/>
      <w:lvlText w:val="%9."/>
      <w:lvlJc w:val="left"/>
      <w:pPr>
        <w:tabs>
          <w:tab w:val="num" w:pos="6480"/>
        </w:tabs>
        <w:ind w:left="6480" w:hanging="360"/>
      </w:pPr>
    </w:lvl>
  </w:abstractNum>
  <w:abstractNum w:abstractNumId="8" w15:restartNumberingAfterBreak="0">
    <w:nsid w:val="1B733577"/>
    <w:multiLevelType w:val="hybridMultilevel"/>
    <w:tmpl w:val="A58EB74C"/>
    <w:lvl w:ilvl="0" w:tplc="D41E2912">
      <w:start w:val="5"/>
      <w:numFmt w:val="decimal"/>
      <w:lvlText w:val="%1."/>
      <w:lvlJc w:val="left"/>
      <w:pPr>
        <w:tabs>
          <w:tab w:val="num" w:pos="720"/>
        </w:tabs>
        <w:ind w:left="720" w:hanging="360"/>
      </w:pPr>
    </w:lvl>
    <w:lvl w:ilvl="1" w:tplc="2012A3EE" w:tentative="1">
      <w:start w:val="1"/>
      <w:numFmt w:val="decimal"/>
      <w:lvlText w:val="%2."/>
      <w:lvlJc w:val="left"/>
      <w:pPr>
        <w:tabs>
          <w:tab w:val="num" w:pos="1440"/>
        </w:tabs>
        <w:ind w:left="1440" w:hanging="360"/>
      </w:pPr>
    </w:lvl>
    <w:lvl w:ilvl="2" w:tplc="493A868E" w:tentative="1">
      <w:start w:val="1"/>
      <w:numFmt w:val="decimal"/>
      <w:lvlText w:val="%3."/>
      <w:lvlJc w:val="left"/>
      <w:pPr>
        <w:tabs>
          <w:tab w:val="num" w:pos="2160"/>
        </w:tabs>
        <w:ind w:left="2160" w:hanging="360"/>
      </w:pPr>
    </w:lvl>
    <w:lvl w:ilvl="3" w:tplc="8AF8E4A2" w:tentative="1">
      <w:start w:val="1"/>
      <w:numFmt w:val="decimal"/>
      <w:lvlText w:val="%4."/>
      <w:lvlJc w:val="left"/>
      <w:pPr>
        <w:tabs>
          <w:tab w:val="num" w:pos="2880"/>
        </w:tabs>
        <w:ind w:left="2880" w:hanging="360"/>
      </w:pPr>
    </w:lvl>
    <w:lvl w:ilvl="4" w:tplc="B37E73A8" w:tentative="1">
      <w:start w:val="1"/>
      <w:numFmt w:val="decimal"/>
      <w:lvlText w:val="%5."/>
      <w:lvlJc w:val="left"/>
      <w:pPr>
        <w:tabs>
          <w:tab w:val="num" w:pos="3600"/>
        </w:tabs>
        <w:ind w:left="3600" w:hanging="360"/>
      </w:pPr>
    </w:lvl>
    <w:lvl w:ilvl="5" w:tplc="584A9752" w:tentative="1">
      <w:start w:val="1"/>
      <w:numFmt w:val="decimal"/>
      <w:lvlText w:val="%6."/>
      <w:lvlJc w:val="left"/>
      <w:pPr>
        <w:tabs>
          <w:tab w:val="num" w:pos="4320"/>
        </w:tabs>
        <w:ind w:left="4320" w:hanging="360"/>
      </w:pPr>
    </w:lvl>
    <w:lvl w:ilvl="6" w:tplc="B75A7BE8" w:tentative="1">
      <w:start w:val="1"/>
      <w:numFmt w:val="decimal"/>
      <w:lvlText w:val="%7."/>
      <w:lvlJc w:val="left"/>
      <w:pPr>
        <w:tabs>
          <w:tab w:val="num" w:pos="5040"/>
        </w:tabs>
        <w:ind w:left="5040" w:hanging="360"/>
      </w:pPr>
    </w:lvl>
    <w:lvl w:ilvl="7" w:tplc="FBEE962C" w:tentative="1">
      <w:start w:val="1"/>
      <w:numFmt w:val="decimal"/>
      <w:lvlText w:val="%8."/>
      <w:lvlJc w:val="left"/>
      <w:pPr>
        <w:tabs>
          <w:tab w:val="num" w:pos="5760"/>
        </w:tabs>
        <w:ind w:left="5760" w:hanging="360"/>
      </w:pPr>
    </w:lvl>
    <w:lvl w:ilvl="8" w:tplc="8CC4E50C" w:tentative="1">
      <w:start w:val="1"/>
      <w:numFmt w:val="decimal"/>
      <w:lvlText w:val="%9."/>
      <w:lvlJc w:val="left"/>
      <w:pPr>
        <w:tabs>
          <w:tab w:val="num" w:pos="6480"/>
        </w:tabs>
        <w:ind w:left="6480" w:hanging="360"/>
      </w:pPr>
    </w:lvl>
  </w:abstractNum>
  <w:abstractNum w:abstractNumId="9" w15:restartNumberingAfterBreak="0">
    <w:nsid w:val="1D272293"/>
    <w:multiLevelType w:val="hybridMultilevel"/>
    <w:tmpl w:val="17C2ACD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24482283"/>
    <w:multiLevelType w:val="hybridMultilevel"/>
    <w:tmpl w:val="4DF082A0"/>
    <w:lvl w:ilvl="0" w:tplc="9F389EA0">
      <w:start w:val="2"/>
      <w:numFmt w:val="decimal"/>
      <w:lvlText w:val="%1."/>
      <w:lvlJc w:val="left"/>
      <w:pPr>
        <w:tabs>
          <w:tab w:val="num" w:pos="720"/>
        </w:tabs>
        <w:ind w:left="720" w:hanging="360"/>
      </w:pPr>
    </w:lvl>
    <w:lvl w:ilvl="1" w:tplc="06C65166" w:tentative="1">
      <w:start w:val="1"/>
      <w:numFmt w:val="decimal"/>
      <w:lvlText w:val="%2."/>
      <w:lvlJc w:val="left"/>
      <w:pPr>
        <w:tabs>
          <w:tab w:val="num" w:pos="1440"/>
        </w:tabs>
        <w:ind w:left="1440" w:hanging="360"/>
      </w:pPr>
    </w:lvl>
    <w:lvl w:ilvl="2" w:tplc="2BBE6392" w:tentative="1">
      <w:start w:val="1"/>
      <w:numFmt w:val="decimal"/>
      <w:lvlText w:val="%3."/>
      <w:lvlJc w:val="left"/>
      <w:pPr>
        <w:tabs>
          <w:tab w:val="num" w:pos="2160"/>
        </w:tabs>
        <w:ind w:left="2160" w:hanging="360"/>
      </w:pPr>
    </w:lvl>
    <w:lvl w:ilvl="3" w:tplc="77F8CB24" w:tentative="1">
      <w:start w:val="1"/>
      <w:numFmt w:val="decimal"/>
      <w:lvlText w:val="%4."/>
      <w:lvlJc w:val="left"/>
      <w:pPr>
        <w:tabs>
          <w:tab w:val="num" w:pos="2880"/>
        </w:tabs>
        <w:ind w:left="2880" w:hanging="360"/>
      </w:pPr>
    </w:lvl>
    <w:lvl w:ilvl="4" w:tplc="ACC6C368" w:tentative="1">
      <w:start w:val="1"/>
      <w:numFmt w:val="decimal"/>
      <w:lvlText w:val="%5."/>
      <w:lvlJc w:val="left"/>
      <w:pPr>
        <w:tabs>
          <w:tab w:val="num" w:pos="3600"/>
        </w:tabs>
        <w:ind w:left="3600" w:hanging="360"/>
      </w:pPr>
    </w:lvl>
    <w:lvl w:ilvl="5" w:tplc="27F8CCB0" w:tentative="1">
      <w:start w:val="1"/>
      <w:numFmt w:val="decimal"/>
      <w:lvlText w:val="%6."/>
      <w:lvlJc w:val="left"/>
      <w:pPr>
        <w:tabs>
          <w:tab w:val="num" w:pos="4320"/>
        </w:tabs>
        <w:ind w:left="4320" w:hanging="360"/>
      </w:pPr>
    </w:lvl>
    <w:lvl w:ilvl="6" w:tplc="0CE40D82" w:tentative="1">
      <w:start w:val="1"/>
      <w:numFmt w:val="decimal"/>
      <w:lvlText w:val="%7."/>
      <w:lvlJc w:val="left"/>
      <w:pPr>
        <w:tabs>
          <w:tab w:val="num" w:pos="5040"/>
        </w:tabs>
        <w:ind w:left="5040" w:hanging="360"/>
      </w:pPr>
    </w:lvl>
    <w:lvl w:ilvl="7" w:tplc="834EE7B4" w:tentative="1">
      <w:start w:val="1"/>
      <w:numFmt w:val="decimal"/>
      <w:lvlText w:val="%8."/>
      <w:lvlJc w:val="left"/>
      <w:pPr>
        <w:tabs>
          <w:tab w:val="num" w:pos="5760"/>
        </w:tabs>
        <w:ind w:left="5760" w:hanging="360"/>
      </w:pPr>
    </w:lvl>
    <w:lvl w:ilvl="8" w:tplc="6E227D72" w:tentative="1">
      <w:start w:val="1"/>
      <w:numFmt w:val="decimal"/>
      <w:lvlText w:val="%9."/>
      <w:lvlJc w:val="left"/>
      <w:pPr>
        <w:tabs>
          <w:tab w:val="num" w:pos="6480"/>
        </w:tabs>
        <w:ind w:left="6480" w:hanging="360"/>
      </w:pPr>
    </w:lvl>
  </w:abstractNum>
  <w:abstractNum w:abstractNumId="11" w15:restartNumberingAfterBreak="0">
    <w:nsid w:val="26CA51C4"/>
    <w:multiLevelType w:val="hybridMultilevel"/>
    <w:tmpl w:val="2AE64866"/>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275935A2"/>
    <w:multiLevelType w:val="hybridMultilevel"/>
    <w:tmpl w:val="8D5ED5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F9B08BA"/>
    <w:multiLevelType w:val="hybridMultilevel"/>
    <w:tmpl w:val="E47A9A60"/>
    <w:lvl w:ilvl="0" w:tplc="C04C9EDC">
      <w:start w:val="1"/>
      <w:numFmt w:val="decimal"/>
      <w:lvlText w:val="%1."/>
      <w:lvlJc w:val="left"/>
      <w:pPr>
        <w:tabs>
          <w:tab w:val="num" w:pos="720"/>
        </w:tabs>
        <w:ind w:left="720" w:hanging="720"/>
      </w:pPr>
    </w:lvl>
    <w:lvl w:ilvl="1" w:tplc="C57CCC94">
      <w:start w:val="1"/>
      <w:numFmt w:val="decimal"/>
      <w:lvlText w:val="%2."/>
      <w:lvlJc w:val="left"/>
      <w:pPr>
        <w:tabs>
          <w:tab w:val="num" w:pos="1440"/>
        </w:tabs>
        <w:ind w:left="1440" w:hanging="720"/>
      </w:pPr>
    </w:lvl>
    <w:lvl w:ilvl="2" w:tplc="DA905E26">
      <w:start w:val="1"/>
      <w:numFmt w:val="decimal"/>
      <w:lvlText w:val="%3."/>
      <w:lvlJc w:val="left"/>
      <w:pPr>
        <w:tabs>
          <w:tab w:val="num" w:pos="2160"/>
        </w:tabs>
        <w:ind w:left="2160" w:hanging="720"/>
      </w:pPr>
    </w:lvl>
    <w:lvl w:ilvl="3" w:tplc="312A90FC">
      <w:start w:val="1"/>
      <w:numFmt w:val="decimal"/>
      <w:lvlText w:val="%4."/>
      <w:lvlJc w:val="left"/>
      <w:pPr>
        <w:tabs>
          <w:tab w:val="num" w:pos="2880"/>
        </w:tabs>
        <w:ind w:left="2880" w:hanging="720"/>
      </w:pPr>
    </w:lvl>
    <w:lvl w:ilvl="4" w:tplc="B8AAE418">
      <w:start w:val="1"/>
      <w:numFmt w:val="decimal"/>
      <w:lvlText w:val="%5."/>
      <w:lvlJc w:val="left"/>
      <w:pPr>
        <w:tabs>
          <w:tab w:val="num" w:pos="3600"/>
        </w:tabs>
        <w:ind w:left="3600" w:hanging="720"/>
      </w:pPr>
    </w:lvl>
    <w:lvl w:ilvl="5" w:tplc="20FA8A3A">
      <w:start w:val="1"/>
      <w:numFmt w:val="decimal"/>
      <w:lvlText w:val="%6."/>
      <w:lvlJc w:val="left"/>
      <w:pPr>
        <w:tabs>
          <w:tab w:val="num" w:pos="4320"/>
        </w:tabs>
        <w:ind w:left="4320" w:hanging="720"/>
      </w:pPr>
    </w:lvl>
    <w:lvl w:ilvl="6" w:tplc="5E74E922">
      <w:start w:val="1"/>
      <w:numFmt w:val="decimal"/>
      <w:lvlText w:val="%7."/>
      <w:lvlJc w:val="left"/>
      <w:pPr>
        <w:tabs>
          <w:tab w:val="num" w:pos="5040"/>
        </w:tabs>
        <w:ind w:left="5040" w:hanging="720"/>
      </w:pPr>
    </w:lvl>
    <w:lvl w:ilvl="7" w:tplc="44A01026">
      <w:start w:val="1"/>
      <w:numFmt w:val="decimal"/>
      <w:lvlText w:val="%8."/>
      <w:lvlJc w:val="left"/>
      <w:pPr>
        <w:tabs>
          <w:tab w:val="num" w:pos="5760"/>
        </w:tabs>
        <w:ind w:left="5760" w:hanging="720"/>
      </w:pPr>
    </w:lvl>
    <w:lvl w:ilvl="8" w:tplc="EA762E4E">
      <w:start w:val="1"/>
      <w:numFmt w:val="decimal"/>
      <w:lvlText w:val="%9."/>
      <w:lvlJc w:val="left"/>
      <w:pPr>
        <w:tabs>
          <w:tab w:val="num" w:pos="6480"/>
        </w:tabs>
        <w:ind w:left="6480" w:hanging="720"/>
      </w:pPr>
    </w:lvl>
  </w:abstractNum>
  <w:abstractNum w:abstractNumId="14" w15:restartNumberingAfterBreak="0">
    <w:nsid w:val="32E24D41"/>
    <w:multiLevelType w:val="hybridMultilevel"/>
    <w:tmpl w:val="02AE2518"/>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3338220E"/>
    <w:multiLevelType w:val="hybridMultilevel"/>
    <w:tmpl w:val="4FA4B12E"/>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33A73C78"/>
    <w:multiLevelType w:val="hybridMultilevel"/>
    <w:tmpl w:val="375C29FA"/>
    <w:lvl w:ilvl="0" w:tplc="287C5F94">
      <w:start w:val="1"/>
      <w:numFmt w:val="decimal"/>
      <w:lvlText w:val="%1."/>
      <w:lvlJc w:val="left"/>
      <w:pPr>
        <w:ind w:left="1080" w:hanging="360"/>
      </w:pPr>
      <w:rPr>
        <w:rFonts w:hint="default"/>
        <w: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3C2D4885"/>
    <w:multiLevelType w:val="hybridMultilevel"/>
    <w:tmpl w:val="C300486E"/>
    <w:lvl w:ilvl="0" w:tplc="B978B05E">
      <w:start w:val="1"/>
      <w:numFmt w:val="decimal"/>
      <w:lvlText w:val="%1."/>
      <w:lvlJc w:val="left"/>
      <w:pPr>
        <w:tabs>
          <w:tab w:val="num" w:pos="720"/>
        </w:tabs>
        <w:ind w:left="720" w:hanging="360"/>
      </w:pPr>
    </w:lvl>
    <w:lvl w:ilvl="1" w:tplc="913412F2" w:tentative="1">
      <w:start w:val="1"/>
      <w:numFmt w:val="decimal"/>
      <w:lvlText w:val="%2."/>
      <w:lvlJc w:val="left"/>
      <w:pPr>
        <w:tabs>
          <w:tab w:val="num" w:pos="1440"/>
        </w:tabs>
        <w:ind w:left="1440" w:hanging="360"/>
      </w:pPr>
    </w:lvl>
    <w:lvl w:ilvl="2" w:tplc="16B8E424" w:tentative="1">
      <w:start w:val="1"/>
      <w:numFmt w:val="decimal"/>
      <w:lvlText w:val="%3."/>
      <w:lvlJc w:val="left"/>
      <w:pPr>
        <w:tabs>
          <w:tab w:val="num" w:pos="2160"/>
        </w:tabs>
        <w:ind w:left="2160" w:hanging="360"/>
      </w:pPr>
    </w:lvl>
    <w:lvl w:ilvl="3" w:tplc="BF98ADC0" w:tentative="1">
      <w:start w:val="1"/>
      <w:numFmt w:val="decimal"/>
      <w:lvlText w:val="%4."/>
      <w:lvlJc w:val="left"/>
      <w:pPr>
        <w:tabs>
          <w:tab w:val="num" w:pos="2880"/>
        </w:tabs>
        <w:ind w:left="2880" w:hanging="360"/>
      </w:pPr>
    </w:lvl>
    <w:lvl w:ilvl="4" w:tplc="276A6384" w:tentative="1">
      <w:start w:val="1"/>
      <w:numFmt w:val="decimal"/>
      <w:lvlText w:val="%5."/>
      <w:lvlJc w:val="left"/>
      <w:pPr>
        <w:tabs>
          <w:tab w:val="num" w:pos="3600"/>
        </w:tabs>
        <w:ind w:left="3600" w:hanging="360"/>
      </w:pPr>
    </w:lvl>
    <w:lvl w:ilvl="5" w:tplc="513CB9C6" w:tentative="1">
      <w:start w:val="1"/>
      <w:numFmt w:val="decimal"/>
      <w:lvlText w:val="%6."/>
      <w:lvlJc w:val="left"/>
      <w:pPr>
        <w:tabs>
          <w:tab w:val="num" w:pos="4320"/>
        </w:tabs>
        <w:ind w:left="4320" w:hanging="360"/>
      </w:pPr>
    </w:lvl>
    <w:lvl w:ilvl="6" w:tplc="832820E4" w:tentative="1">
      <w:start w:val="1"/>
      <w:numFmt w:val="decimal"/>
      <w:lvlText w:val="%7."/>
      <w:lvlJc w:val="left"/>
      <w:pPr>
        <w:tabs>
          <w:tab w:val="num" w:pos="5040"/>
        </w:tabs>
        <w:ind w:left="5040" w:hanging="360"/>
      </w:pPr>
    </w:lvl>
    <w:lvl w:ilvl="7" w:tplc="5112B74E" w:tentative="1">
      <w:start w:val="1"/>
      <w:numFmt w:val="decimal"/>
      <w:lvlText w:val="%8."/>
      <w:lvlJc w:val="left"/>
      <w:pPr>
        <w:tabs>
          <w:tab w:val="num" w:pos="5760"/>
        </w:tabs>
        <w:ind w:left="5760" w:hanging="360"/>
      </w:pPr>
    </w:lvl>
    <w:lvl w:ilvl="8" w:tplc="B084478A" w:tentative="1">
      <w:start w:val="1"/>
      <w:numFmt w:val="decimal"/>
      <w:lvlText w:val="%9."/>
      <w:lvlJc w:val="left"/>
      <w:pPr>
        <w:tabs>
          <w:tab w:val="num" w:pos="6480"/>
        </w:tabs>
        <w:ind w:left="6480" w:hanging="360"/>
      </w:pPr>
    </w:lvl>
  </w:abstractNum>
  <w:abstractNum w:abstractNumId="18" w15:restartNumberingAfterBreak="0">
    <w:nsid w:val="3DC918A4"/>
    <w:multiLevelType w:val="hybridMultilevel"/>
    <w:tmpl w:val="244E459C"/>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44D7300C"/>
    <w:multiLevelType w:val="hybridMultilevel"/>
    <w:tmpl w:val="518CBD28"/>
    <w:lvl w:ilvl="0" w:tplc="F18ABA94">
      <w:start w:val="3"/>
      <w:numFmt w:val="bullet"/>
      <w:lvlText w:val="-"/>
      <w:lvlJc w:val="left"/>
      <w:pPr>
        <w:ind w:left="1080" w:hanging="360"/>
      </w:pPr>
      <w:rPr>
        <w:rFonts w:ascii="Palatino Linotype" w:eastAsia="Calibri" w:hAnsi="Palatino Linotype"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450515DA"/>
    <w:multiLevelType w:val="hybridMultilevel"/>
    <w:tmpl w:val="5E64AE98"/>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A9737DE"/>
    <w:multiLevelType w:val="hybridMultilevel"/>
    <w:tmpl w:val="DD7EB6D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D7E16A5"/>
    <w:multiLevelType w:val="hybridMultilevel"/>
    <w:tmpl w:val="F342E27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4FE84520"/>
    <w:multiLevelType w:val="hybridMultilevel"/>
    <w:tmpl w:val="3E1C2F68"/>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24" w15:restartNumberingAfterBreak="0">
    <w:nsid w:val="511305DF"/>
    <w:multiLevelType w:val="hybridMultilevel"/>
    <w:tmpl w:val="55CE5AEE"/>
    <w:lvl w:ilvl="0" w:tplc="8190D8EC">
      <w:start w:val="1"/>
      <w:numFmt w:val="upperRoman"/>
      <w:lvlText w:val="%1."/>
      <w:lvlJc w:val="left"/>
      <w:pPr>
        <w:ind w:left="1945" w:hanging="720"/>
      </w:pPr>
      <w:rPr>
        <w:rFonts w:hint="default"/>
      </w:rPr>
    </w:lvl>
    <w:lvl w:ilvl="1" w:tplc="18090019" w:tentative="1">
      <w:start w:val="1"/>
      <w:numFmt w:val="lowerLetter"/>
      <w:lvlText w:val="%2."/>
      <w:lvlJc w:val="left"/>
      <w:pPr>
        <w:ind w:left="2305" w:hanging="360"/>
      </w:pPr>
    </w:lvl>
    <w:lvl w:ilvl="2" w:tplc="1809001B" w:tentative="1">
      <w:start w:val="1"/>
      <w:numFmt w:val="lowerRoman"/>
      <w:lvlText w:val="%3."/>
      <w:lvlJc w:val="right"/>
      <w:pPr>
        <w:ind w:left="3025" w:hanging="180"/>
      </w:pPr>
    </w:lvl>
    <w:lvl w:ilvl="3" w:tplc="1809000F" w:tentative="1">
      <w:start w:val="1"/>
      <w:numFmt w:val="decimal"/>
      <w:lvlText w:val="%4."/>
      <w:lvlJc w:val="left"/>
      <w:pPr>
        <w:ind w:left="3745" w:hanging="360"/>
      </w:pPr>
    </w:lvl>
    <w:lvl w:ilvl="4" w:tplc="18090019" w:tentative="1">
      <w:start w:val="1"/>
      <w:numFmt w:val="lowerLetter"/>
      <w:lvlText w:val="%5."/>
      <w:lvlJc w:val="left"/>
      <w:pPr>
        <w:ind w:left="4465" w:hanging="360"/>
      </w:pPr>
    </w:lvl>
    <w:lvl w:ilvl="5" w:tplc="1809001B" w:tentative="1">
      <w:start w:val="1"/>
      <w:numFmt w:val="lowerRoman"/>
      <w:lvlText w:val="%6."/>
      <w:lvlJc w:val="right"/>
      <w:pPr>
        <w:ind w:left="5185" w:hanging="180"/>
      </w:pPr>
    </w:lvl>
    <w:lvl w:ilvl="6" w:tplc="1809000F" w:tentative="1">
      <w:start w:val="1"/>
      <w:numFmt w:val="decimal"/>
      <w:lvlText w:val="%7."/>
      <w:lvlJc w:val="left"/>
      <w:pPr>
        <w:ind w:left="5905" w:hanging="360"/>
      </w:pPr>
    </w:lvl>
    <w:lvl w:ilvl="7" w:tplc="18090019" w:tentative="1">
      <w:start w:val="1"/>
      <w:numFmt w:val="lowerLetter"/>
      <w:lvlText w:val="%8."/>
      <w:lvlJc w:val="left"/>
      <w:pPr>
        <w:ind w:left="6625" w:hanging="360"/>
      </w:pPr>
    </w:lvl>
    <w:lvl w:ilvl="8" w:tplc="1809001B" w:tentative="1">
      <w:start w:val="1"/>
      <w:numFmt w:val="lowerRoman"/>
      <w:lvlText w:val="%9."/>
      <w:lvlJc w:val="right"/>
      <w:pPr>
        <w:ind w:left="7345" w:hanging="180"/>
      </w:pPr>
    </w:lvl>
  </w:abstractNum>
  <w:abstractNum w:abstractNumId="25" w15:restartNumberingAfterBreak="0">
    <w:nsid w:val="5A9B2D5D"/>
    <w:multiLevelType w:val="multilevel"/>
    <w:tmpl w:val="C0C4D204"/>
    <w:lvl w:ilvl="0">
      <w:start w:val="1"/>
      <w:numFmt w:val="decimal"/>
      <w:lvlText w:val="%1."/>
      <w:legacy w:legacy="1" w:legacySpace="0" w:legacyIndent="360"/>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C6C6F5D"/>
    <w:multiLevelType w:val="hybridMultilevel"/>
    <w:tmpl w:val="0156B3E0"/>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27" w15:restartNumberingAfterBreak="0">
    <w:nsid w:val="5D166CAB"/>
    <w:multiLevelType w:val="hybridMultilevel"/>
    <w:tmpl w:val="56BE3694"/>
    <w:lvl w:ilvl="0" w:tplc="786C2E6E">
      <w:start w:val="2"/>
      <w:numFmt w:val="bullet"/>
      <w:lvlText w:val="-"/>
      <w:lvlJc w:val="left"/>
      <w:pPr>
        <w:ind w:left="1440" w:hanging="360"/>
      </w:pPr>
      <w:rPr>
        <w:rFonts w:ascii="Palatino Linotype" w:eastAsia="Calibri" w:hAnsi="Palatino Linotype"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1901289"/>
    <w:multiLevelType w:val="multilevel"/>
    <w:tmpl w:val="7958A5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3AE646A"/>
    <w:multiLevelType w:val="multilevel"/>
    <w:tmpl w:val="A894AD8C"/>
    <w:styleLink w:val="ImportedStyle1"/>
    <w:lvl w:ilvl="0">
      <w:start w:val="1"/>
      <w:numFmt w:val="decimal"/>
      <w:suff w:val="nothing"/>
      <w:lvlText w:val="%1."/>
      <w:lvlJc w:val="left"/>
      <w:pPr>
        <w:ind w:left="576" w:hanging="576"/>
      </w:pPr>
      <w:rPr>
        <w:rFonts w:ascii="Helvetica" w:eastAsia="Helvetica" w:hAnsi="Helvetica" w:cs="Helvetica"/>
        <w:b/>
        <w:bCs/>
        <w:i w:val="0"/>
        <w:iCs w:val="0"/>
        <w:caps w:val="0"/>
        <w:smallCaps w:val="0"/>
        <w:strike w:val="0"/>
        <w:dstrike w:val="0"/>
        <w:outline w:val="0"/>
        <w:emboss w:val="0"/>
        <w:imprint w:val="0"/>
        <w:color w:val="AEAAAA"/>
        <w:spacing w:val="0"/>
        <w:w w:val="100"/>
        <w:kern w:val="0"/>
        <w:position w:val="0"/>
        <w:sz w:val="144"/>
        <w:szCs w:val="144"/>
        <w:highlight w:val="none"/>
        <w:vertAlign w:val="baseline"/>
      </w:rPr>
    </w:lvl>
    <w:lvl w:ilvl="1">
      <w:start w:val="1"/>
      <w:numFmt w:val="decimal"/>
      <w:suff w:val="nothing"/>
      <w:lvlText w:val="%1.%2."/>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25"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77" w:hanging="5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19" w:hanging="131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23" w:hanging="146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7" w:hanging="160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03" w:hanging="182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3FA4265"/>
    <w:multiLevelType w:val="hybridMultilevel"/>
    <w:tmpl w:val="C04000B8"/>
    <w:lvl w:ilvl="0" w:tplc="1580292E">
      <w:start w:val="5"/>
      <w:numFmt w:val="decimal"/>
      <w:lvlText w:val="%1."/>
      <w:lvlJc w:val="left"/>
      <w:pPr>
        <w:tabs>
          <w:tab w:val="num" w:pos="720"/>
        </w:tabs>
        <w:ind w:left="720" w:hanging="360"/>
      </w:pPr>
    </w:lvl>
    <w:lvl w:ilvl="1" w:tplc="357EA37C" w:tentative="1">
      <w:start w:val="1"/>
      <w:numFmt w:val="decimal"/>
      <w:lvlText w:val="%2."/>
      <w:lvlJc w:val="left"/>
      <w:pPr>
        <w:tabs>
          <w:tab w:val="num" w:pos="1440"/>
        </w:tabs>
        <w:ind w:left="1440" w:hanging="360"/>
      </w:pPr>
    </w:lvl>
    <w:lvl w:ilvl="2" w:tplc="4E86F830" w:tentative="1">
      <w:start w:val="1"/>
      <w:numFmt w:val="decimal"/>
      <w:lvlText w:val="%3."/>
      <w:lvlJc w:val="left"/>
      <w:pPr>
        <w:tabs>
          <w:tab w:val="num" w:pos="2160"/>
        </w:tabs>
        <w:ind w:left="2160" w:hanging="360"/>
      </w:pPr>
    </w:lvl>
    <w:lvl w:ilvl="3" w:tplc="EE1C2660" w:tentative="1">
      <w:start w:val="1"/>
      <w:numFmt w:val="decimal"/>
      <w:lvlText w:val="%4."/>
      <w:lvlJc w:val="left"/>
      <w:pPr>
        <w:tabs>
          <w:tab w:val="num" w:pos="2880"/>
        </w:tabs>
        <w:ind w:left="2880" w:hanging="360"/>
      </w:pPr>
    </w:lvl>
    <w:lvl w:ilvl="4" w:tplc="A880B3D0" w:tentative="1">
      <w:start w:val="1"/>
      <w:numFmt w:val="decimal"/>
      <w:lvlText w:val="%5."/>
      <w:lvlJc w:val="left"/>
      <w:pPr>
        <w:tabs>
          <w:tab w:val="num" w:pos="3600"/>
        </w:tabs>
        <w:ind w:left="3600" w:hanging="360"/>
      </w:pPr>
    </w:lvl>
    <w:lvl w:ilvl="5" w:tplc="E27EA8C6" w:tentative="1">
      <w:start w:val="1"/>
      <w:numFmt w:val="decimal"/>
      <w:lvlText w:val="%6."/>
      <w:lvlJc w:val="left"/>
      <w:pPr>
        <w:tabs>
          <w:tab w:val="num" w:pos="4320"/>
        </w:tabs>
        <w:ind w:left="4320" w:hanging="360"/>
      </w:pPr>
    </w:lvl>
    <w:lvl w:ilvl="6" w:tplc="38103208" w:tentative="1">
      <w:start w:val="1"/>
      <w:numFmt w:val="decimal"/>
      <w:lvlText w:val="%7."/>
      <w:lvlJc w:val="left"/>
      <w:pPr>
        <w:tabs>
          <w:tab w:val="num" w:pos="5040"/>
        </w:tabs>
        <w:ind w:left="5040" w:hanging="360"/>
      </w:pPr>
    </w:lvl>
    <w:lvl w:ilvl="7" w:tplc="DDBE51B8" w:tentative="1">
      <w:start w:val="1"/>
      <w:numFmt w:val="decimal"/>
      <w:lvlText w:val="%8."/>
      <w:lvlJc w:val="left"/>
      <w:pPr>
        <w:tabs>
          <w:tab w:val="num" w:pos="5760"/>
        </w:tabs>
        <w:ind w:left="5760" w:hanging="360"/>
      </w:pPr>
    </w:lvl>
    <w:lvl w:ilvl="8" w:tplc="5A7A5314" w:tentative="1">
      <w:start w:val="1"/>
      <w:numFmt w:val="decimal"/>
      <w:lvlText w:val="%9."/>
      <w:lvlJc w:val="left"/>
      <w:pPr>
        <w:tabs>
          <w:tab w:val="num" w:pos="6480"/>
        </w:tabs>
        <w:ind w:left="6480" w:hanging="360"/>
      </w:pPr>
    </w:lvl>
  </w:abstractNum>
  <w:abstractNum w:abstractNumId="31" w15:restartNumberingAfterBreak="0">
    <w:nsid w:val="662E373E"/>
    <w:multiLevelType w:val="multilevel"/>
    <w:tmpl w:val="04BAD6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47325"/>
    <w:multiLevelType w:val="hybridMultilevel"/>
    <w:tmpl w:val="4DAC28C6"/>
    <w:lvl w:ilvl="0" w:tplc="1809000B">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3" w15:restartNumberingAfterBreak="0">
    <w:nsid w:val="694A0E51"/>
    <w:multiLevelType w:val="multilevel"/>
    <w:tmpl w:val="F69EC4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D3D5A"/>
    <w:multiLevelType w:val="multilevel"/>
    <w:tmpl w:val="8740400C"/>
    <w:lvl w:ilvl="0">
      <w:start w:val="3"/>
      <w:numFmt w:val="decimal"/>
      <w:lvlText w:val="%1."/>
      <w:lvlJc w:val="left"/>
      <w:pPr>
        <w:ind w:left="1022" w:hanging="709"/>
      </w:pPr>
      <w:rPr>
        <w:rFonts w:ascii="Arial" w:eastAsia="Arial" w:hAnsi="Arial" w:cs="Arial" w:hint="default"/>
        <w:b/>
        <w:bCs/>
        <w:w w:val="99"/>
        <w:sz w:val="30"/>
        <w:szCs w:val="30"/>
        <w:lang w:val="fr-FR" w:eastAsia="fr-FR" w:bidi="fr-FR"/>
      </w:rPr>
    </w:lvl>
    <w:lvl w:ilvl="1">
      <w:start w:val="1"/>
      <w:numFmt w:val="decimal"/>
      <w:lvlText w:val="%1.%2."/>
      <w:lvlJc w:val="left"/>
      <w:pPr>
        <w:ind w:left="1022" w:hanging="709"/>
      </w:pPr>
      <w:rPr>
        <w:rFonts w:ascii="Arial" w:eastAsia="Arial" w:hAnsi="Arial" w:cs="Arial" w:hint="default"/>
        <w:b/>
        <w:bCs/>
        <w:w w:val="100"/>
        <w:sz w:val="26"/>
        <w:szCs w:val="26"/>
        <w:lang w:val="fr-FR" w:eastAsia="fr-FR" w:bidi="fr-FR"/>
      </w:rPr>
    </w:lvl>
    <w:lvl w:ilvl="2">
      <w:numFmt w:val="bullet"/>
      <w:lvlText w:val=""/>
      <w:lvlJc w:val="left"/>
      <w:pPr>
        <w:ind w:left="1382" w:hanging="360"/>
      </w:pPr>
      <w:rPr>
        <w:rFonts w:ascii="Wingdings" w:eastAsia="Wingdings" w:hAnsi="Wingdings" w:cs="Wingdings" w:hint="default"/>
        <w:w w:val="99"/>
        <w:sz w:val="22"/>
        <w:szCs w:val="22"/>
        <w:lang w:val="fr-FR" w:eastAsia="fr-FR" w:bidi="fr-FR"/>
      </w:rPr>
    </w:lvl>
    <w:lvl w:ilvl="3">
      <w:numFmt w:val="bullet"/>
      <w:lvlText w:val="•"/>
      <w:lvlJc w:val="left"/>
      <w:pPr>
        <w:ind w:left="3354" w:hanging="360"/>
      </w:pPr>
      <w:rPr>
        <w:rFonts w:hint="default"/>
        <w:lang w:val="fr-FR" w:eastAsia="fr-FR" w:bidi="fr-FR"/>
      </w:rPr>
    </w:lvl>
    <w:lvl w:ilvl="4">
      <w:numFmt w:val="bullet"/>
      <w:lvlText w:val="•"/>
      <w:lvlJc w:val="left"/>
      <w:pPr>
        <w:ind w:left="4342" w:hanging="360"/>
      </w:pPr>
      <w:rPr>
        <w:rFonts w:hint="default"/>
        <w:lang w:val="fr-FR" w:eastAsia="fr-FR" w:bidi="fr-FR"/>
      </w:rPr>
    </w:lvl>
    <w:lvl w:ilvl="5">
      <w:numFmt w:val="bullet"/>
      <w:lvlText w:val="•"/>
      <w:lvlJc w:val="left"/>
      <w:pPr>
        <w:ind w:left="5329" w:hanging="360"/>
      </w:pPr>
      <w:rPr>
        <w:rFonts w:hint="default"/>
        <w:lang w:val="fr-FR" w:eastAsia="fr-FR" w:bidi="fr-FR"/>
      </w:rPr>
    </w:lvl>
    <w:lvl w:ilvl="6">
      <w:numFmt w:val="bullet"/>
      <w:lvlText w:val="•"/>
      <w:lvlJc w:val="left"/>
      <w:pPr>
        <w:ind w:left="6316" w:hanging="360"/>
      </w:pPr>
      <w:rPr>
        <w:rFonts w:hint="default"/>
        <w:lang w:val="fr-FR" w:eastAsia="fr-FR" w:bidi="fr-FR"/>
      </w:rPr>
    </w:lvl>
    <w:lvl w:ilvl="7">
      <w:numFmt w:val="bullet"/>
      <w:lvlText w:val="•"/>
      <w:lvlJc w:val="left"/>
      <w:pPr>
        <w:ind w:left="7304" w:hanging="360"/>
      </w:pPr>
      <w:rPr>
        <w:rFonts w:hint="default"/>
        <w:lang w:val="fr-FR" w:eastAsia="fr-FR" w:bidi="fr-FR"/>
      </w:rPr>
    </w:lvl>
    <w:lvl w:ilvl="8">
      <w:numFmt w:val="bullet"/>
      <w:lvlText w:val="•"/>
      <w:lvlJc w:val="left"/>
      <w:pPr>
        <w:ind w:left="8291" w:hanging="360"/>
      </w:pPr>
      <w:rPr>
        <w:rFonts w:hint="default"/>
        <w:lang w:val="fr-FR" w:eastAsia="fr-FR" w:bidi="fr-FR"/>
      </w:rPr>
    </w:lvl>
  </w:abstractNum>
  <w:num w:numId="1" w16cid:durableId="1522549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9589866">
    <w:abstractNumId w:val="4"/>
  </w:num>
  <w:num w:numId="3" w16cid:durableId="1584606901">
    <w:abstractNumId w:val="29"/>
  </w:num>
  <w:num w:numId="4" w16cid:durableId="512652289">
    <w:abstractNumId w:val="19"/>
  </w:num>
  <w:num w:numId="5" w16cid:durableId="39982102">
    <w:abstractNumId w:val="5"/>
  </w:num>
  <w:num w:numId="6" w16cid:durableId="769669284">
    <w:abstractNumId w:val="0"/>
  </w:num>
  <w:num w:numId="7" w16cid:durableId="258871879">
    <w:abstractNumId w:val="18"/>
  </w:num>
  <w:num w:numId="8" w16cid:durableId="372537685">
    <w:abstractNumId w:val="1"/>
  </w:num>
  <w:num w:numId="9" w16cid:durableId="2010864322">
    <w:abstractNumId w:val="27"/>
  </w:num>
  <w:num w:numId="10" w16cid:durableId="66805702">
    <w:abstractNumId w:val="20"/>
  </w:num>
  <w:num w:numId="11" w16cid:durableId="323627123">
    <w:abstractNumId w:val="15"/>
  </w:num>
  <w:num w:numId="12" w16cid:durableId="1431198550">
    <w:abstractNumId w:val="14"/>
  </w:num>
  <w:num w:numId="13" w16cid:durableId="1456867878">
    <w:abstractNumId w:val="32"/>
  </w:num>
  <w:num w:numId="14" w16cid:durableId="1844542816">
    <w:abstractNumId w:val="11"/>
  </w:num>
  <w:num w:numId="15" w16cid:durableId="91321322">
    <w:abstractNumId w:val="16"/>
  </w:num>
  <w:num w:numId="16" w16cid:durableId="2080248721">
    <w:abstractNumId w:val="34"/>
  </w:num>
  <w:num w:numId="17" w16cid:durableId="1924680142">
    <w:abstractNumId w:val="22"/>
  </w:num>
  <w:num w:numId="18" w16cid:durableId="1134712557">
    <w:abstractNumId w:val="21"/>
  </w:num>
  <w:num w:numId="19" w16cid:durableId="1547136554">
    <w:abstractNumId w:val="25"/>
  </w:num>
  <w:num w:numId="20" w16cid:durableId="495918734">
    <w:abstractNumId w:val="3"/>
  </w:num>
  <w:num w:numId="21" w16cid:durableId="1620066761">
    <w:abstractNumId w:val="30"/>
  </w:num>
  <w:num w:numId="22" w16cid:durableId="1933389881">
    <w:abstractNumId w:val="17"/>
  </w:num>
  <w:num w:numId="23" w16cid:durableId="1981879506">
    <w:abstractNumId w:val="10"/>
  </w:num>
  <w:num w:numId="24" w16cid:durableId="2055620600">
    <w:abstractNumId w:val="6"/>
  </w:num>
  <w:num w:numId="25" w16cid:durableId="1764181964">
    <w:abstractNumId w:val="7"/>
  </w:num>
  <w:num w:numId="26" w16cid:durableId="1270699269">
    <w:abstractNumId w:val="8"/>
  </w:num>
  <w:num w:numId="27" w16cid:durableId="1442918314">
    <w:abstractNumId w:val="31"/>
  </w:num>
  <w:num w:numId="28" w16cid:durableId="865173122">
    <w:abstractNumId w:val="33"/>
  </w:num>
  <w:num w:numId="29" w16cid:durableId="954219463">
    <w:abstractNumId w:val="23"/>
  </w:num>
  <w:num w:numId="30" w16cid:durableId="422263449">
    <w:abstractNumId w:val="12"/>
  </w:num>
  <w:num w:numId="31" w16cid:durableId="174881497">
    <w:abstractNumId w:val="13"/>
  </w:num>
  <w:num w:numId="32" w16cid:durableId="1085957027">
    <w:abstractNumId w:val="24"/>
  </w:num>
  <w:num w:numId="33" w16cid:durableId="1816603257">
    <w:abstractNumId w:val="28"/>
  </w:num>
  <w:num w:numId="34" w16cid:durableId="1646157077">
    <w:abstractNumId w:val="2"/>
  </w:num>
  <w:num w:numId="35" w16cid:durableId="9812318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97930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545774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01304485">
    <w:abstractNumId w:val="26"/>
  </w:num>
  <w:num w:numId="39" w16cid:durableId="1644195388">
    <w:abstractNumId w:val="9"/>
  </w:num>
  <w:num w:numId="40" w16cid:durableId="945192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779500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927744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256959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52967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255714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nan Reidy">
    <w15:presenceInfo w15:providerId="AD" w15:userId="S::Curnan.Reidy@spanishpoint.ie::f117cff7-bba3-4a96-88fc-a0933e4fa2c5"/>
  </w15:person>
  <w15:person w15:author="Oshanani, Ed">
    <w15:presenceInfo w15:providerId="AD" w15:userId="S::eoshanani_bmi.com#ext#@spanishpoint1.onmicrosoft.com::c163ff8c-bb3c-4b77-9eb6-507982b5a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63"/>
    <w:rsid w:val="000007A8"/>
    <w:rsid w:val="000009CD"/>
    <w:rsid w:val="00000A6C"/>
    <w:rsid w:val="00000BE8"/>
    <w:rsid w:val="00000F2D"/>
    <w:rsid w:val="000010AF"/>
    <w:rsid w:val="0000146B"/>
    <w:rsid w:val="00001601"/>
    <w:rsid w:val="00001618"/>
    <w:rsid w:val="000017BE"/>
    <w:rsid w:val="00001D76"/>
    <w:rsid w:val="000022A7"/>
    <w:rsid w:val="00002375"/>
    <w:rsid w:val="000023D6"/>
    <w:rsid w:val="00002514"/>
    <w:rsid w:val="00002731"/>
    <w:rsid w:val="00002E61"/>
    <w:rsid w:val="000033AE"/>
    <w:rsid w:val="00003758"/>
    <w:rsid w:val="000038DA"/>
    <w:rsid w:val="0000396B"/>
    <w:rsid w:val="00003ABB"/>
    <w:rsid w:val="00003D16"/>
    <w:rsid w:val="00004767"/>
    <w:rsid w:val="000049CD"/>
    <w:rsid w:val="00004B82"/>
    <w:rsid w:val="00004C79"/>
    <w:rsid w:val="00004D69"/>
    <w:rsid w:val="00004E09"/>
    <w:rsid w:val="0000551C"/>
    <w:rsid w:val="0000554C"/>
    <w:rsid w:val="0000569F"/>
    <w:rsid w:val="00005B85"/>
    <w:rsid w:val="00005D24"/>
    <w:rsid w:val="000060CA"/>
    <w:rsid w:val="00006CB6"/>
    <w:rsid w:val="00006CC7"/>
    <w:rsid w:val="000075DC"/>
    <w:rsid w:val="00007866"/>
    <w:rsid w:val="0000796A"/>
    <w:rsid w:val="00007AEE"/>
    <w:rsid w:val="00007DD8"/>
    <w:rsid w:val="00010B09"/>
    <w:rsid w:val="0001114F"/>
    <w:rsid w:val="0001145B"/>
    <w:rsid w:val="0001162E"/>
    <w:rsid w:val="00011944"/>
    <w:rsid w:val="00011B5C"/>
    <w:rsid w:val="00011D70"/>
    <w:rsid w:val="00012B71"/>
    <w:rsid w:val="00012DC5"/>
    <w:rsid w:val="00012EA0"/>
    <w:rsid w:val="0001303E"/>
    <w:rsid w:val="00013080"/>
    <w:rsid w:val="000130D4"/>
    <w:rsid w:val="000135AA"/>
    <w:rsid w:val="00013791"/>
    <w:rsid w:val="00013E38"/>
    <w:rsid w:val="000143EF"/>
    <w:rsid w:val="00014453"/>
    <w:rsid w:val="00014E43"/>
    <w:rsid w:val="0001515F"/>
    <w:rsid w:val="00015310"/>
    <w:rsid w:val="000157F9"/>
    <w:rsid w:val="00016091"/>
    <w:rsid w:val="00016CF3"/>
    <w:rsid w:val="00016E9C"/>
    <w:rsid w:val="000170CE"/>
    <w:rsid w:val="00017726"/>
    <w:rsid w:val="00017755"/>
    <w:rsid w:val="00017A06"/>
    <w:rsid w:val="00017D0E"/>
    <w:rsid w:val="00020185"/>
    <w:rsid w:val="0002072A"/>
    <w:rsid w:val="0002073C"/>
    <w:rsid w:val="00020D73"/>
    <w:rsid w:val="00020EF9"/>
    <w:rsid w:val="00021475"/>
    <w:rsid w:val="000218F1"/>
    <w:rsid w:val="00022A4F"/>
    <w:rsid w:val="00023412"/>
    <w:rsid w:val="00023716"/>
    <w:rsid w:val="00023792"/>
    <w:rsid w:val="00024424"/>
    <w:rsid w:val="000248A7"/>
    <w:rsid w:val="00024B5E"/>
    <w:rsid w:val="00024D57"/>
    <w:rsid w:val="00025429"/>
    <w:rsid w:val="00025450"/>
    <w:rsid w:val="00025884"/>
    <w:rsid w:val="00025937"/>
    <w:rsid w:val="00025FF3"/>
    <w:rsid w:val="000260B1"/>
    <w:rsid w:val="00026634"/>
    <w:rsid w:val="00026BA1"/>
    <w:rsid w:val="00026C1A"/>
    <w:rsid w:val="000272B4"/>
    <w:rsid w:val="00027349"/>
    <w:rsid w:val="000277B4"/>
    <w:rsid w:val="00027A81"/>
    <w:rsid w:val="00027B04"/>
    <w:rsid w:val="00027FEF"/>
    <w:rsid w:val="000300FE"/>
    <w:rsid w:val="0003026E"/>
    <w:rsid w:val="000308CF"/>
    <w:rsid w:val="00030D72"/>
    <w:rsid w:val="0003112A"/>
    <w:rsid w:val="0003149E"/>
    <w:rsid w:val="000318F5"/>
    <w:rsid w:val="00031A33"/>
    <w:rsid w:val="00031AA5"/>
    <w:rsid w:val="00031DCC"/>
    <w:rsid w:val="00031E22"/>
    <w:rsid w:val="00031E3E"/>
    <w:rsid w:val="00031E71"/>
    <w:rsid w:val="00032192"/>
    <w:rsid w:val="0003253F"/>
    <w:rsid w:val="0003391E"/>
    <w:rsid w:val="00033C2B"/>
    <w:rsid w:val="00033C9F"/>
    <w:rsid w:val="00033DE7"/>
    <w:rsid w:val="00034518"/>
    <w:rsid w:val="00034FFD"/>
    <w:rsid w:val="00035196"/>
    <w:rsid w:val="00035465"/>
    <w:rsid w:val="000354F5"/>
    <w:rsid w:val="0003576E"/>
    <w:rsid w:val="00035A2C"/>
    <w:rsid w:val="00035C53"/>
    <w:rsid w:val="0003611A"/>
    <w:rsid w:val="00036423"/>
    <w:rsid w:val="000367AF"/>
    <w:rsid w:val="000368EA"/>
    <w:rsid w:val="000373E3"/>
    <w:rsid w:val="00037764"/>
    <w:rsid w:val="00037EDB"/>
    <w:rsid w:val="000401F1"/>
    <w:rsid w:val="000403C1"/>
    <w:rsid w:val="00040404"/>
    <w:rsid w:val="000408F8"/>
    <w:rsid w:val="00040952"/>
    <w:rsid w:val="00040BA1"/>
    <w:rsid w:val="00040C1B"/>
    <w:rsid w:val="00040F41"/>
    <w:rsid w:val="000411FC"/>
    <w:rsid w:val="00041826"/>
    <w:rsid w:val="00041E2A"/>
    <w:rsid w:val="0004223F"/>
    <w:rsid w:val="0004234E"/>
    <w:rsid w:val="0004267C"/>
    <w:rsid w:val="00042881"/>
    <w:rsid w:val="00042B4B"/>
    <w:rsid w:val="00043206"/>
    <w:rsid w:val="00043F2F"/>
    <w:rsid w:val="000440C3"/>
    <w:rsid w:val="00044660"/>
    <w:rsid w:val="00045604"/>
    <w:rsid w:val="00045670"/>
    <w:rsid w:val="00045843"/>
    <w:rsid w:val="0004593E"/>
    <w:rsid w:val="00045A1C"/>
    <w:rsid w:val="0004669E"/>
    <w:rsid w:val="00046C47"/>
    <w:rsid w:val="000471AD"/>
    <w:rsid w:val="0005022E"/>
    <w:rsid w:val="00050919"/>
    <w:rsid w:val="00050938"/>
    <w:rsid w:val="00050B37"/>
    <w:rsid w:val="00050D5E"/>
    <w:rsid w:val="000514FC"/>
    <w:rsid w:val="000517C4"/>
    <w:rsid w:val="00051892"/>
    <w:rsid w:val="00051D23"/>
    <w:rsid w:val="000526CC"/>
    <w:rsid w:val="000527FE"/>
    <w:rsid w:val="00053050"/>
    <w:rsid w:val="0005351D"/>
    <w:rsid w:val="00053858"/>
    <w:rsid w:val="00053B66"/>
    <w:rsid w:val="00053C5E"/>
    <w:rsid w:val="000549B6"/>
    <w:rsid w:val="00054BFB"/>
    <w:rsid w:val="00054DE7"/>
    <w:rsid w:val="00054FA6"/>
    <w:rsid w:val="000552A1"/>
    <w:rsid w:val="00055458"/>
    <w:rsid w:val="000554AF"/>
    <w:rsid w:val="00055F87"/>
    <w:rsid w:val="00055F89"/>
    <w:rsid w:val="00055FA9"/>
    <w:rsid w:val="000566AF"/>
    <w:rsid w:val="0005670F"/>
    <w:rsid w:val="0005679D"/>
    <w:rsid w:val="00056C7C"/>
    <w:rsid w:val="00056D47"/>
    <w:rsid w:val="00056EE5"/>
    <w:rsid w:val="0005740F"/>
    <w:rsid w:val="00057867"/>
    <w:rsid w:val="00057C09"/>
    <w:rsid w:val="00057D28"/>
    <w:rsid w:val="00060133"/>
    <w:rsid w:val="000606B8"/>
    <w:rsid w:val="00060C2E"/>
    <w:rsid w:val="00060F48"/>
    <w:rsid w:val="00061015"/>
    <w:rsid w:val="000610CF"/>
    <w:rsid w:val="000611B6"/>
    <w:rsid w:val="000618B9"/>
    <w:rsid w:val="00062093"/>
    <w:rsid w:val="00062DBB"/>
    <w:rsid w:val="00062E61"/>
    <w:rsid w:val="00063768"/>
    <w:rsid w:val="0006388B"/>
    <w:rsid w:val="00063AEE"/>
    <w:rsid w:val="000644FC"/>
    <w:rsid w:val="00064511"/>
    <w:rsid w:val="00064708"/>
    <w:rsid w:val="00064711"/>
    <w:rsid w:val="00064809"/>
    <w:rsid w:val="00064C04"/>
    <w:rsid w:val="00065657"/>
    <w:rsid w:val="00065806"/>
    <w:rsid w:val="00065886"/>
    <w:rsid w:val="0006649B"/>
    <w:rsid w:val="00066839"/>
    <w:rsid w:val="00066B64"/>
    <w:rsid w:val="00066BA9"/>
    <w:rsid w:val="00066C17"/>
    <w:rsid w:val="00066D8D"/>
    <w:rsid w:val="00067070"/>
    <w:rsid w:val="000673DB"/>
    <w:rsid w:val="00067FF1"/>
    <w:rsid w:val="00070095"/>
    <w:rsid w:val="00070460"/>
    <w:rsid w:val="00070846"/>
    <w:rsid w:val="00071903"/>
    <w:rsid w:val="000721D0"/>
    <w:rsid w:val="000722DF"/>
    <w:rsid w:val="00072430"/>
    <w:rsid w:val="00072465"/>
    <w:rsid w:val="000724F5"/>
    <w:rsid w:val="00072CB2"/>
    <w:rsid w:val="00072EBB"/>
    <w:rsid w:val="00073891"/>
    <w:rsid w:val="00073DB1"/>
    <w:rsid w:val="000741D6"/>
    <w:rsid w:val="000746DE"/>
    <w:rsid w:val="00074F37"/>
    <w:rsid w:val="0007516C"/>
    <w:rsid w:val="000756DA"/>
    <w:rsid w:val="00075B7C"/>
    <w:rsid w:val="00075D42"/>
    <w:rsid w:val="000761FB"/>
    <w:rsid w:val="00076762"/>
    <w:rsid w:val="00076B67"/>
    <w:rsid w:val="00076F44"/>
    <w:rsid w:val="0007704F"/>
    <w:rsid w:val="00077220"/>
    <w:rsid w:val="00077EB9"/>
    <w:rsid w:val="00077FBC"/>
    <w:rsid w:val="00080177"/>
    <w:rsid w:val="000806D2"/>
    <w:rsid w:val="00080AFD"/>
    <w:rsid w:val="00080BB0"/>
    <w:rsid w:val="00080CFB"/>
    <w:rsid w:val="00080D88"/>
    <w:rsid w:val="0008169E"/>
    <w:rsid w:val="00081EEE"/>
    <w:rsid w:val="00082439"/>
    <w:rsid w:val="00082A65"/>
    <w:rsid w:val="00082B9A"/>
    <w:rsid w:val="00082C78"/>
    <w:rsid w:val="00082CD5"/>
    <w:rsid w:val="00082CDC"/>
    <w:rsid w:val="00083216"/>
    <w:rsid w:val="0008393C"/>
    <w:rsid w:val="000839DF"/>
    <w:rsid w:val="00084BCD"/>
    <w:rsid w:val="00084CB8"/>
    <w:rsid w:val="000852BA"/>
    <w:rsid w:val="000852C0"/>
    <w:rsid w:val="0008589C"/>
    <w:rsid w:val="00085E1E"/>
    <w:rsid w:val="00085EDB"/>
    <w:rsid w:val="0008623A"/>
    <w:rsid w:val="00086633"/>
    <w:rsid w:val="00087209"/>
    <w:rsid w:val="00087327"/>
    <w:rsid w:val="00087F35"/>
    <w:rsid w:val="000900B6"/>
    <w:rsid w:val="0009073B"/>
    <w:rsid w:val="000907DB"/>
    <w:rsid w:val="00090A66"/>
    <w:rsid w:val="000915E8"/>
    <w:rsid w:val="000918DD"/>
    <w:rsid w:val="0009223A"/>
    <w:rsid w:val="000924E2"/>
    <w:rsid w:val="000938B0"/>
    <w:rsid w:val="00093961"/>
    <w:rsid w:val="00093CA0"/>
    <w:rsid w:val="000940AC"/>
    <w:rsid w:val="00094520"/>
    <w:rsid w:val="00094527"/>
    <w:rsid w:val="00094F93"/>
    <w:rsid w:val="000952B3"/>
    <w:rsid w:val="000952BF"/>
    <w:rsid w:val="00095919"/>
    <w:rsid w:val="00095DCC"/>
    <w:rsid w:val="00095F3B"/>
    <w:rsid w:val="00095F99"/>
    <w:rsid w:val="0009616C"/>
    <w:rsid w:val="000962A0"/>
    <w:rsid w:val="0009642E"/>
    <w:rsid w:val="00096CD1"/>
    <w:rsid w:val="0009735D"/>
    <w:rsid w:val="00097480"/>
    <w:rsid w:val="0009765B"/>
    <w:rsid w:val="0009795C"/>
    <w:rsid w:val="00097E72"/>
    <w:rsid w:val="000A04E7"/>
    <w:rsid w:val="000A11E4"/>
    <w:rsid w:val="000A15CC"/>
    <w:rsid w:val="000A1A8E"/>
    <w:rsid w:val="000A1E88"/>
    <w:rsid w:val="000A272B"/>
    <w:rsid w:val="000A2804"/>
    <w:rsid w:val="000A2850"/>
    <w:rsid w:val="000A35FE"/>
    <w:rsid w:val="000A3A91"/>
    <w:rsid w:val="000A3D45"/>
    <w:rsid w:val="000A478A"/>
    <w:rsid w:val="000A480E"/>
    <w:rsid w:val="000A4ECA"/>
    <w:rsid w:val="000A527F"/>
    <w:rsid w:val="000A5412"/>
    <w:rsid w:val="000A54A8"/>
    <w:rsid w:val="000A5539"/>
    <w:rsid w:val="000A5D93"/>
    <w:rsid w:val="000A6009"/>
    <w:rsid w:val="000A6067"/>
    <w:rsid w:val="000A607B"/>
    <w:rsid w:val="000A6172"/>
    <w:rsid w:val="000A626C"/>
    <w:rsid w:val="000A6C4B"/>
    <w:rsid w:val="000A77E1"/>
    <w:rsid w:val="000A7E2F"/>
    <w:rsid w:val="000A7F5A"/>
    <w:rsid w:val="000B002B"/>
    <w:rsid w:val="000B04C6"/>
    <w:rsid w:val="000B06DD"/>
    <w:rsid w:val="000B0E76"/>
    <w:rsid w:val="000B1213"/>
    <w:rsid w:val="000B16B5"/>
    <w:rsid w:val="000B25CE"/>
    <w:rsid w:val="000B2693"/>
    <w:rsid w:val="000B2931"/>
    <w:rsid w:val="000B2CC0"/>
    <w:rsid w:val="000B317D"/>
    <w:rsid w:val="000B341A"/>
    <w:rsid w:val="000B351A"/>
    <w:rsid w:val="000B36FC"/>
    <w:rsid w:val="000B441D"/>
    <w:rsid w:val="000B44E0"/>
    <w:rsid w:val="000B4DC8"/>
    <w:rsid w:val="000B5047"/>
    <w:rsid w:val="000B5F99"/>
    <w:rsid w:val="000B5FCF"/>
    <w:rsid w:val="000B610D"/>
    <w:rsid w:val="000B64D8"/>
    <w:rsid w:val="000B66FD"/>
    <w:rsid w:val="000B690A"/>
    <w:rsid w:val="000B74B9"/>
    <w:rsid w:val="000B7617"/>
    <w:rsid w:val="000B7EF4"/>
    <w:rsid w:val="000C0144"/>
    <w:rsid w:val="000C0A2D"/>
    <w:rsid w:val="000C0AD6"/>
    <w:rsid w:val="000C12A7"/>
    <w:rsid w:val="000C1422"/>
    <w:rsid w:val="000C1C3E"/>
    <w:rsid w:val="000C1D2D"/>
    <w:rsid w:val="000C2B68"/>
    <w:rsid w:val="000C2C8F"/>
    <w:rsid w:val="000C305D"/>
    <w:rsid w:val="000C3A15"/>
    <w:rsid w:val="000C3A47"/>
    <w:rsid w:val="000C4C7E"/>
    <w:rsid w:val="000C4CF0"/>
    <w:rsid w:val="000C4F71"/>
    <w:rsid w:val="000C5302"/>
    <w:rsid w:val="000C54C5"/>
    <w:rsid w:val="000C5E64"/>
    <w:rsid w:val="000C6004"/>
    <w:rsid w:val="000C61FC"/>
    <w:rsid w:val="000C6445"/>
    <w:rsid w:val="000C6936"/>
    <w:rsid w:val="000C6B4F"/>
    <w:rsid w:val="000C6B9D"/>
    <w:rsid w:val="000C706D"/>
    <w:rsid w:val="000C7519"/>
    <w:rsid w:val="000C7623"/>
    <w:rsid w:val="000C79DF"/>
    <w:rsid w:val="000C7E85"/>
    <w:rsid w:val="000D0343"/>
    <w:rsid w:val="000D0AB2"/>
    <w:rsid w:val="000D0CB8"/>
    <w:rsid w:val="000D13C6"/>
    <w:rsid w:val="000D160A"/>
    <w:rsid w:val="000D1ACB"/>
    <w:rsid w:val="000D219B"/>
    <w:rsid w:val="000D21E7"/>
    <w:rsid w:val="000D23FC"/>
    <w:rsid w:val="000D2423"/>
    <w:rsid w:val="000D2563"/>
    <w:rsid w:val="000D256D"/>
    <w:rsid w:val="000D2574"/>
    <w:rsid w:val="000D30F8"/>
    <w:rsid w:val="000D3E16"/>
    <w:rsid w:val="000D47A3"/>
    <w:rsid w:val="000D47CF"/>
    <w:rsid w:val="000D4F64"/>
    <w:rsid w:val="000D514C"/>
    <w:rsid w:val="000D51FA"/>
    <w:rsid w:val="000D52D5"/>
    <w:rsid w:val="000D5424"/>
    <w:rsid w:val="000D56D6"/>
    <w:rsid w:val="000D5857"/>
    <w:rsid w:val="000D5C5E"/>
    <w:rsid w:val="000D6174"/>
    <w:rsid w:val="000D68B0"/>
    <w:rsid w:val="000D6AF5"/>
    <w:rsid w:val="000D750D"/>
    <w:rsid w:val="000D7643"/>
    <w:rsid w:val="000D7742"/>
    <w:rsid w:val="000D79A6"/>
    <w:rsid w:val="000D7B60"/>
    <w:rsid w:val="000E04DA"/>
    <w:rsid w:val="000E0719"/>
    <w:rsid w:val="000E0AFE"/>
    <w:rsid w:val="000E1371"/>
    <w:rsid w:val="000E1785"/>
    <w:rsid w:val="000E17A3"/>
    <w:rsid w:val="000E1AB0"/>
    <w:rsid w:val="000E1C26"/>
    <w:rsid w:val="000E21B7"/>
    <w:rsid w:val="000E27D4"/>
    <w:rsid w:val="000E2E76"/>
    <w:rsid w:val="000E3512"/>
    <w:rsid w:val="000E36E3"/>
    <w:rsid w:val="000E3C14"/>
    <w:rsid w:val="000E3C8D"/>
    <w:rsid w:val="000E411B"/>
    <w:rsid w:val="000E433F"/>
    <w:rsid w:val="000E49E3"/>
    <w:rsid w:val="000E4B8D"/>
    <w:rsid w:val="000E59F8"/>
    <w:rsid w:val="000E5D96"/>
    <w:rsid w:val="000E6782"/>
    <w:rsid w:val="000E69B4"/>
    <w:rsid w:val="000E6B3E"/>
    <w:rsid w:val="000E7AC1"/>
    <w:rsid w:val="000E7E8A"/>
    <w:rsid w:val="000F041C"/>
    <w:rsid w:val="000F0725"/>
    <w:rsid w:val="000F083C"/>
    <w:rsid w:val="000F08F0"/>
    <w:rsid w:val="000F0BC8"/>
    <w:rsid w:val="000F125A"/>
    <w:rsid w:val="000F1284"/>
    <w:rsid w:val="000F1496"/>
    <w:rsid w:val="000F16F5"/>
    <w:rsid w:val="000F1E19"/>
    <w:rsid w:val="000F287A"/>
    <w:rsid w:val="000F2902"/>
    <w:rsid w:val="000F299F"/>
    <w:rsid w:val="000F2A30"/>
    <w:rsid w:val="000F2A59"/>
    <w:rsid w:val="000F31A1"/>
    <w:rsid w:val="000F3437"/>
    <w:rsid w:val="000F365D"/>
    <w:rsid w:val="000F3AAD"/>
    <w:rsid w:val="000F3D09"/>
    <w:rsid w:val="000F475E"/>
    <w:rsid w:val="000F4E3D"/>
    <w:rsid w:val="000F50E2"/>
    <w:rsid w:val="000F530A"/>
    <w:rsid w:val="000F5700"/>
    <w:rsid w:val="000F5CD6"/>
    <w:rsid w:val="000F61B5"/>
    <w:rsid w:val="000F6438"/>
    <w:rsid w:val="000F6485"/>
    <w:rsid w:val="000F6632"/>
    <w:rsid w:val="000F6F95"/>
    <w:rsid w:val="000F710E"/>
    <w:rsid w:val="000F7405"/>
    <w:rsid w:val="000F772A"/>
    <w:rsid w:val="000F778A"/>
    <w:rsid w:val="000F77BB"/>
    <w:rsid w:val="000F78B8"/>
    <w:rsid w:val="00100197"/>
    <w:rsid w:val="00100A05"/>
    <w:rsid w:val="00100A91"/>
    <w:rsid w:val="001011D5"/>
    <w:rsid w:val="00102079"/>
    <w:rsid w:val="00102110"/>
    <w:rsid w:val="00102656"/>
    <w:rsid w:val="00102712"/>
    <w:rsid w:val="00103093"/>
    <w:rsid w:val="00103255"/>
    <w:rsid w:val="001035EA"/>
    <w:rsid w:val="001036A3"/>
    <w:rsid w:val="001037F9"/>
    <w:rsid w:val="00103910"/>
    <w:rsid w:val="001042FB"/>
    <w:rsid w:val="00104825"/>
    <w:rsid w:val="00104835"/>
    <w:rsid w:val="00104922"/>
    <w:rsid w:val="00104DE0"/>
    <w:rsid w:val="00105271"/>
    <w:rsid w:val="001053A4"/>
    <w:rsid w:val="00105A09"/>
    <w:rsid w:val="00105AFF"/>
    <w:rsid w:val="00105E93"/>
    <w:rsid w:val="0010606B"/>
    <w:rsid w:val="00106BA3"/>
    <w:rsid w:val="00106D4D"/>
    <w:rsid w:val="0010759A"/>
    <w:rsid w:val="00107799"/>
    <w:rsid w:val="00107CFF"/>
    <w:rsid w:val="00107DB2"/>
    <w:rsid w:val="00110192"/>
    <w:rsid w:val="00110401"/>
    <w:rsid w:val="00110B95"/>
    <w:rsid w:val="00110DD0"/>
    <w:rsid w:val="00111ECB"/>
    <w:rsid w:val="00111FF9"/>
    <w:rsid w:val="00112237"/>
    <w:rsid w:val="001127CC"/>
    <w:rsid w:val="001127D6"/>
    <w:rsid w:val="00112A75"/>
    <w:rsid w:val="0011319D"/>
    <w:rsid w:val="00113570"/>
    <w:rsid w:val="001137D2"/>
    <w:rsid w:val="001138A0"/>
    <w:rsid w:val="00114118"/>
    <w:rsid w:val="001143DC"/>
    <w:rsid w:val="00114428"/>
    <w:rsid w:val="00114437"/>
    <w:rsid w:val="0011444B"/>
    <w:rsid w:val="001147AB"/>
    <w:rsid w:val="00114949"/>
    <w:rsid w:val="00114EA3"/>
    <w:rsid w:val="00114F9E"/>
    <w:rsid w:val="0011514D"/>
    <w:rsid w:val="001154D5"/>
    <w:rsid w:val="0011555A"/>
    <w:rsid w:val="001157D3"/>
    <w:rsid w:val="00115E0A"/>
    <w:rsid w:val="00116232"/>
    <w:rsid w:val="0011672E"/>
    <w:rsid w:val="001167E3"/>
    <w:rsid w:val="00117172"/>
    <w:rsid w:val="001171F0"/>
    <w:rsid w:val="00117288"/>
    <w:rsid w:val="00117AAA"/>
    <w:rsid w:val="00117D53"/>
    <w:rsid w:val="0012062F"/>
    <w:rsid w:val="00120BC3"/>
    <w:rsid w:val="00121013"/>
    <w:rsid w:val="001212DD"/>
    <w:rsid w:val="0012160C"/>
    <w:rsid w:val="0012193A"/>
    <w:rsid w:val="00121F48"/>
    <w:rsid w:val="00121FA9"/>
    <w:rsid w:val="0012237F"/>
    <w:rsid w:val="00122693"/>
    <w:rsid w:val="00122C89"/>
    <w:rsid w:val="001235C6"/>
    <w:rsid w:val="00123701"/>
    <w:rsid w:val="001238A2"/>
    <w:rsid w:val="00123D6A"/>
    <w:rsid w:val="00124032"/>
    <w:rsid w:val="001245C5"/>
    <w:rsid w:val="001245FA"/>
    <w:rsid w:val="001247EC"/>
    <w:rsid w:val="00124A90"/>
    <w:rsid w:val="00125CCE"/>
    <w:rsid w:val="00126282"/>
    <w:rsid w:val="001262C1"/>
    <w:rsid w:val="00127378"/>
    <w:rsid w:val="00127D05"/>
    <w:rsid w:val="00127D2F"/>
    <w:rsid w:val="001305A1"/>
    <w:rsid w:val="001308A8"/>
    <w:rsid w:val="00130B4B"/>
    <w:rsid w:val="00131041"/>
    <w:rsid w:val="00131240"/>
    <w:rsid w:val="001312E3"/>
    <w:rsid w:val="00132192"/>
    <w:rsid w:val="00132AF6"/>
    <w:rsid w:val="00133696"/>
    <w:rsid w:val="00133B45"/>
    <w:rsid w:val="00133F41"/>
    <w:rsid w:val="00134DA4"/>
    <w:rsid w:val="00134F26"/>
    <w:rsid w:val="00135A01"/>
    <w:rsid w:val="00135E89"/>
    <w:rsid w:val="00135F02"/>
    <w:rsid w:val="0013684B"/>
    <w:rsid w:val="00137282"/>
    <w:rsid w:val="001374FF"/>
    <w:rsid w:val="00137732"/>
    <w:rsid w:val="0013781E"/>
    <w:rsid w:val="0014002A"/>
    <w:rsid w:val="00140709"/>
    <w:rsid w:val="001407CA"/>
    <w:rsid w:val="00140DB4"/>
    <w:rsid w:val="00140E84"/>
    <w:rsid w:val="00140EFF"/>
    <w:rsid w:val="001417A8"/>
    <w:rsid w:val="00141E98"/>
    <w:rsid w:val="001425A7"/>
    <w:rsid w:val="0014274F"/>
    <w:rsid w:val="0014280C"/>
    <w:rsid w:val="0014315E"/>
    <w:rsid w:val="00143798"/>
    <w:rsid w:val="00143BC6"/>
    <w:rsid w:val="00143C8C"/>
    <w:rsid w:val="00143D8E"/>
    <w:rsid w:val="0014418C"/>
    <w:rsid w:val="001447C3"/>
    <w:rsid w:val="001448A5"/>
    <w:rsid w:val="00144CF0"/>
    <w:rsid w:val="00144D7A"/>
    <w:rsid w:val="001453D7"/>
    <w:rsid w:val="0014578A"/>
    <w:rsid w:val="0014597A"/>
    <w:rsid w:val="001459A9"/>
    <w:rsid w:val="00145B53"/>
    <w:rsid w:val="00145BB5"/>
    <w:rsid w:val="00146907"/>
    <w:rsid w:val="0014719C"/>
    <w:rsid w:val="00147917"/>
    <w:rsid w:val="00147AF9"/>
    <w:rsid w:val="00147B6D"/>
    <w:rsid w:val="001503FD"/>
    <w:rsid w:val="00150D52"/>
    <w:rsid w:val="00150E01"/>
    <w:rsid w:val="00151393"/>
    <w:rsid w:val="00151742"/>
    <w:rsid w:val="0015177C"/>
    <w:rsid w:val="00151970"/>
    <w:rsid w:val="0015206C"/>
    <w:rsid w:val="0015242F"/>
    <w:rsid w:val="0015334C"/>
    <w:rsid w:val="001537EA"/>
    <w:rsid w:val="001538F1"/>
    <w:rsid w:val="00154338"/>
    <w:rsid w:val="001547ED"/>
    <w:rsid w:val="00154ADA"/>
    <w:rsid w:val="00154B14"/>
    <w:rsid w:val="00154F98"/>
    <w:rsid w:val="00155353"/>
    <w:rsid w:val="0015568A"/>
    <w:rsid w:val="00155978"/>
    <w:rsid w:val="00155C91"/>
    <w:rsid w:val="00155CA9"/>
    <w:rsid w:val="00155E9A"/>
    <w:rsid w:val="00156D52"/>
    <w:rsid w:val="00156E6A"/>
    <w:rsid w:val="00156F0D"/>
    <w:rsid w:val="0015700D"/>
    <w:rsid w:val="0015717C"/>
    <w:rsid w:val="00157823"/>
    <w:rsid w:val="0016001D"/>
    <w:rsid w:val="00160023"/>
    <w:rsid w:val="001600B9"/>
    <w:rsid w:val="0016015E"/>
    <w:rsid w:val="00160926"/>
    <w:rsid w:val="0016097D"/>
    <w:rsid w:val="00160B16"/>
    <w:rsid w:val="00160CAB"/>
    <w:rsid w:val="00160D33"/>
    <w:rsid w:val="0016131B"/>
    <w:rsid w:val="001613F9"/>
    <w:rsid w:val="00161F48"/>
    <w:rsid w:val="00161FC6"/>
    <w:rsid w:val="00162775"/>
    <w:rsid w:val="0016289C"/>
    <w:rsid w:val="001631EE"/>
    <w:rsid w:val="00163278"/>
    <w:rsid w:val="00163358"/>
    <w:rsid w:val="0016380C"/>
    <w:rsid w:val="00163CCE"/>
    <w:rsid w:val="001643E0"/>
    <w:rsid w:val="00164C77"/>
    <w:rsid w:val="0016589F"/>
    <w:rsid w:val="00165ADF"/>
    <w:rsid w:val="00165DDD"/>
    <w:rsid w:val="001662F3"/>
    <w:rsid w:val="001664E2"/>
    <w:rsid w:val="00166662"/>
    <w:rsid w:val="00166696"/>
    <w:rsid w:val="00166879"/>
    <w:rsid w:val="00166A86"/>
    <w:rsid w:val="00166B74"/>
    <w:rsid w:val="00166C01"/>
    <w:rsid w:val="00166C25"/>
    <w:rsid w:val="00166F5E"/>
    <w:rsid w:val="00167926"/>
    <w:rsid w:val="00167963"/>
    <w:rsid w:val="00167AA7"/>
    <w:rsid w:val="00167C65"/>
    <w:rsid w:val="00167E2C"/>
    <w:rsid w:val="0017013B"/>
    <w:rsid w:val="00170459"/>
    <w:rsid w:val="00170750"/>
    <w:rsid w:val="00170B41"/>
    <w:rsid w:val="00171B3C"/>
    <w:rsid w:val="001727D6"/>
    <w:rsid w:val="001727E8"/>
    <w:rsid w:val="00172A99"/>
    <w:rsid w:val="00172CCE"/>
    <w:rsid w:val="0017301B"/>
    <w:rsid w:val="001730F8"/>
    <w:rsid w:val="0017378B"/>
    <w:rsid w:val="001739F7"/>
    <w:rsid w:val="00173C96"/>
    <w:rsid w:val="00173DF8"/>
    <w:rsid w:val="00173EF8"/>
    <w:rsid w:val="00174307"/>
    <w:rsid w:val="001749CE"/>
    <w:rsid w:val="00174C03"/>
    <w:rsid w:val="00174F5B"/>
    <w:rsid w:val="0017526A"/>
    <w:rsid w:val="00175576"/>
    <w:rsid w:val="00175600"/>
    <w:rsid w:val="0017567C"/>
    <w:rsid w:val="00175BB4"/>
    <w:rsid w:val="00176225"/>
    <w:rsid w:val="001768EB"/>
    <w:rsid w:val="001770A1"/>
    <w:rsid w:val="0017765E"/>
    <w:rsid w:val="0017798F"/>
    <w:rsid w:val="00177DC9"/>
    <w:rsid w:val="00177FB4"/>
    <w:rsid w:val="0018068E"/>
    <w:rsid w:val="0018078D"/>
    <w:rsid w:val="00180A20"/>
    <w:rsid w:val="00180C20"/>
    <w:rsid w:val="00180DF1"/>
    <w:rsid w:val="001812E2"/>
    <w:rsid w:val="00181645"/>
    <w:rsid w:val="00181B68"/>
    <w:rsid w:val="00181DB0"/>
    <w:rsid w:val="00181FC0"/>
    <w:rsid w:val="00182B25"/>
    <w:rsid w:val="00182B87"/>
    <w:rsid w:val="00183D81"/>
    <w:rsid w:val="00183E9B"/>
    <w:rsid w:val="00184268"/>
    <w:rsid w:val="001844FB"/>
    <w:rsid w:val="00184BC2"/>
    <w:rsid w:val="00184E6A"/>
    <w:rsid w:val="0018501C"/>
    <w:rsid w:val="00185358"/>
    <w:rsid w:val="0018562C"/>
    <w:rsid w:val="001856DC"/>
    <w:rsid w:val="00185880"/>
    <w:rsid w:val="00185B3A"/>
    <w:rsid w:val="00185DF7"/>
    <w:rsid w:val="00185F48"/>
    <w:rsid w:val="00186514"/>
    <w:rsid w:val="00186531"/>
    <w:rsid w:val="001867E8"/>
    <w:rsid w:val="001868DC"/>
    <w:rsid w:val="00186F23"/>
    <w:rsid w:val="00187719"/>
    <w:rsid w:val="0018773F"/>
    <w:rsid w:val="001904B5"/>
    <w:rsid w:val="00190F8E"/>
    <w:rsid w:val="00190FDC"/>
    <w:rsid w:val="00191250"/>
    <w:rsid w:val="00191309"/>
    <w:rsid w:val="0019171C"/>
    <w:rsid w:val="00192990"/>
    <w:rsid w:val="00192AD4"/>
    <w:rsid w:val="00192BB5"/>
    <w:rsid w:val="00192CDC"/>
    <w:rsid w:val="00193200"/>
    <w:rsid w:val="00193338"/>
    <w:rsid w:val="001934DE"/>
    <w:rsid w:val="001938C2"/>
    <w:rsid w:val="00193F80"/>
    <w:rsid w:val="0019449F"/>
    <w:rsid w:val="001948F8"/>
    <w:rsid w:val="00194C09"/>
    <w:rsid w:val="00194CFE"/>
    <w:rsid w:val="001954A6"/>
    <w:rsid w:val="001955D8"/>
    <w:rsid w:val="001958FD"/>
    <w:rsid w:val="0019605C"/>
    <w:rsid w:val="001967C3"/>
    <w:rsid w:val="00197E4D"/>
    <w:rsid w:val="001A0B2B"/>
    <w:rsid w:val="001A10F2"/>
    <w:rsid w:val="001A1996"/>
    <w:rsid w:val="001A19CC"/>
    <w:rsid w:val="001A2104"/>
    <w:rsid w:val="001A272A"/>
    <w:rsid w:val="001A2771"/>
    <w:rsid w:val="001A2878"/>
    <w:rsid w:val="001A2C69"/>
    <w:rsid w:val="001A2DB2"/>
    <w:rsid w:val="001A2EB0"/>
    <w:rsid w:val="001A31C3"/>
    <w:rsid w:val="001A34FB"/>
    <w:rsid w:val="001A3EF1"/>
    <w:rsid w:val="001A4346"/>
    <w:rsid w:val="001A4BA3"/>
    <w:rsid w:val="001A4C5D"/>
    <w:rsid w:val="001A59C5"/>
    <w:rsid w:val="001A5CC8"/>
    <w:rsid w:val="001A5D08"/>
    <w:rsid w:val="001A5D4B"/>
    <w:rsid w:val="001A5D8A"/>
    <w:rsid w:val="001A6079"/>
    <w:rsid w:val="001A64C4"/>
    <w:rsid w:val="001A653A"/>
    <w:rsid w:val="001A682C"/>
    <w:rsid w:val="001A6B8F"/>
    <w:rsid w:val="001A6D65"/>
    <w:rsid w:val="001A706B"/>
    <w:rsid w:val="001A738F"/>
    <w:rsid w:val="001A7A78"/>
    <w:rsid w:val="001A7B40"/>
    <w:rsid w:val="001A7ECE"/>
    <w:rsid w:val="001A7FCC"/>
    <w:rsid w:val="001B0032"/>
    <w:rsid w:val="001B03EB"/>
    <w:rsid w:val="001B110C"/>
    <w:rsid w:val="001B1E1E"/>
    <w:rsid w:val="001B2763"/>
    <w:rsid w:val="001B2FA7"/>
    <w:rsid w:val="001B3051"/>
    <w:rsid w:val="001B32C2"/>
    <w:rsid w:val="001B33B7"/>
    <w:rsid w:val="001B35A9"/>
    <w:rsid w:val="001B3635"/>
    <w:rsid w:val="001B44F3"/>
    <w:rsid w:val="001B463B"/>
    <w:rsid w:val="001B49E3"/>
    <w:rsid w:val="001B505A"/>
    <w:rsid w:val="001B547A"/>
    <w:rsid w:val="001B5505"/>
    <w:rsid w:val="001B591E"/>
    <w:rsid w:val="001B5B94"/>
    <w:rsid w:val="001B5DF2"/>
    <w:rsid w:val="001B637F"/>
    <w:rsid w:val="001B6408"/>
    <w:rsid w:val="001B6CE4"/>
    <w:rsid w:val="001B6DFD"/>
    <w:rsid w:val="001B6F57"/>
    <w:rsid w:val="001B705F"/>
    <w:rsid w:val="001B76F5"/>
    <w:rsid w:val="001B7C2F"/>
    <w:rsid w:val="001B7EB5"/>
    <w:rsid w:val="001C032F"/>
    <w:rsid w:val="001C04F1"/>
    <w:rsid w:val="001C060C"/>
    <w:rsid w:val="001C11E8"/>
    <w:rsid w:val="001C1599"/>
    <w:rsid w:val="001C1845"/>
    <w:rsid w:val="001C1928"/>
    <w:rsid w:val="001C1F32"/>
    <w:rsid w:val="001C2166"/>
    <w:rsid w:val="001C23BE"/>
    <w:rsid w:val="001C271E"/>
    <w:rsid w:val="001C2C04"/>
    <w:rsid w:val="001C2E97"/>
    <w:rsid w:val="001C321E"/>
    <w:rsid w:val="001C368B"/>
    <w:rsid w:val="001C37F7"/>
    <w:rsid w:val="001C3878"/>
    <w:rsid w:val="001C3AFA"/>
    <w:rsid w:val="001C3BDD"/>
    <w:rsid w:val="001C407F"/>
    <w:rsid w:val="001C40D6"/>
    <w:rsid w:val="001C412F"/>
    <w:rsid w:val="001C423D"/>
    <w:rsid w:val="001C46EA"/>
    <w:rsid w:val="001C46FB"/>
    <w:rsid w:val="001C4F39"/>
    <w:rsid w:val="001C50A6"/>
    <w:rsid w:val="001C5245"/>
    <w:rsid w:val="001C56E3"/>
    <w:rsid w:val="001C5EB6"/>
    <w:rsid w:val="001C69D9"/>
    <w:rsid w:val="001C7500"/>
    <w:rsid w:val="001D010F"/>
    <w:rsid w:val="001D03D0"/>
    <w:rsid w:val="001D03E3"/>
    <w:rsid w:val="001D16FD"/>
    <w:rsid w:val="001D1C76"/>
    <w:rsid w:val="001D1C82"/>
    <w:rsid w:val="001D243D"/>
    <w:rsid w:val="001D257E"/>
    <w:rsid w:val="001D280B"/>
    <w:rsid w:val="001D285F"/>
    <w:rsid w:val="001D2A4C"/>
    <w:rsid w:val="001D3381"/>
    <w:rsid w:val="001D359E"/>
    <w:rsid w:val="001D3D11"/>
    <w:rsid w:val="001D3F81"/>
    <w:rsid w:val="001D4363"/>
    <w:rsid w:val="001D4488"/>
    <w:rsid w:val="001D4537"/>
    <w:rsid w:val="001D47F4"/>
    <w:rsid w:val="001D530E"/>
    <w:rsid w:val="001D5544"/>
    <w:rsid w:val="001D5E76"/>
    <w:rsid w:val="001D6691"/>
    <w:rsid w:val="001D6A9E"/>
    <w:rsid w:val="001D6E1C"/>
    <w:rsid w:val="001D7061"/>
    <w:rsid w:val="001D715C"/>
    <w:rsid w:val="001D7373"/>
    <w:rsid w:val="001D7530"/>
    <w:rsid w:val="001D756D"/>
    <w:rsid w:val="001D762D"/>
    <w:rsid w:val="001D786E"/>
    <w:rsid w:val="001D7AA5"/>
    <w:rsid w:val="001D7F0E"/>
    <w:rsid w:val="001E087F"/>
    <w:rsid w:val="001E11AC"/>
    <w:rsid w:val="001E1BD0"/>
    <w:rsid w:val="001E1C5A"/>
    <w:rsid w:val="001E1ED4"/>
    <w:rsid w:val="001E2322"/>
    <w:rsid w:val="001E275A"/>
    <w:rsid w:val="001E27B9"/>
    <w:rsid w:val="001E2913"/>
    <w:rsid w:val="001E2CC4"/>
    <w:rsid w:val="001E2CF9"/>
    <w:rsid w:val="001E36C4"/>
    <w:rsid w:val="001E3826"/>
    <w:rsid w:val="001E39FF"/>
    <w:rsid w:val="001E4050"/>
    <w:rsid w:val="001E4193"/>
    <w:rsid w:val="001E4437"/>
    <w:rsid w:val="001E5730"/>
    <w:rsid w:val="001E5736"/>
    <w:rsid w:val="001E5B93"/>
    <w:rsid w:val="001E5C20"/>
    <w:rsid w:val="001E5D0B"/>
    <w:rsid w:val="001E6A1D"/>
    <w:rsid w:val="001E706D"/>
    <w:rsid w:val="001E7CF9"/>
    <w:rsid w:val="001F0030"/>
    <w:rsid w:val="001F0188"/>
    <w:rsid w:val="001F0385"/>
    <w:rsid w:val="001F044A"/>
    <w:rsid w:val="001F09F8"/>
    <w:rsid w:val="001F0B46"/>
    <w:rsid w:val="001F1390"/>
    <w:rsid w:val="001F1495"/>
    <w:rsid w:val="001F17B8"/>
    <w:rsid w:val="001F1861"/>
    <w:rsid w:val="001F1BD6"/>
    <w:rsid w:val="001F1D92"/>
    <w:rsid w:val="001F27BC"/>
    <w:rsid w:val="001F30AB"/>
    <w:rsid w:val="001F3150"/>
    <w:rsid w:val="001F373D"/>
    <w:rsid w:val="001F417B"/>
    <w:rsid w:val="001F42E0"/>
    <w:rsid w:val="001F442E"/>
    <w:rsid w:val="001F47E1"/>
    <w:rsid w:val="001F4B75"/>
    <w:rsid w:val="001F58EC"/>
    <w:rsid w:val="001F5CB6"/>
    <w:rsid w:val="001F5D3D"/>
    <w:rsid w:val="001F62A2"/>
    <w:rsid w:val="001F636A"/>
    <w:rsid w:val="001F7073"/>
    <w:rsid w:val="001F733C"/>
    <w:rsid w:val="001F73FE"/>
    <w:rsid w:val="00200807"/>
    <w:rsid w:val="00200913"/>
    <w:rsid w:val="00200EBB"/>
    <w:rsid w:val="0020144B"/>
    <w:rsid w:val="00201A1E"/>
    <w:rsid w:val="00202010"/>
    <w:rsid w:val="002027ED"/>
    <w:rsid w:val="00203073"/>
    <w:rsid w:val="00203274"/>
    <w:rsid w:val="0020481B"/>
    <w:rsid w:val="00204969"/>
    <w:rsid w:val="00204AA3"/>
    <w:rsid w:val="00204C7D"/>
    <w:rsid w:val="00204DAD"/>
    <w:rsid w:val="00204F9D"/>
    <w:rsid w:val="00205462"/>
    <w:rsid w:val="00205881"/>
    <w:rsid w:val="00205937"/>
    <w:rsid w:val="00205972"/>
    <w:rsid w:val="00205CFF"/>
    <w:rsid w:val="00206089"/>
    <w:rsid w:val="0020626D"/>
    <w:rsid w:val="00206840"/>
    <w:rsid w:val="00207595"/>
    <w:rsid w:val="002075A2"/>
    <w:rsid w:val="00207869"/>
    <w:rsid w:val="00207E26"/>
    <w:rsid w:val="00207EDA"/>
    <w:rsid w:val="002101BD"/>
    <w:rsid w:val="002105CD"/>
    <w:rsid w:val="00210665"/>
    <w:rsid w:val="00210A60"/>
    <w:rsid w:val="00210E04"/>
    <w:rsid w:val="00211426"/>
    <w:rsid w:val="002117A2"/>
    <w:rsid w:val="00211908"/>
    <w:rsid w:val="00213247"/>
    <w:rsid w:val="002141F9"/>
    <w:rsid w:val="002142B1"/>
    <w:rsid w:val="00214557"/>
    <w:rsid w:val="002146B5"/>
    <w:rsid w:val="0021481A"/>
    <w:rsid w:val="00214B83"/>
    <w:rsid w:val="00215504"/>
    <w:rsid w:val="0021568D"/>
    <w:rsid w:val="00215B1B"/>
    <w:rsid w:val="002164ED"/>
    <w:rsid w:val="00216739"/>
    <w:rsid w:val="00216A95"/>
    <w:rsid w:val="00216DC5"/>
    <w:rsid w:val="00216E69"/>
    <w:rsid w:val="00217399"/>
    <w:rsid w:val="00217B69"/>
    <w:rsid w:val="00220796"/>
    <w:rsid w:val="00220811"/>
    <w:rsid w:val="0022089B"/>
    <w:rsid w:val="00220E3D"/>
    <w:rsid w:val="002212F2"/>
    <w:rsid w:val="0022197C"/>
    <w:rsid w:val="00221B87"/>
    <w:rsid w:val="00221E06"/>
    <w:rsid w:val="002226AA"/>
    <w:rsid w:val="00222B10"/>
    <w:rsid w:val="002230A6"/>
    <w:rsid w:val="00223708"/>
    <w:rsid w:val="00223BBF"/>
    <w:rsid w:val="00223D1F"/>
    <w:rsid w:val="00224614"/>
    <w:rsid w:val="002247BB"/>
    <w:rsid w:val="0022485F"/>
    <w:rsid w:val="00225146"/>
    <w:rsid w:val="0022550F"/>
    <w:rsid w:val="002255BA"/>
    <w:rsid w:val="00225742"/>
    <w:rsid w:val="002261F3"/>
    <w:rsid w:val="00226BA8"/>
    <w:rsid w:val="00227132"/>
    <w:rsid w:val="00227362"/>
    <w:rsid w:val="002277D3"/>
    <w:rsid w:val="00227832"/>
    <w:rsid w:val="00227D40"/>
    <w:rsid w:val="00227F06"/>
    <w:rsid w:val="002301EB"/>
    <w:rsid w:val="00230447"/>
    <w:rsid w:val="00230C2F"/>
    <w:rsid w:val="00230E73"/>
    <w:rsid w:val="0023129C"/>
    <w:rsid w:val="00231A3B"/>
    <w:rsid w:val="00231A89"/>
    <w:rsid w:val="00231DA7"/>
    <w:rsid w:val="002328AE"/>
    <w:rsid w:val="00232B79"/>
    <w:rsid w:val="00232EA5"/>
    <w:rsid w:val="002336AB"/>
    <w:rsid w:val="00234209"/>
    <w:rsid w:val="00234419"/>
    <w:rsid w:val="002345A8"/>
    <w:rsid w:val="002352DF"/>
    <w:rsid w:val="002357CC"/>
    <w:rsid w:val="00235A29"/>
    <w:rsid w:val="00235A78"/>
    <w:rsid w:val="002361A1"/>
    <w:rsid w:val="00236448"/>
    <w:rsid w:val="00236451"/>
    <w:rsid w:val="0023679D"/>
    <w:rsid w:val="00236A0D"/>
    <w:rsid w:val="00236B7B"/>
    <w:rsid w:val="00237423"/>
    <w:rsid w:val="002377B0"/>
    <w:rsid w:val="00237A4E"/>
    <w:rsid w:val="00237D0E"/>
    <w:rsid w:val="00240106"/>
    <w:rsid w:val="002403B7"/>
    <w:rsid w:val="00240B89"/>
    <w:rsid w:val="00240E4F"/>
    <w:rsid w:val="00240F67"/>
    <w:rsid w:val="002411CC"/>
    <w:rsid w:val="00241464"/>
    <w:rsid w:val="002418A7"/>
    <w:rsid w:val="002418AE"/>
    <w:rsid w:val="00241CCE"/>
    <w:rsid w:val="00243B8A"/>
    <w:rsid w:val="00243EA8"/>
    <w:rsid w:val="002443E0"/>
    <w:rsid w:val="00244C38"/>
    <w:rsid w:val="00245B47"/>
    <w:rsid w:val="0024608E"/>
    <w:rsid w:val="002462D1"/>
    <w:rsid w:val="0024661B"/>
    <w:rsid w:val="00246F08"/>
    <w:rsid w:val="00247591"/>
    <w:rsid w:val="00247692"/>
    <w:rsid w:val="0025018D"/>
    <w:rsid w:val="00250256"/>
    <w:rsid w:val="002503B2"/>
    <w:rsid w:val="0025043E"/>
    <w:rsid w:val="002506F4"/>
    <w:rsid w:val="00250972"/>
    <w:rsid w:val="00250D19"/>
    <w:rsid w:val="00250F0D"/>
    <w:rsid w:val="002524D6"/>
    <w:rsid w:val="00253242"/>
    <w:rsid w:val="00253679"/>
    <w:rsid w:val="00253927"/>
    <w:rsid w:val="00253FEC"/>
    <w:rsid w:val="0025418D"/>
    <w:rsid w:val="00254761"/>
    <w:rsid w:val="00255272"/>
    <w:rsid w:val="00255F2B"/>
    <w:rsid w:val="00256360"/>
    <w:rsid w:val="002564CD"/>
    <w:rsid w:val="00256EF8"/>
    <w:rsid w:val="00256F71"/>
    <w:rsid w:val="002570F5"/>
    <w:rsid w:val="0025797B"/>
    <w:rsid w:val="0026041F"/>
    <w:rsid w:val="002605F4"/>
    <w:rsid w:val="0026082D"/>
    <w:rsid w:val="00260CD7"/>
    <w:rsid w:val="0026128E"/>
    <w:rsid w:val="0026217C"/>
    <w:rsid w:val="00262409"/>
    <w:rsid w:val="00262473"/>
    <w:rsid w:val="002624DA"/>
    <w:rsid w:val="00262622"/>
    <w:rsid w:val="00262A43"/>
    <w:rsid w:val="00262AD6"/>
    <w:rsid w:val="00262CF2"/>
    <w:rsid w:val="002633FC"/>
    <w:rsid w:val="00263AC4"/>
    <w:rsid w:val="00263B66"/>
    <w:rsid w:val="00263FAF"/>
    <w:rsid w:val="00264157"/>
    <w:rsid w:val="00264824"/>
    <w:rsid w:val="00264D6C"/>
    <w:rsid w:val="00265E3A"/>
    <w:rsid w:val="00266D18"/>
    <w:rsid w:val="00267DD2"/>
    <w:rsid w:val="002706DE"/>
    <w:rsid w:val="00270782"/>
    <w:rsid w:val="002707BF"/>
    <w:rsid w:val="002707D7"/>
    <w:rsid w:val="00270DCC"/>
    <w:rsid w:val="0027108B"/>
    <w:rsid w:val="002711AF"/>
    <w:rsid w:val="0027156E"/>
    <w:rsid w:val="00271FF9"/>
    <w:rsid w:val="00272514"/>
    <w:rsid w:val="00272618"/>
    <w:rsid w:val="00272897"/>
    <w:rsid w:val="00272A1E"/>
    <w:rsid w:val="002733B6"/>
    <w:rsid w:val="00273519"/>
    <w:rsid w:val="00273891"/>
    <w:rsid w:val="00273A61"/>
    <w:rsid w:val="00273C77"/>
    <w:rsid w:val="00273F9D"/>
    <w:rsid w:val="0027459B"/>
    <w:rsid w:val="0027463F"/>
    <w:rsid w:val="00274976"/>
    <w:rsid w:val="00274BB4"/>
    <w:rsid w:val="002757C2"/>
    <w:rsid w:val="00275C7D"/>
    <w:rsid w:val="002761A3"/>
    <w:rsid w:val="00276265"/>
    <w:rsid w:val="00276635"/>
    <w:rsid w:val="00276924"/>
    <w:rsid w:val="00276A43"/>
    <w:rsid w:val="002770CA"/>
    <w:rsid w:val="002775FF"/>
    <w:rsid w:val="00280253"/>
    <w:rsid w:val="00280C6C"/>
    <w:rsid w:val="002816C5"/>
    <w:rsid w:val="00281CD4"/>
    <w:rsid w:val="00281D37"/>
    <w:rsid w:val="00282188"/>
    <w:rsid w:val="002822B4"/>
    <w:rsid w:val="00282784"/>
    <w:rsid w:val="0028360F"/>
    <w:rsid w:val="002836AF"/>
    <w:rsid w:val="00283E50"/>
    <w:rsid w:val="00284117"/>
    <w:rsid w:val="00284C83"/>
    <w:rsid w:val="002850A4"/>
    <w:rsid w:val="00285130"/>
    <w:rsid w:val="0028527B"/>
    <w:rsid w:val="00285537"/>
    <w:rsid w:val="002861ED"/>
    <w:rsid w:val="002863FF"/>
    <w:rsid w:val="00286487"/>
    <w:rsid w:val="0028657E"/>
    <w:rsid w:val="00286B2B"/>
    <w:rsid w:val="00286CEC"/>
    <w:rsid w:val="002871CC"/>
    <w:rsid w:val="0028742E"/>
    <w:rsid w:val="002877EF"/>
    <w:rsid w:val="002878CE"/>
    <w:rsid w:val="002879AA"/>
    <w:rsid w:val="00287D45"/>
    <w:rsid w:val="0029002C"/>
    <w:rsid w:val="002903C1"/>
    <w:rsid w:val="002903EE"/>
    <w:rsid w:val="00290446"/>
    <w:rsid w:val="002904E5"/>
    <w:rsid w:val="00290B16"/>
    <w:rsid w:val="00291390"/>
    <w:rsid w:val="002914D2"/>
    <w:rsid w:val="00291708"/>
    <w:rsid w:val="00291C18"/>
    <w:rsid w:val="00291E3B"/>
    <w:rsid w:val="00291F8E"/>
    <w:rsid w:val="00292174"/>
    <w:rsid w:val="0029242F"/>
    <w:rsid w:val="00292AAF"/>
    <w:rsid w:val="002930C9"/>
    <w:rsid w:val="00293785"/>
    <w:rsid w:val="00293A1D"/>
    <w:rsid w:val="00293D4F"/>
    <w:rsid w:val="00293F20"/>
    <w:rsid w:val="0029425B"/>
    <w:rsid w:val="00294D50"/>
    <w:rsid w:val="00294F11"/>
    <w:rsid w:val="002952A3"/>
    <w:rsid w:val="0029538E"/>
    <w:rsid w:val="002954B5"/>
    <w:rsid w:val="00295849"/>
    <w:rsid w:val="00295AF5"/>
    <w:rsid w:val="00295E3A"/>
    <w:rsid w:val="0029629B"/>
    <w:rsid w:val="00296E52"/>
    <w:rsid w:val="00296E72"/>
    <w:rsid w:val="002973FA"/>
    <w:rsid w:val="00297773"/>
    <w:rsid w:val="0029785E"/>
    <w:rsid w:val="002A033C"/>
    <w:rsid w:val="002A0584"/>
    <w:rsid w:val="002A0ABA"/>
    <w:rsid w:val="002A1459"/>
    <w:rsid w:val="002A15A2"/>
    <w:rsid w:val="002A1F5F"/>
    <w:rsid w:val="002A2AD0"/>
    <w:rsid w:val="002A3356"/>
    <w:rsid w:val="002A387B"/>
    <w:rsid w:val="002A3981"/>
    <w:rsid w:val="002A3ADF"/>
    <w:rsid w:val="002A3E64"/>
    <w:rsid w:val="002A3F53"/>
    <w:rsid w:val="002A41EC"/>
    <w:rsid w:val="002A4D71"/>
    <w:rsid w:val="002A4DFE"/>
    <w:rsid w:val="002A4FC2"/>
    <w:rsid w:val="002A556F"/>
    <w:rsid w:val="002A5760"/>
    <w:rsid w:val="002A57F7"/>
    <w:rsid w:val="002A5A32"/>
    <w:rsid w:val="002A6003"/>
    <w:rsid w:val="002A6159"/>
    <w:rsid w:val="002A64D5"/>
    <w:rsid w:val="002A6580"/>
    <w:rsid w:val="002A6850"/>
    <w:rsid w:val="002A74B4"/>
    <w:rsid w:val="002A7B4B"/>
    <w:rsid w:val="002B003A"/>
    <w:rsid w:val="002B0420"/>
    <w:rsid w:val="002B07D9"/>
    <w:rsid w:val="002B07EE"/>
    <w:rsid w:val="002B09AD"/>
    <w:rsid w:val="002B0B86"/>
    <w:rsid w:val="002B0FC4"/>
    <w:rsid w:val="002B100B"/>
    <w:rsid w:val="002B1169"/>
    <w:rsid w:val="002B124C"/>
    <w:rsid w:val="002B12DB"/>
    <w:rsid w:val="002B1698"/>
    <w:rsid w:val="002B1B97"/>
    <w:rsid w:val="002B236E"/>
    <w:rsid w:val="002B25CE"/>
    <w:rsid w:val="002B26BA"/>
    <w:rsid w:val="002B2737"/>
    <w:rsid w:val="002B2887"/>
    <w:rsid w:val="002B3132"/>
    <w:rsid w:val="002B3294"/>
    <w:rsid w:val="002B3814"/>
    <w:rsid w:val="002B393F"/>
    <w:rsid w:val="002B3F48"/>
    <w:rsid w:val="002B405D"/>
    <w:rsid w:val="002B41A7"/>
    <w:rsid w:val="002B447E"/>
    <w:rsid w:val="002B4D1D"/>
    <w:rsid w:val="002B513E"/>
    <w:rsid w:val="002B51A7"/>
    <w:rsid w:val="002B5799"/>
    <w:rsid w:val="002B5A18"/>
    <w:rsid w:val="002B60FD"/>
    <w:rsid w:val="002B648E"/>
    <w:rsid w:val="002B6EB2"/>
    <w:rsid w:val="002B7388"/>
    <w:rsid w:val="002B76EE"/>
    <w:rsid w:val="002B77A1"/>
    <w:rsid w:val="002B7941"/>
    <w:rsid w:val="002B7D90"/>
    <w:rsid w:val="002C0C5C"/>
    <w:rsid w:val="002C1E5E"/>
    <w:rsid w:val="002C1EC4"/>
    <w:rsid w:val="002C284D"/>
    <w:rsid w:val="002C304C"/>
    <w:rsid w:val="002C34AF"/>
    <w:rsid w:val="002C3AAA"/>
    <w:rsid w:val="002C3B0B"/>
    <w:rsid w:val="002C3F2E"/>
    <w:rsid w:val="002C454D"/>
    <w:rsid w:val="002C46D3"/>
    <w:rsid w:val="002C4A79"/>
    <w:rsid w:val="002C4CCB"/>
    <w:rsid w:val="002C4EE6"/>
    <w:rsid w:val="002C5207"/>
    <w:rsid w:val="002C548E"/>
    <w:rsid w:val="002C5846"/>
    <w:rsid w:val="002C5A0D"/>
    <w:rsid w:val="002C5B10"/>
    <w:rsid w:val="002C5B8C"/>
    <w:rsid w:val="002C628C"/>
    <w:rsid w:val="002C6B89"/>
    <w:rsid w:val="002C6F6C"/>
    <w:rsid w:val="002C7730"/>
    <w:rsid w:val="002C7C53"/>
    <w:rsid w:val="002D0745"/>
    <w:rsid w:val="002D07A5"/>
    <w:rsid w:val="002D1BF3"/>
    <w:rsid w:val="002D1EB4"/>
    <w:rsid w:val="002D299A"/>
    <w:rsid w:val="002D2F9E"/>
    <w:rsid w:val="002D32CA"/>
    <w:rsid w:val="002D3E26"/>
    <w:rsid w:val="002D3EE5"/>
    <w:rsid w:val="002D3EFA"/>
    <w:rsid w:val="002D3F5D"/>
    <w:rsid w:val="002D4577"/>
    <w:rsid w:val="002D45A9"/>
    <w:rsid w:val="002D500B"/>
    <w:rsid w:val="002D5356"/>
    <w:rsid w:val="002D57D7"/>
    <w:rsid w:val="002D5A84"/>
    <w:rsid w:val="002D5AE0"/>
    <w:rsid w:val="002D5B42"/>
    <w:rsid w:val="002D5F01"/>
    <w:rsid w:val="002D6B8E"/>
    <w:rsid w:val="002D6E3C"/>
    <w:rsid w:val="002D7651"/>
    <w:rsid w:val="002D7C49"/>
    <w:rsid w:val="002E0190"/>
    <w:rsid w:val="002E0215"/>
    <w:rsid w:val="002E0668"/>
    <w:rsid w:val="002E10C7"/>
    <w:rsid w:val="002E1192"/>
    <w:rsid w:val="002E1606"/>
    <w:rsid w:val="002E19E7"/>
    <w:rsid w:val="002E21E2"/>
    <w:rsid w:val="002E258B"/>
    <w:rsid w:val="002E31E2"/>
    <w:rsid w:val="002E380A"/>
    <w:rsid w:val="002E4059"/>
    <w:rsid w:val="002E4F86"/>
    <w:rsid w:val="002E5A60"/>
    <w:rsid w:val="002E5AF5"/>
    <w:rsid w:val="002E5EF5"/>
    <w:rsid w:val="002E5F91"/>
    <w:rsid w:val="002E6051"/>
    <w:rsid w:val="002E6475"/>
    <w:rsid w:val="002E66FB"/>
    <w:rsid w:val="002E6C6C"/>
    <w:rsid w:val="002E773E"/>
    <w:rsid w:val="002E7B8C"/>
    <w:rsid w:val="002E7F14"/>
    <w:rsid w:val="002F000A"/>
    <w:rsid w:val="002F01A8"/>
    <w:rsid w:val="002F0810"/>
    <w:rsid w:val="002F0871"/>
    <w:rsid w:val="002F0B6D"/>
    <w:rsid w:val="002F11E2"/>
    <w:rsid w:val="002F171B"/>
    <w:rsid w:val="002F1EC8"/>
    <w:rsid w:val="002F1F31"/>
    <w:rsid w:val="002F2547"/>
    <w:rsid w:val="002F282F"/>
    <w:rsid w:val="002F2C69"/>
    <w:rsid w:val="002F3465"/>
    <w:rsid w:val="002F3A2E"/>
    <w:rsid w:val="002F3EF6"/>
    <w:rsid w:val="002F41B3"/>
    <w:rsid w:val="002F46C9"/>
    <w:rsid w:val="002F4A33"/>
    <w:rsid w:val="002F4A9C"/>
    <w:rsid w:val="002F5054"/>
    <w:rsid w:val="002F534E"/>
    <w:rsid w:val="002F5450"/>
    <w:rsid w:val="002F554F"/>
    <w:rsid w:val="002F5909"/>
    <w:rsid w:val="002F5976"/>
    <w:rsid w:val="002F597D"/>
    <w:rsid w:val="002F5A69"/>
    <w:rsid w:val="002F5A6A"/>
    <w:rsid w:val="002F5E5A"/>
    <w:rsid w:val="002F62CA"/>
    <w:rsid w:val="002F6341"/>
    <w:rsid w:val="002F68B3"/>
    <w:rsid w:val="002F6ACF"/>
    <w:rsid w:val="002F750F"/>
    <w:rsid w:val="002F76C8"/>
    <w:rsid w:val="002F786C"/>
    <w:rsid w:val="002F7BCC"/>
    <w:rsid w:val="00301105"/>
    <w:rsid w:val="003017E3"/>
    <w:rsid w:val="0030197D"/>
    <w:rsid w:val="00301A15"/>
    <w:rsid w:val="00301E61"/>
    <w:rsid w:val="00301F43"/>
    <w:rsid w:val="003020D3"/>
    <w:rsid w:val="00302179"/>
    <w:rsid w:val="003035C2"/>
    <w:rsid w:val="003038E5"/>
    <w:rsid w:val="00303EDC"/>
    <w:rsid w:val="003041F2"/>
    <w:rsid w:val="003041FB"/>
    <w:rsid w:val="003042A0"/>
    <w:rsid w:val="00304672"/>
    <w:rsid w:val="00304B57"/>
    <w:rsid w:val="00304BF2"/>
    <w:rsid w:val="003059D5"/>
    <w:rsid w:val="00305A91"/>
    <w:rsid w:val="00306100"/>
    <w:rsid w:val="0030624A"/>
    <w:rsid w:val="00306E7A"/>
    <w:rsid w:val="003074B6"/>
    <w:rsid w:val="00307EC8"/>
    <w:rsid w:val="00310340"/>
    <w:rsid w:val="00310507"/>
    <w:rsid w:val="003105E8"/>
    <w:rsid w:val="003106FC"/>
    <w:rsid w:val="00310D6E"/>
    <w:rsid w:val="00310E75"/>
    <w:rsid w:val="00310EAE"/>
    <w:rsid w:val="0031138E"/>
    <w:rsid w:val="0031225F"/>
    <w:rsid w:val="003128B1"/>
    <w:rsid w:val="0031295F"/>
    <w:rsid w:val="00312DB1"/>
    <w:rsid w:val="003133EA"/>
    <w:rsid w:val="003134E5"/>
    <w:rsid w:val="00313ED0"/>
    <w:rsid w:val="00313F5D"/>
    <w:rsid w:val="003141E3"/>
    <w:rsid w:val="003144EF"/>
    <w:rsid w:val="00314887"/>
    <w:rsid w:val="00314FDF"/>
    <w:rsid w:val="0031537A"/>
    <w:rsid w:val="003157AC"/>
    <w:rsid w:val="00315D74"/>
    <w:rsid w:val="00315DCC"/>
    <w:rsid w:val="003160A0"/>
    <w:rsid w:val="0031688D"/>
    <w:rsid w:val="00316A26"/>
    <w:rsid w:val="00316FE8"/>
    <w:rsid w:val="00317692"/>
    <w:rsid w:val="003200E7"/>
    <w:rsid w:val="0032033D"/>
    <w:rsid w:val="0032047D"/>
    <w:rsid w:val="00320628"/>
    <w:rsid w:val="00320701"/>
    <w:rsid w:val="003208E6"/>
    <w:rsid w:val="00320936"/>
    <w:rsid w:val="00320B08"/>
    <w:rsid w:val="003216BF"/>
    <w:rsid w:val="00321837"/>
    <w:rsid w:val="00322253"/>
    <w:rsid w:val="00323DB4"/>
    <w:rsid w:val="0032467D"/>
    <w:rsid w:val="00324982"/>
    <w:rsid w:val="0032595A"/>
    <w:rsid w:val="00326B14"/>
    <w:rsid w:val="00326BC4"/>
    <w:rsid w:val="00327151"/>
    <w:rsid w:val="00327209"/>
    <w:rsid w:val="003272F8"/>
    <w:rsid w:val="00327A33"/>
    <w:rsid w:val="00327C72"/>
    <w:rsid w:val="00330105"/>
    <w:rsid w:val="00330167"/>
    <w:rsid w:val="00330293"/>
    <w:rsid w:val="00330412"/>
    <w:rsid w:val="00330858"/>
    <w:rsid w:val="00330D80"/>
    <w:rsid w:val="0033160C"/>
    <w:rsid w:val="00331773"/>
    <w:rsid w:val="00331A6B"/>
    <w:rsid w:val="00331B72"/>
    <w:rsid w:val="00332268"/>
    <w:rsid w:val="003327E8"/>
    <w:rsid w:val="0033281F"/>
    <w:rsid w:val="00332DF3"/>
    <w:rsid w:val="00332E3B"/>
    <w:rsid w:val="003331C3"/>
    <w:rsid w:val="0033460C"/>
    <w:rsid w:val="00334CE8"/>
    <w:rsid w:val="00334E33"/>
    <w:rsid w:val="00335F4C"/>
    <w:rsid w:val="00336310"/>
    <w:rsid w:val="00336327"/>
    <w:rsid w:val="003365C0"/>
    <w:rsid w:val="00336DDC"/>
    <w:rsid w:val="00336E2A"/>
    <w:rsid w:val="00337119"/>
    <w:rsid w:val="003372CF"/>
    <w:rsid w:val="00337501"/>
    <w:rsid w:val="0033754D"/>
    <w:rsid w:val="00337653"/>
    <w:rsid w:val="00340391"/>
    <w:rsid w:val="00340BC7"/>
    <w:rsid w:val="00340BEB"/>
    <w:rsid w:val="00340F55"/>
    <w:rsid w:val="00341005"/>
    <w:rsid w:val="00341330"/>
    <w:rsid w:val="0034134B"/>
    <w:rsid w:val="003418CE"/>
    <w:rsid w:val="00341E96"/>
    <w:rsid w:val="003428C6"/>
    <w:rsid w:val="00342B59"/>
    <w:rsid w:val="00343B2B"/>
    <w:rsid w:val="003441B0"/>
    <w:rsid w:val="00344956"/>
    <w:rsid w:val="003450E8"/>
    <w:rsid w:val="00345430"/>
    <w:rsid w:val="003455D7"/>
    <w:rsid w:val="00345621"/>
    <w:rsid w:val="00345804"/>
    <w:rsid w:val="00346622"/>
    <w:rsid w:val="0034672D"/>
    <w:rsid w:val="003467D2"/>
    <w:rsid w:val="00346E3F"/>
    <w:rsid w:val="003472FD"/>
    <w:rsid w:val="00347A35"/>
    <w:rsid w:val="0035037F"/>
    <w:rsid w:val="0035059D"/>
    <w:rsid w:val="003509C2"/>
    <w:rsid w:val="00350BC3"/>
    <w:rsid w:val="00350C73"/>
    <w:rsid w:val="00350EA0"/>
    <w:rsid w:val="00351559"/>
    <w:rsid w:val="003515A2"/>
    <w:rsid w:val="003518BA"/>
    <w:rsid w:val="00351EBA"/>
    <w:rsid w:val="003526FE"/>
    <w:rsid w:val="003529F5"/>
    <w:rsid w:val="00352BB4"/>
    <w:rsid w:val="00352BF9"/>
    <w:rsid w:val="00353153"/>
    <w:rsid w:val="00353336"/>
    <w:rsid w:val="0035345A"/>
    <w:rsid w:val="0035382E"/>
    <w:rsid w:val="00354491"/>
    <w:rsid w:val="00354A23"/>
    <w:rsid w:val="00354CAF"/>
    <w:rsid w:val="0035506C"/>
    <w:rsid w:val="00355857"/>
    <w:rsid w:val="003562A3"/>
    <w:rsid w:val="00356906"/>
    <w:rsid w:val="0035699B"/>
    <w:rsid w:val="00356AC2"/>
    <w:rsid w:val="0035760F"/>
    <w:rsid w:val="00357BBA"/>
    <w:rsid w:val="00357E84"/>
    <w:rsid w:val="00357FD4"/>
    <w:rsid w:val="00360F40"/>
    <w:rsid w:val="003610B6"/>
    <w:rsid w:val="00361D0F"/>
    <w:rsid w:val="00362062"/>
    <w:rsid w:val="00362136"/>
    <w:rsid w:val="003628E8"/>
    <w:rsid w:val="00362B60"/>
    <w:rsid w:val="0036364C"/>
    <w:rsid w:val="0036480F"/>
    <w:rsid w:val="00364E07"/>
    <w:rsid w:val="00365691"/>
    <w:rsid w:val="00365696"/>
    <w:rsid w:val="00365850"/>
    <w:rsid w:val="00365BFC"/>
    <w:rsid w:val="00365C42"/>
    <w:rsid w:val="00366090"/>
    <w:rsid w:val="00366405"/>
    <w:rsid w:val="0036657F"/>
    <w:rsid w:val="00366E6B"/>
    <w:rsid w:val="00366ECC"/>
    <w:rsid w:val="00367423"/>
    <w:rsid w:val="00367D56"/>
    <w:rsid w:val="00370220"/>
    <w:rsid w:val="00370245"/>
    <w:rsid w:val="0037031F"/>
    <w:rsid w:val="00371A30"/>
    <w:rsid w:val="00371C8A"/>
    <w:rsid w:val="003720B2"/>
    <w:rsid w:val="003723EF"/>
    <w:rsid w:val="00372835"/>
    <w:rsid w:val="003729DB"/>
    <w:rsid w:val="00372BBC"/>
    <w:rsid w:val="00373671"/>
    <w:rsid w:val="00373AE9"/>
    <w:rsid w:val="00373DB7"/>
    <w:rsid w:val="0037445A"/>
    <w:rsid w:val="0037455D"/>
    <w:rsid w:val="00374716"/>
    <w:rsid w:val="00374819"/>
    <w:rsid w:val="00374A4D"/>
    <w:rsid w:val="00374ABC"/>
    <w:rsid w:val="003751F5"/>
    <w:rsid w:val="00375B65"/>
    <w:rsid w:val="003760D3"/>
    <w:rsid w:val="00376523"/>
    <w:rsid w:val="00376DDF"/>
    <w:rsid w:val="0037756B"/>
    <w:rsid w:val="00380754"/>
    <w:rsid w:val="003807E1"/>
    <w:rsid w:val="00380877"/>
    <w:rsid w:val="00380CED"/>
    <w:rsid w:val="00380D2E"/>
    <w:rsid w:val="00380DB4"/>
    <w:rsid w:val="00380EAC"/>
    <w:rsid w:val="003813A6"/>
    <w:rsid w:val="0038148A"/>
    <w:rsid w:val="0038184D"/>
    <w:rsid w:val="00381B6D"/>
    <w:rsid w:val="00381D57"/>
    <w:rsid w:val="003822DE"/>
    <w:rsid w:val="0038252B"/>
    <w:rsid w:val="00382EED"/>
    <w:rsid w:val="00383212"/>
    <w:rsid w:val="0038337A"/>
    <w:rsid w:val="003836B5"/>
    <w:rsid w:val="00383859"/>
    <w:rsid w:val="00384475"/>
    <w:rsid w:val="00384A67"/>
    <w:rsid w:val="00385252"/>
    <w:rsid w:val="00385285"/>
    <w:rsid w:val="00385293"/>
    <w:rsid w:val="00386C9B"/>
    <w:rsid w:val="00387459"/>
    <w:rsid w:val="003874E3"/>
    <w:rsid w:val="00387529"/>
    <w:rsid w:val="003879B5"/>
    <w:rsid w:val="00390616"/>
    <w:rsid w:val="0039171A"/>
    <w:rsid w:val="003917D3"/>
    <w:rsid w:val="00391AD1"/>
    <w:rsid w:val="00391F8B"/>
    <w:rsid w:val="00392EA3"/>
    <w:rsid w:val="00393B99"/>
    <w:rsid w:val="00393D05"/>
    <w:rsid w:val="003942E7"/>
    <w:rsid w:val="0039468D"/>
    <w:rsid w:val="003947FF"/>
    <w:rsid w:val="00394AD8"/>
    <w:rsid w:val="00395875"/>
    <w:rsid w:val="003962D9"/>
    <w:rsid w:val="0039774A"/>
    <w:rsid w:val="00397751"/>
    <w:rsid w:val="00397CAA"/>
    <w:rsid w:val="003A01DF"/>
    <w:rsid w:val="003A030A"/>
    <w:rsid w:val="003A0DCF"/>
    <w:rsid w:val="003A109C"/>
    <w:rsid w:val="003A1351"/>
    <w:rsid w:val="003A17D4"/>
    <w:rsid w:val="003A18F8"/>
    <w:rsid w:val="003A1A8F"/>
    <w:rsid w:val="003A1B25"/>
    <w:rsid w:val="003A21EC"/>
    <w:rsid w:val="003A227C"/>
    <w:rsid w:val="003A276C"/>
    <w:rsid w:val="003A2AB8"/>
    <w:rsid w:val="003A2AEE"/>
    <w:rsid w:val="003A2BE8"/>
    <w:rsid w:val="003A317D"/>
    <w:rsid w:val="003A3B6D"/>
    <w:rsid w:val="003A4A78"/>
    <w:rsid w:val="003A4F5E"/>
    <w:rsid w:val="003A5292"/>
    <w:rsid w:val="003A558E"/>
    <w:rsid w:val="003A5752"/>
    <w:rsid w:val="003A5BAF"/>
    <w:rsid w:val="003A5C18"/>
    <w:rsid w:val="003A5F0C"/>
    <w:rsid w:val="003A70E7"/>
    <w:rsid w:val="003A7577"/>
    <w:rsid w:val="003A7631"/>
    <w:rsid w:val="003A76C2"/>
    <w:rsid w:val="003B0016"/>
    <w:rsid w:val="003B044E"/>
    <w:rsid w:val="003B0DD3"/>
    <w:rsid w:val="003B12E4"/>
    <w:rsid w:val="003B2664"/>
    <w:rsid w:val="003B2923"/>
    <w:rsid w:val="003B2BE7"/>
    <w:rsid w:val="003B2EC1"/>
    <w:rsid w:val="003B2EDB"/>
    <w:rsid w:val="003B31FC"/>
    <w:rsid w:val="003B3555"/>
    <w:rsid w:val="003B4DC3"/>
    <w:rsid w:val="003B5EF1"/>
    <w:rsid w:val="003B5FF2"/>
    <w:rsid w:val="003B6309"/>
    <w:rsid w:val="003B6495"/>
    <w:rsid w:val="003B6698"/>
    <w:rsid w:val="003B6C84"/>
    <w:rsid w:val="003B6D07"/>
    <w:rsid w:val="003B719D"/>
    <w:rsid w:val="003B7650"/>
    <w:rsid w:val="003B78C8"/>
    <w:rsid w:val="003B7D17"/>
    <w:rsid w:val="003C009D"/>
    <w:rsid w:val="003C0511"/>
    <w:rsid w:val="003C0B1C"/>
    <w:rsid w:val="003C15E5"/>
    <w:rsid w:val="003C1C58"/>
    <w:rsid w:val="003C1CB3"/>
    <w:rsid w:val="003C2410"/>
    <w:rsid w:val="003C25CA"/>
    <w:rsid w:val="003C28A1"/>
    <w:rsid w:val="003C2A0B"/>
    <w:rsid w:val="003C3DA1"/>
    <w:rsid w:val="003C419B"/>
    <w:rsid w:val="003C462F"/>
    <w:rsid w:val="003C4750"/>
    <w:rsid w:val="003C4C63"/>
    <w:rsid w:val="003C50D3"/>
    <w:rsid w:val="003C54A0"/>
    <w:rsid w:val="003C569F"/>
    <w:rsid w:val="003C5E36"/>
    <w:rsid w:val="003C5E57"/>
    <w:rsid w:val="003C64C1"/>
    <w:rsid w:val="003C656E"/>
    <w:rsid w:val="003C694C"/>
    <w:rsid w:val="003C6C1C"/>
    <w:rsid w:val="003C7058"/>
    <w:rsid w:val="003C720E"/>
    <w:rsid w:val="003C7A7E"/>
    <w:rsid w:val="003D070C"/>
    <w:rsid w:val="003D08BF"/>
    <w:rsid w:val="003D0B15"/>
    <w:rsid w:val="003D10B1"/>
    <w:rsid w:val="003D139E"/>
    <w:rsid w:val="003D13BE"/>
    <w:rsid w:val="003D1476"/>
    <w:rsid w:val="003D15BC"/>
    <w:rsid w:val="003D207C"/>
    <w:rsid w:val="003D22BE"/>
    <w:rsid w:val="003D33F9"/>
    <w:rsid w:val="003D3431"/>
    <w:rsid w:val="003D3846"/>
    <w:rsid w:val="003D38AD"/>
    <w:rsid w:val="003D3B3B"/>
    <w:rsid w:val="003D3E55"/>
    <w:rsid w:val="003D4570"/>
    <w:rsid w:val="003D474C"/>
    <w:rsid w:val="003D4796"/>
    <w:rsid w:val="003D4F5E"/>
    <w:rsid w:val="003D56FC"/>
    <w:rsid w:val="003D5ACD"/>
    <w:rsid w:val="003D6240"/>
    <w:rsid w:val="003D6F58"/>
    <w:rsid w:val="003D76F7"/>
    <w:rsid w:val="003D7E85"/>
    <w:rsid w:val="003E003F"/>
    <w:rsid w:val="003E0919"/>
    <w:rsid w:val="003E0DFB"/>
    <w:rsid w:val="003E0E04"/>
    <w:rsid w:val="003E14F1"/>
    <w:rsid w:val="003E1A37"/>
    <w:rsid w:val="003E234D"/>
    <w:rsid w:val="003E24C9"/>
    <w:rsid w:val="003E2933"/>
    <w:rsid w:val="003E31ED"/>
    <w:rsid w:val="003E3A40"/>
    <w:rsid w:val="003E43E2"/>
    <w:rsid w:val="003E4517"/>
    <w:rsid w:val="003E46F1"/>
    <w:rsid w:val="003E4931"/>
    <w:rsid w:val="003E49A7"/>
    <w:rsid w:val="003E4D3F"/>
    <w:rsid w:val="003E4E07"/>
    <w:rsid w:val="003E5044"/>
    <w:rsid w:val="003E5164"/>
    <w:rsid w:val="003E5398"/>
    <w:rsid w:val="003E5466"/>
    <w:rsid w:val="003E561A"/>
    <w:rsid w:val="003E5D58"/>
    <w:rsid w:val="003E5EF8"/>
    <w:rsid w:val="003E64A2"/>
    <w:rsid w:val="003E7153"/>
    <w:rsid w:val="003E717C"/>
    <w:rsid w:val="003E73E8"/>
    <w:rsid w:val="003E7D58"/>
    <w:rsid w:val="003E7DA4"/>
    <w:rsid w:val="003E7ED0"/>
    <w:rsid w:val="003F0737"/>
    <w:rsid w:val="003F07A9"/>
    <w:rsid w:val="003F0C39"/>
    <w:rsid w:val="003F1073"/>
    <w:rsid w:val="003F11C9"/>
    <w:rsid w:val="003F125F"/>
    <w:rsid w:val="003F12CA"/>
    <w:rsid w:val="003F29AD"/>
    <w:rsid w:val="003F3209"/>
    <w:rsid w:val="003F35FD"/>
    <w:rsid w:val="003F360F"/>
    <w:rsid w:val="003F363B"/>
    <w:rsid w:val="003F3C1C"/>
    <w:rsid w:val="003F3F7A"/>
    <w:rsid w:val="003F43CD"/>
    <w:rsid w:val="003F5284"/>
    <w:rsid w:val="003F5769"/>
    <w:rsid w:val="003F5938"/>
    <w:rsid w:val="003F6A0D"/>
    <w:rsid w:val="003F6A7A"/>
    <w:rsid w:val="003F6CBB"/>
    <w:rsid w:val="003F6F21"/>
    <w:rsid w:val="003F73BD"/>
    <w:rsid w:val="003F7720"/>
    <w:rsid w:val="003F78D0"/>
    <w:rsid w:val="003F78FF"/>
    <w:rsid w:val="003F7BA0"/>
    <w:rsid w:val="003F7CAB"/>
    <w:rsid w:val="00400148"/>
    <w:rsid w:val="00400156"/>
    <w:rsid w:val="00400589"/>
    <w:rsid w:val="00400686"/>
    <w:rsid w:val="004006E5"/>
    <w:rsid w:val="00400A14"/>
    <w:rsid w:val="0040130D"/>
    <w:rsid w:val="004018AB"/>
    <w:rsid w:val="00401F60"/>
    <w:rsid w:val="0040264B"/>
    <w:rsid w:val="004026B1"/>
    <w:rsid w:val="00402BF8"/>
    <w:rsid w:val="004037BE"/>
    <w:rsid w:val="0040576F"/>
    <w:rsid w:val="0040580F"/>
    <w:rsid w:val="00405AF0"/>
    <w:rsid w:val="00405D74"/>
    <w:rsid w:val="004061EE"/>
    <w:rsid w:val="0040633B"/>
    <w:rsid w:val="004068E0"/>
    <w:rsid w:val="004070D1"/>
    <w:rsid w:val="00407421"/>
    <w:rsid w:val="0040742C"/>
    <w:rsid w:val="0040752F"/>
    <w:rsid w:val="0040759F"/>
    <w:rsid w:val="004079CE"/>
    <w:rsid w:val="00407FAE"/>
    <w:rsid w:val="004103CC"/>
    <w:rsid w:val="00410639"/>
    <w:rsid w:val="00410770"/>
    <w:rsid w:val="004107A8"/>
    <w:rsid w:val="004109BF"/>
    <w:rsid w:val="00410B7E"/>
    <w:rsid w:val="00411C8A"/>
    <w:rsid w:val="0041204B"/>
    <w:rsid w:val="0041270B"/>
    <w:rsid w:val="00412A2D"/>
    <w:rsid w:val="00412CA7"/>
    <w:rsid w:val="004131B9"/>
    <w:rsid w:val="004138EC"/>
    <w:rsid w:val="00413968"/>
    <w:rsid w:val="004139CF"/>
    <w:rsid w:val="00413B8B"/>
    <w:rsid w:val="00413BB5"/>
    <w:rsid w:val="00413DEB"/>
    <w:rsid w:val="004140FF"/>
    <w:rsid w:val="0041448D"/>
    <w:rsid w:val="00414605"/>
    <w:rsid w:val="00414B1A"/>
    <w:rsid w:val="004152B2"/>
    <w:rsid w:val="0041535C"/>
    <w:rsid w:val="004156C9"/>
    <w:rsid w:val="0041609E"/>
    <w:rsid w:val="004161A7"/>
    <w:rsid w:val="00416386"/>
    <w:rsid w:val="004167C4"/>
    <w:rsid w:val="00416A89"/>
    <w:rsid w:val="00416BE2"/>
    <w:rsid w:val="004171B3"/>
    <w:rsid w:val="004174EA"/>
    <w:rsid w:val="0042001A"/>
    <w:rsid w:val="00420066"/>
    <w:rsid w:val="004202C2"/>
    <w:rsid w:val="00420ACB"/>
    <w:rsid w:val="00420C28"/>
    <w:rsid w:val="00420E78"/>
    <w:rsid w:val="0042222F"/>
    <w:rsid w:val="004224A7"/>
    <w:rsid w:val="004224E1"/>
    <w:rsid w:val="0042254A"/>
    <w:rsid w:val="0042259F"/>
    <w:rsid w:val="00423108"/>
    <w:rsid w:val="00423AC5"/>
    <w:rsid w:val="00424BD7"/>
    <w:rsid w:val="00425967"/>
    <w:rsid w:val="00425AE7"/>
    <w:rsid w:val="00426066"/>
    <w:rsid w:val="004263F0"/>
    <w:rsid w:val="004263FF"/>
    <w:rsid w:val="0043046F"/>
    <w:rsid w:val="00430815"/>
    <w:rsid w:val="00430B71"/>
    <w:rsid w:val="00430F01"/>
    <w:rsid w:val="004311E4"/>
    <w:rsid w:val="0043120C"/>
    <w:rsid w:val="00431217"/>
    <w:rsid w:val="004312ED"/>
    <w:rsid w:val="00431723"/>
    <w:rsid w:val="00431B24"/>
    <w:rsid w:val="00431D78"/>
    <w:rsid w:val="00432084"/>
    <w:rsid w:val="00432161"/>
    <w:rsid w:val="00432192"/>
    <w:rsid w:val="00432219"/>
    <w:rsid w:val="004322BF"/>
    <w:rsid w:val="004325F9"/>
    <w:rsid w:val="00432BF9"/>
    <w:rsid w:val="00432CCB"/>
    <w:rsid w:val="00432F0F"/>
    <w:rsid w:val="004335B2"/>
    <w:rsid w:val="00433CA4"/>
    <w:rsid w:val="00434112"/>
    <w:rsid w:val="00434277"/>
    <w:rsid w:val="00434834"/>
    <w:rsid w:val="0043492C"/>
    <w:rsid w:val="00434BF1"/>
    <w:rsid w:val="00434FAE"/>
    <w:rsid w:val="00434FE4"/>
    <w:rsid w:val="00435144"/>
    <w:rsid w:val="004362C2"/>
    <w:rsid w:val="00436B72"/>
    <w:rsid w:val="00436C5F"/>
    <w:rsid w:val="00436E73"/>
    <w:rsid w:val="00437213"/>
    <w:rsid w:val="00437344"/>
    <w:rsid w:val="0043737B"/>
    <w:rsid w:val="00437445"/>
    <w:rsid w:val="004378F0"/>
    <w:rsid w:val="00437A5D"/>
    <w:rsid w:val="00437AA7"/>
    <w:rsid w:val="00437CAB"/>
    <w:rsid w:val="00437F1C"/>
    <w:rsid w:val="0044024D"/>
    <w:rsid w:val="00440646"/>
    <w:rsid w:val="00440A28"/>
    <w:rsid w:val="00440AB4"/>
    <w:rsid w:val="00440B66"/>
    <w:rsid w:val="00440CAC"/>
    <w:rsid w:val="00440E79"/>
    <w:rsid w:val="00441054"/>
    <w:rsid w:val="004411BB"/>
    <w:rsid w:val="00441DEC"/>
    <w:rsid w:val="0044259D"/>
    <w:rsid w:val="0044386D"/>
    <w:rsid w:val="00443ACD"/>
    <w:rsid w:val="00443C67"/>
    <w:rsid w:val="00443C95"/>
    <w:rsid w:val="00443F61"/>
    <w:rsid w:val="00444115"/>
    <w:rsid w:val="004446CB"/>
    <w:rsid w:val="00444729"/>
    <w:rsid w:val="00445385"/>
    <w:rsid w:val="0044590A"/>
    <w:rsid w:val="00445960"/>
    <w:rsid w:val="004459F3"/>
    <w:rsid w:val="00445C97"/>
    <w:rsid w:val="00445D44"/>
    <w:rsid w:val="0044657A"/>
    <w:rsid w:val="00446BDA"/>
    <w:rsid w:val="00446D50"/>
    <w:rsid w:val="00447114"/>
    <w:rsid w:val="0045048F"/>
    <w:rsid w:val="00450995"/>
    <w:rsid w:val="00450E5F"/>
    <w:rsid w:val="00451C92"/>
    <w:rsid w:val="00451CF5"/>
    <w:rsid w:val="00451E7D"/>
    <w:rsid w:val="00452109"/>
    <w:rsid w:val="004521D0"/>
    <w:rsid w:val="0045289A"/>
    <w:rsid w:val="00452AB0"/>
    <w:rsid w:val="00452DEB"/>
    <w:rsid w:val="00452E7B"/>
    <w:rsid w:val="004533FB"/>
    <w:rsid w:val="00453536"/>
    <w:rsid w:val="0045387F"/>
    <w:rsid w:val="004541A5"/>
    <w:rsid w:val="004546F6"/>
    <w:rsid w:val="00454829"/>
    <w:rsid w:val="0045545B"/>
    <w:rsid w:val="00455588"/>
    <w:rsid w:val="00456A56"/>
    <w:rsid w:val="00457277"/>
    <w:rsid w:val="0045780D"/>
    <w:rsid w:val="004579BE"/>
    <w:rsid w:val="00457A60"/>
    <w:rsid w:val="00457ABB"/>
    <w:rsid w:val="00457DFF"/>
    <w:rsid w:val="0046021D"/>
    <w:rsid w:val="00460B86"/>
    <w:rsid w:val="00460BA6"/>
    <w:rsid w:val="00460E5E"/>
    <w:rsid w:val="00461228"/>
    <w:rsid w:val="004614BA"/>
    <w:rsid w:val="0046155E"/>
    <w:rsid w:val="00461764"/>
    <w:rsid w:val="004618BF"/>
    <w:rsid w:val="004618F5"/>
    <w:rsid w:val="00462098"/>
    <w:rsid w:val="004620E4"/>
    <w:rsid w:val="004624FB"/>
    <w:rsid w:val="00462819"/>
    <w:rsid w:val="004630E4"/>
    <w:rsid w:val="00463ECA"/>
    <w:rsid w:val="004642FC"/>
    <w:rsid w:val="00464ED0"/>
    <w:rsid w:val="00465482"/>
    <w:rsid w:val="004655EF"/>
    <w:rsid w:val="004662D9"/>
    <w:rsid w:val="00466C27"/>
    <w:rsid w:val="00466C2B"/>
    <w:rsid w:val="00466CDA"/>
    <w:rsid w:val="00467046"/>
    <w:rsid w:val="0046718F"/>
    <w:rsid w:val="00467789"/>
    <w:rsid w:val="00467B33"/>
    <w:rsid w:val="00470457"/>
    <w:rsid w:val="00470D46"/>
    <w:rsid w:val="0047172E"/>
    <w:rsid w:val="00471A05"/>
    <w:rsid w:val="00471CE3"/>
    <w:rsid w:val="00471E48"/>
    <w:rsid w:val="00471F57"/>
    <w:rsid w:val="00472E21"/>
    <w:rsid w:val="004731FB"/>
    <w:rsid w:val="0047334A"/>
    <w:rsid w:val="0047368B"/>
    <w:rsid w:val="00473701"/>
    <w:rsid w:val="00473709"/>
    <w:rsid w:val="00473C70"/>
    <w:rsid w:val="00473C95"/>
    <w:rsid w:val="004743E2"/>
    <w:rsid w:val="004744A8"/>
    <w:rsid w:val="004749F9"/>
    <w:rsid w:val="00474DD6"/>
    <w:rsid w:val="00475379"/>
    <w:rsid w:val="004759C2"/>
    <w:rsid w:val="00476A99"/>
    <w:rsid w:val="00477556"/>
    <w:rsid w:val="0047787C"/>
    <w:rsid w:val="00477CB5"/>
    <w:rsid w:val="00477F30"/>
    <w:rsid w:val="00477F87"/>
    <w:rsid w:val="004800A0"/>
    <w:rsid w:val="0048021C"/>
    <w:rsid w:val="004806BF"/>
    <w:rsid w:val="0048083D"/>
    <w:rsid w:val="00480EFA"/>
    <w:rsid w:val="004813B1"/>
    <w:rsid w:val="00481476"/>
    <w:rsid w:val="00481640"/>
    <w:rsid w:val="004816F8"/>
    <w:rsid w:val="00481807"/>
    <w:rsid w:val="004822A1"/>
    <w:rsid w:val="004827D7"/>
    <w:rsid w:val="0048285C"/>
    <w:rsid w:val="0048342E"/>
    <w:rsid w:val="00483538"/>
    <w:rsid w:val="00484339"/>
    <w:rsid w:val="00484928"/>
    <w:rsid w:val="00484F01"/>
    <w:rsid w:val="004855B9"/>
    <w:rsid w:val="00485E14"/>
    <w:rsid w:val="004866EC"/>
    <w:rsid w:val="004870B6"/>
    <w:rsid w:val="00487229"/>
    <w:rsid w:val="004873F8"/>
    <w:rsid w:val="004875B5"/>
    <w:rsid w:val="00487A00"/>
    <w:rsid w:val="00487CD0"/>
    <w:rsid w:val="00490092"/>
    <w:rsid w:val="004901CD"/>
    <w:rsid w:val="00490581"/>
    <w:rsid w:val="00490FFB"/>
    <w:rsid w:val="00491AA5"/>
    <w:rsid w:val="0049239C"/>
    <w:rsid w:val="00492407"/>
    <w:rsid w:val="00493AFB"/>
    <w:rsid w:val="00493C7D"/>
    <w:rsid w:val="00493F1E"/>
    <w:rsid w:val="004950F0"/>
    <w:rsid w:val="0049558B"/>
    <w:rsid w:val="00495759"/>
    <w:rsid w:val="004959DE"/>
    <w:rsid w:val="004962F8"/>
    <w:rsid w:val="004966DE"/>
    <w:rsid w:val="00496B5C"/>
    <w:rsid w:val="00496E05"/>
    <w:rsid w:val="0049700A"/>
    <w:rsid w:val="00497158"/>
    <w:rsid w:val="00497451"/>
    <w:rsid w:val="004A0032"/>
    <w:rsid w:val="004A0493"/>
    <w:rsid w:val="004A0A6B"/>
    <w:rsid w:val="004A1B9A"/>
    <w:rsid w:val="004A200E"/>
    <w:rsid w:val="004A2511"/>
    <w:rsid w:val="004A27BF"/>
    <w:rsid w:val="004A29E5"/>
    <w:rsid w:val="004A2C82"/>
    <w:rsid w:val="004A2D48"/>
    <w:rsid w:val="004A2D5B"/>
    <w:rsid w:val="004A2EBA"/>
    <w:rsid w:val="004A2EF6"/>
    <w:rsid w:val="004A362E"/>
    <w:rsid w:val="004A37DF"/>
    <w:rsid w:val="004A3A20"/>
    <w:rsid w:val="004A3DA1"/>
    <w:rsid w:val="004A4003"/>
    <w:rsid w:val="004A4424"/>
    <w:rsid w:val="004A48BF"/>
    <w:rsid w:val="004A4DC8"/>
    <w:rsid w:val="004A571F"/>
    <w:rsid w:val="004A5951"/>
    <w:rsid w:val="004A5E10"/>
    <w:rsid w:val="004A5F4B"/>
    <w:rsid w:val="004A608A"/>
    <w:rsid w:val="004A6179"/>
    <w:rsid w:val="004A6B3B"/>
    <w:rsid w:val="004A6F15"/>
    <w:rsid w:val="004A7BFC"/>
    <w:rsid w:val="004A7FC3"/>
    <w:rsid w:val="004B072C"/>
    <w:rsid w:val="004B08D7"/>
    <w:rsid w:val="004B094B"/>
    <w:rsid w:val="004B0D65"/>
    <w:rsid w:val="004B0DDA"/>
    <w:rsid w:val="004B0E4E"/>
    <w:rsid w:val="004B1026"/>
    <w:rsid w:val="004B10D1"/>
    <w:rsid w:val="004B17A5"/>
    <w:rsid w:val="004B1BE9"/>
    <w:rsid w:val="004B29CA"/>
    <w:rsid w:val="004B2A58"/>
    <w:rsid w:val="004B2CB0"/>
    <w:rsid w:val="004B30B6"/>
    <w:rsid w:val="004B3265"/>
    <w:rsid w:val="004B3C55"/>
    <w:rsid w:val="004B4102"/>
    <w:rsid w:val="004B4251"/>
    <w:rsid w:val="004B42B6"/>
    <w:rsid w:val="004B4B38"/>
    <w:rsid w:val="004B4D1A"/>
    <w:rsid w:val="004B5125"/>
    <w:rsid w:val="004B53E4"/>
    <w:rsid w:val="004B6872"/>
    <w:rsid w:val="004B6AAB"/>
    <w:rsid w:val="004B7164"/>
    <w:rsid w:val="004B784E"/>
    <w:rsid w:val="004B7B6C"/>
    <w:rsid w:val="004B7C5B"/>
    <w:rsid w:val="004C0039"/>
    <w:rsid w:val="004C0195"/>
    <w:rsid w:val="004C0AF0"/>
    <w:rsid w:val="004C0E8A"/>
    <w:rsid w:val="004C124A"/>
    <w:rsid w:val="004C12C6"/>
    <w:rsid w:val="004C1A61"/>
    <w:rsid w:val="004C1AF1"/>
    <w:rsid w:val="004C1C94"/>
    <w:rsid w:val="004C201D"/>
    <w:rsid w:val="004C250C"/>
    <w:rsid w:val="004C40F9"/>
    <w:rsid w:val="004C47AB"/>
    <w:rsid w:val="004C4A61"/>
    <w:rsid w:val="004C4CD9"/>
    <w:rsid w:val="004C5970"/>
    <w:rsid w:val="004C604F"/>
    <w:rsid w:val="004C6253"/>
    <w:rsid w:val="004C6A96"/>
    <w:rsid w:val="004C6ED1"/>
    <w:rsid w:val="004C76F1"/>
    <w:rsid w:val="004C78C6"/>
    <w:rsid w:val="004D008C"/>
    <w:rsid w:val="004D01C7"/>
    <w:rsid w:val="004D01EB"/>
    <w:rsid w:val="004D03E9"/>
    <w:rsid w:val="004D03FF"/>
    <w:rsid w:val="004D0B06"/>
    <w:rsid w:val="004D0C63"/>
    <w:rsid w:val="004D0F39"/>
    <w:rsid w:val="004D13DB"/>
    <w:rsid w:val="004D1478"/>
    <w:rsid w:val="004D1E3E"/>
    <w:rsid w:val="004D2634"/>
    <w:rsid w:val="004D267D"/>
    <w:rsid w:val="004D278E"/>
    <w:rsid w:val="004D3592"/>
    <w:rsid w:val="004D35D7"/>
    <w:rsid w:val="004D3927"/>
    <w:rsid w:val="004D4329"/>
    <w:rsid w:val="004D4BB0"/>
    <w:rsid w:val="004D50E4"/>
    <w:rsid w:val="004D5641"/>
    <w:rsid w:val="004D56FD"/>
    <w:rsid w:val="004D5AA7"/>
    <w:rsid w:val="004D5E9C"/>
    <w:rsid w:val="004D6041"/>
    <w:rsid w:val="004D6622"/>
    <w:rsid w:val="004D66F9"/>
    <w:rsid w:val="004D7158"/>
    <w:rsid w:val="004D7D45"/>
    <w:rsid w:val="004D7E58"/>
    <w:rsid w:val="004D7EA6"/>
    <w:rsid w:val="004E04D0"/>
    <w:rsid w:val="004E0609"/>
    <w:rsid w:val="004E0639"/>
    <w:rsid w:val="004E0BE7"/>
    <w:rsid w:val="004E0ED3"/>
    <w:rsid w:val="004E0FC8"/>
    <w:rsid w:val="004E1AC7"/>
    <w:rsid w:val="004E1DEA"/>
    <w:rsid w:val="004E1EE3"/>
    <w:rsid w:val="004E2043"/>
    <w:rsid w:val="004E2C4B"/>
    <w:rsid w:val="004E2DB0"/>
    <w:rsid w:val="004E326B"/>
    <w:rsid w:val="004E3977"/>
    <w:rsid w:val="004E3B7A"/>
    <w:rsid w:val="004E3C36"/>
    <w:rsid w:val="004E3E26"/>
    <w:rsid w:val="004E3EDF"/>
    <w:rsid w:val="004E3F61"/>
    <w:rsid w:val="004E42E1"/>
    <w:rsid w:val="004E4313"/>
    <w:rsid w:val="004E4ADC"/>
    <w:rsid w:val="004E517B"/>
    <w:rsid w:val="004E5903"/>
    <w:rsid w:val="004E65E6"/>
    <w:rsid w:val="004E6B20"/>
    <w:rsid w:val="004E6FD6"/>
    <w:rsid w:val="004E7280"/>
    <w:rsid w:val="004E7D65"/>
    <w:rsid w:val="004F0427"/>
    <w:rsid w:val="004F0825"/>
    <w:rsid w:val="004F1401"/>
    <w:rsid w:val="004F1EF5"/>
    <w:rsid w:val="004F2050"/>
    <w:rsid w:val="004F217E"/>
    <w:rsid w:val="004F21C9"/>
    <w:rsid w:val="004F220D"/>
    <w:rsid w:val="004F2373"/>
    <w:rsid w:val="004F2585"/>
    <w:rsid w:val="004F2687"/>
    <w:rsid w:val="004F2752"/>
    <w:rsid w:val="004F2F07"/>
    <w:rsid w:val="004F2FAE"/>
    <w:rsid w:val="004F31A0"/>
    <w:rsid w:val="004F32F2"/>
    <w:rsid w:val="004F3D26"/>
    <w:rsid w:val="004F451B"/>
    <w:rsid w:val="004F45F9"/>
    <w:rsid w:val="004F55B9"/>
    <w:rsid w:val="004F5C29"/>
    <w:rsid w:val="004F65E3"/>
    <w:rsid w:val="004F6600"/>
    <w:rsid w:val="004F66CF"/>
    <w:rsid w:val="004F6D39"/>
    <w:rsid w:val="004F7284"/>
    <w:rsid w:val="004F74C9"/>
    <w:rsid w:val="004F7799"/>
    <w:rsid w:val="004F7CB2"/>
    <w:rsid w:val="004F7CF2"/>
    <w:rsid w:val="0050013B"/>
    <w:rsid w:val="0050023B"/>
    <w:rsid w:val="00500424"/>
    <w:rsid w:val="0050110F"/>
    <w:rsid w:val="0050141E"/>
    <w:rsid w:val="00501B91"/>
    <w:rsid w:val="0050211F"/>
    <w:rsid w:val="00502460"/>
    <w:rsid w:val="00502CDA"/>
    <w:rsid w:val="005030A7"/>
    <w:rsid w:val="005033F9"/>
    <w:rsid w:val="0050349F"/>
    <w:rsid w:val="005035E7"/>
    <w:rsid w:val="00503D8E"/>
    <w:rsid w:val="00504212"/>
    <w:rsid w:val="00504608"/>
    <w:rsid w:val="00504AAA"/>
    <w:rsid w:val="005055EC"/>
    <w:rsid w:val="00505651"/>
    <w:rsid w:val="00505806"/>
    <w:rsid w:val="00505D29"/>
    <w:rsid w:val="00506923"/>
    <w:rsid w:val="00506C89"/>
    <w:rsid w:val="00506CBD"/>
    <w:rsid w:val="00506F6F"/>
    <w:rsid w:val="005075A7"/>
    <w:rsid w:val="005077D9"/>
    <w:rsid w:val="005078B2"/>
    <w:rsid w:val="00507EB1"/>
    <w:rsid w:val="00507F89"/>
    <w:rsid w:val="00510808"/>
    <w:rsid w:val="00510848"/>
    <w:rsid w:val="00510B93"/>
    <w:rsid w:val="00510CC5"/>
    <w:rsid w:val="00511910"/>
    <w:rsid w:val="00511C87"/>
    <w:rsid w:val="00512228"/>
    <w:rsid w:val="005122F5"/>
    <w:rsid w:val="0051253B"/>
    <w:rsid w:val="00512BA9"/>
    <w:rsid w:val="00512D69"/>
    <w:rsid w:val="00513F0C"/>
    <w:rsid w:val="00514965"/>
    <w:rsid w:val="00515339"/>
    <w:rsid w:val="005153EF"/>
    <w:rsid w:val="005157E0"/>
    <w:rsid w:val="00515B4A"/>
    <w:rsid w:val="00515CDF"/>
    <w:rsid w:val="005161AA"/>
    <w:rsid w:val="00516CD7"/>
    <w:rsid w:val="005170DC"/>
    <w:rsid w:val="00517D66"/>
    <w:rsid w:val="005201C6"/>
    <w:rsid w:val="005202D2"/>
    <w:rsid w:val="005202DD"/>
    <w:rsid w:val="00520692"/>
    <w:rsid w:val="005209FB"/>
    <w:rsid w:val="0052142A"/>
    <w:rsid w:val="00521575"/>
    <w:rsid w:val="00521A02"/>
    <w:rsid w:val="00521F26"/>
    <w:rsid w:val="00522782"/>
    <w:rsid w:val="00522CFE"/>
    <w:rsid w:val="0052363A"/>
    <w:rsid w:val="00523F40"/>
    <w:rsid w:val="005242FC"/>
    <w:rsid w:val="00524B6F"/>
    <w:rsid w:val="0052558F"/>
    <w:rsid w:val="005256A5"/>
    <w:rsid w:val="005256EB"/>
    <w:rsid w:val="005267EC"/>
    <w:rsid w:val="00526DB3"/>
    <w:rsid w:val="0052716E"/>
    <w:rsid w:val="00527C44"/>
    <w:rsid w:val="005300B8"/>
    <w:rsid w:val="0053043C"/>
    <w:rsid w:val="00531028"/>
    <w:rsid w:val="005311DC"/>
    <w:rsid w:val="00531365"/>
    <w:rsid w:val="0053166E"/>
    <w:rsid w:val="005317C8"/>
    <w:rsid w:val="00532A99"/>
    <w:rsid w:val="00532BEE"/>
    <w:rsid w:val="0053320F"/>
    <w:rsid w:val="00533458"/>
    <w:rsid w:val="0053387A"/>
    <w:rsid w:val="00534ABC"/>
    <w:rsid w:val="00534DC7"/>
    <w:rsid w:val="005351E0"/>
    <w:rsid w:val="00535248"/>
    <w:rsid w:val="005353CF"/>
    <w:rsid w:val="00535800"/>
    <w:rsid w:val="00535E60"/>
    <w:rsid w:val="00535F67"/>
    <w:rsid w:val="005363F7"/>
    <w:rsid w:val="0053673C"/>
    <w:rsid w:val="005369AB"/>
    <w:rsid w:val="00536CC1"/>
    <w:rsid w:val="00536D46"/>
    <w:rsid w:val="00536E90"/>
    <w:rsid w:val="00537079"/>
    <w:rsid w:val="005374E1"/>
    <w:rsid w:val="00537792"/>
    <w:rsid w:val="00537AE4"/>
    <w:rsid w:val="00537C86"/>
    <w:rsid w:val="00537E21"/>
    <w:rsid w:val="00540A26"/>
    <w:rsid w:val="00540EDA"/>
    <w:rsid w:val="005419C1"/>
    <w:rsid w:val="00541CFD"/>
    <w:rsid w:val="005426E6"/>
    <w:rsid w:val="0054273C"/>
    <w:rsid w:val="005427DA"/>
    <w:rsid w:val="0054283A"/>
    <w:rsid w:val="00542B20"/>
    <w:rsid w:val="00543870"/>
    <w:rsid w:val="00543ACD"/>
    <w:rsid w:val="00543C51"/>
    <w:rsid w:val="00543D0D"/>
    <w:rsid w:val="00544511"/>
    <w:rsid w:val="00544A8B"/>
    <w:rsid w:val="00544E5E"/>
    <w:rsid w:val="00545665"/>
    <w:rsid w:val="00545DCD"/>
    <w:rsid w:val="0054694B"/>
    <w:rsid w:val="00546B22"/>
    <w:rsid w:val="00546F87"/>
    <w:rsid w:val="00547077"/>
    <w:rsid w:val="00547B1E"/>
    <w:rsid w:val="00550086"/>
    <w:rsid w:val="00551148"/>
    <w:rsid w:val="005511A0"/>
    <w:rsid w:val="005512E7"/>
    <w:rsid w:val="005513A8"/>
    <w:rsid w:val="00552301"/>
    <w:rsid w:val="00552BD3"/>
    <w:rsid w:val="00553680"/>
    <w:rsid w:val="00553DE9"/>
    <w:rsid w:val="0055494B"/>
    <w:rsid w:val="005549C0"/>
    <w:rsid w:val="00555735"/>
    <w:rsid w:val="00555BD3"/>
    <w:rsid w:val="00556566"/>
    <w:rsid w:val="005567A8"/>
    <w:rsid w:val="00556A5F"/>
    <w:rsid w:val="00556DCF"/>
    <w:rsid w:val="0055751A"/>
    <w:rsid w:val="00557539"/>
    <w:rsid w:val="00557591"/>
    <w:rsid w:val="00557826"/>
    <w:rsid w:val="00557A64"/>
    <w:rsid w:val="00560589"/>
    <w:rsid w:val="00560851"/>
    <w:rsid w:val="005609DF"/>
    <w:rsid w:val="0056107B"/>
    <w:rsid w:val="005615DA"/>
    <w:rsid w:val="00561D0E"/>
    <w:rsid w:val="00562178"/>
    <w:rsid w:val="00562456"/>
    <w:rsid w:val="00562917"/>
    <w:rsid w:val="00562BB5"/>
    <w:rsid w:val="00562BFB"/>
    <w:rsid w:val="00562C0F"/>
    <w:rsid w:val="00562C23"/>
    <w:rsid w:val="005634C4"/>
    <w:rsid w:val="00563703"/>
    <w:rsid w:val="00563C11"/>
    <w:rsid w:val="005648BE"/>
    <w:rsid w:val="00564A6A"/>
    <w:rsid w:val="00564BDC"/>
    <w:rsid w:val="0056537F"/>
    <w:rsid w:val="00565634"/>
    <w:rsid w:val="0056582B"/>
    <w:rsid w:val="00565CE0"/>
    <w:rsid w:val="00565F25"/>
    <w:rsid w:val="0056601A"/>
    <w:rsid w:val="0056613E"/>
    <w:rsid w:val="005661A7"/>
    <w:rsid w:val="00567AB8"/>
    <w:rsid w:val="00567B4C"/>
    <w:rsid w:val="00567DA7"/>
    <w:rsid w:val="00567E7C"/>
    <w:rsid w:val="00567FBF"/>
    <w:rsid w:val="0057020A"/>
    <w:rsid w:val="005704AC"/>
    <w:rsid w:val="00570AA2"/>
    <w:rsid w:val="005710F6"/>
    <w:rsid w:val="005717C6"/>
    <w:rsid w:val="0057181F"/>
    <w:rsid w:val="00571D86"/>
    <w:rsid w:val="005731DC"/>
    <w:rsid w:val="005735E8"/>
    <w:rsid w:val="005736EF"/>
    <w:rsid w:val="00573738"/>
    <w:rsid w:val="005737A8"/>
    <w:rsid w:val="00573B84"/>
    <w:rsid w:val="00574093"/>
    <w:rsid w:val="0057459B"/>
    <w:rsid w:val="00575DDD"/>
    <w:rsid w:val="005764B6"/>
    <w:rsid w:val="00576648"/>
    <w:rsid w:val="00576974"/>
    <w:rsid w:val="00576B29"/>
    <w:rsid w:val="00576B78"/>
    <w:rsid w:val="0057718C"/>
    <w:rsid w:val="00577666"/>
    <w:rsid w:val="00577862"/>
    <w:rsid w:val="005779C4"/>
    <w:rsid w:val="00580912"/>
    <w:rsid w:val="00581239"/>
    <w:rsid w:val="0058168E"/>
    <w:rsid w:val="005819A5"/>
    <w:rsid w:val="00581E18"/>
    <w:rsid w:val="0058279B"/>
    <w:rsid w:val="00582916"/>
    <w:rsid w:val="00582B07"/>
    <w:rsid w:val="005831BB"/>
    <w:rsid w:val="0058347E"/>
    <w:rsid w:val="00583578"/>
    <w:rsid w:val="00584254"/>
    <w:rsid w:val="005844EA"/>
    <w:rsid w:val="00584751"/>
    <w:rsid w:val="005856A1"/>
    <w:rsid w:val="005856D0"/>
    <w:rsid w:val="00585C63"/>
    <w:rsid w:val="0058712D"/>
    <w:rsid w:val="005877B7"/>
    <w:rsid w:val="0058782D"/>
    <w:rsid w:val="005878B6"/>
    <w:rsid w:val="00587A4E"/>
    <w:rsid w:val="0059032D"/>
    <w:rsid w:val="00590473"/>
    <w:rsid w:val="0059063D"/>
    <w:rsid w:val="005908D3"/>
    <w:rsid w:val="00590B95"/>
    <w:rsid w:val="00590DFD"/>
    <w:rsid w:val="005915BB"/>
    <w:rsid w:val="00591B89"/>
    <w:rsid w:val="00592360"/>
    <w:rsid w:val="00592B5D"/>
    <w:rsid w:val="00592CE7"/>
    <w:rsid w:val="00592E83"/>
    <w:rsid w:val="005937C0"/>
    <w:rsid w:val="00593937"/>
    <w:rsid w:val="00594184"/>
    <w:rsid w:val="0059443B"/>
    <w:rsid w:val="00594858"/>
    <w:rsid w:val="0059554D"/>
    <w:rsid w:val="0059623E"/>
    <w:rsid w:val="00596DF0"/>
    <w:rsid w:val="00596EDC"/>
    <w:rsid w:val="005973AB"/>
    <w:rsid w:val="005A0490"/>
    <w:rsid w:val="005A0649"/>
    <w:rsid w:val="005A0B0D"/>
    <w:rsid w:val="005A0EEA"/>
    <w:rsid w:val="005A0F54"/>
    <w:rsid w:val="005A17A5"/>
    <w:rsid w:val="005A1922"/>
    <w:rsid w:val="005A1C4C"/>
    <w:rsid w:val="005A20DF"/>
    <w:rsid w:val="005A20ED"/>
    <w:rsid w:val="005A27A5"/>
    <w:rsid w:val="005A2E6E"/>
    <w:rsid w:val="005A32EC"/>
    <w:rsid w:val="005A39DC"/>
    <w:rsid w:val="005A3A70"/>
    <w:rsid w:val="005A4714"/>
    <w:rsid w:val="005A480D"/>
    <w:rsid w:val="005A4B23"/>
    <w:rsid w:val="005A4F29"/>
    <w:rsid w:val="005A4F66"/>
    <w:rsid w:val="005A4FAB"/>
    <w:rsid w:val="005A50DD"/>
    <w:rsid w:val="005A554D"/>
    <w:rsid w:val="005A56D7"/>
    <w:rsid w:val="005A57D5"/>
    <w:rsid w:val="005A6F75"/>
    <w:rsid w:val="005A7193"/>
    <w:rsid w:val="005A7BFD"/>
    <w:rsid w:val="005A7F77"/>
    <w:rsid w:val="005B03E1"/>
    <w:rsid w:val="005B0983"/>
    <w:rsid w:val="005B0EB4"/>
    <w:rsid w:val="005B10FF"/>
    <w:rsid w:val="005B113E"/>
    <w:rsid w:val="005B1ACC"/>
    <w:rsid w:val="005B23F5"/>
    <w:rsid w:val="005B2477"/>
    <w:rsid w:val="005B25F9"/>
    <w:rsid w:val="005B27D1"/>
    <w:rsid w:val="005B2A3E"/>
    <w:rsid w:val="005B2BBC"/>
    <w:rsid w:val="005B3367"/>
    <w:rsid w:val="005B36B5"/>
    <w:rsid w:val="005B3865"/>
    <w:rsid w:val="005B39FE"/>
    <w:rsid w:val="005B3AD3"/>
    <w:rsid w:val="005B3B1B"/>
    <w:rsid w:val="005B4699"/>
    <w:rsid w:val="005B46B2"/>
    <w:rsid w:val="005B4B75"/>
    <w:rsid w:val="005B4C14"/>
    <w:rsid w:val="005B57A8"/>
    <w:rsid w:val="005B5996"/>
    <w:rsid w:val="005B5F1E"/>
    <w:rsid w:val="005B6018"/>
    <w:rsid w:val="005B6102"/>
    <w:rsid w:val="005B651F"/>
    <w:rsid w:val="005B6A1E"/>
    <w:rsid w:val="005B6AC7"/>
    <w:rsid w:val="005B6F5C"/>
    <w:rsid w:val="005B7E7B"/>
    <w:rsid w:val="005B7F8D"/>
    <w:rsid w:val="005C0882"/>
    <w:rsid w:val="005C1647"/>
    <w:rsid w:val="005C1A45"/>
    <w:rsid w:val="005C1C5F"/>
    <w:rsid w:val="005C2530"/>
    <w:rsid w:val="005C2A4C"/>
    <w:rsid w:val="005C2BDB"/>
    <w:rsid w:val="005C33A0"/>
    <w:rsid w:val="005C393B"/>
    <w:rsid w:val="005C3DAE"/>
    <w:rsid w:val="005C3E4A"/>
    <w:rsid w:val="005C3ED8"/>
    <w:rsid w:val="005C4487"/>
    <w:rsid w:val="005C4CC2"/>
    <w:rsid w:val="005C52C6"/>
    <w:rsid w:val="005C56F5"/>
    <w:rsid w:val="005C6562"/>
    <w:rsid w:val="005C665B"/>
    <w:rsid w:val="005C68E2"/>
    <w:rsid w:val="005C6D94"/>
    <w:rsid w:val="005C6FBD"/>
    <w:rsid w:val="005C70AA"/>
    <w:rsid w:val="005C7BC8"/>
    <w:rsid w:val="005D04D6"/>
    <w:rsid w:val="005D05C2"/>
    <w:rsid w:val="005D0CB7"/>
    <w:rsid w:val="005D10C5"/>
    <w:rsid w:val="005D127C"/>
    <w:rsid w:val="005D18B4"/>
    <w:rsid w:val="005D1D3D"/>
    <w:rsid w:val="005D2B31"/>
    <w:rsid w:val="005D2B37"/>
    <w:rsid w:val="005D2CA2"/>
    <w:rsid w:val="005D2E89"/>
    <w:rsid w:val="005D32CF"/>
    <w:rsid w:val="005D3466"/>
    <w:rsid w:val="005D3A54"/>
    <w:rsid w:val="005D3A9F"/>
    <w:rsid w:val="005D4B58"/>
    <w:rsid w:val="005D56DD"/>
    <w:rsid w:val="005D57FB"/>
    <w:rsid w:val="005D5C0F"/>
    <w:rsid w:val="005D5EC2"/>
    <w:rsid w:val="005D5F4D"/>
    <w:rsid w:val="005D65DA"/>
    <w:rsid w:val="005D6C24"/>
    <w:rsid w:val="005D6C39"/>
    <w:rsid w:val="005D6CE8"/>
    <w:rsid w:val="005D6DB6"/>
    <w:rsid w:val="005D6E8B"/>
    <w:rsid w:val="005D6EAC"/>
    <w:rsid w:val="005D753D"/>
    <w:rsid w:val="005D7AAA"/>
    <w:rsid w:val="005D7B83"/>
    <w:rsid w:val="005D7EBF"/>
    <w:rsid w:val="005D7F36"/>
    <w:rsid w:val="005E000C"/>
    <w:rsid w:val="005E01ED"/>
    <w:rsid w:val="005E035B"/>
    <w:rsid w:val="005E07F8"/>
    <w:rsid w:val="005E0AD6"/>
    <w:rsid w:val="005E1177"/>
    <w:rsid w:val="005E1CD7"/>
    <w:rsid w:val="005E20F0"/>
    <w:rsid w:val="005E2239"/>
    <w:rsid w:val="005E2267"/>
    <w:rsid w:val="005E27CA"/>
    <w:rsid w:val="005E3524"/>
    <w:rsid w:val="005E36B5"/>
    <w:rsid w:val="005E373D"/>
    <w:rsid w:val="005E3F15"/>
    <w:rsid w:val="005E415D"/>
    <w:rsid w:val="005E4308"/>
    <w:rsid w:val="005E4A5D"/>
    <w:rsid w:val="005E4D2A"/>
    <w:rsid w:val="005E5C35"/>
    <w:rsid w:val="005E6058"/>
    <w:rsid w:val="005E6258"/>
    <w:rsid w:val="005E62F3"/>
    <w:rsid w:val="005E6A5F"/>
    <w:rsid w:val="005E72A3"/>
    <w:rsid w:val="005E7F24"/>
    <w:rsid w:val="005F0004"/>
    <w:rsid w:val="005F058E"/>
    <w:rsid w:val="005F0C80"/>
    <w:rsid w:val="005F0F52"/>
    <w:rsid w:val="005F15AD"/>
    <w:rsid w:val="005F1853"/>
    <w:rsid w:val="005F1930"/>
    <w:rsid w:val="005F1A85"/>
    <w:rsid w:val="005F227A"/>
    <w:rsid w:val="005F25FB"/>
    <w:rsid w:val="005F26D1"/>
    <w:rsid w:val="005F2CA2"/>
    <w:rsid w:val="005F2DEC"/>
    <w:rsid w:val="005F2E33"/>
    <w:rsid w:val="005F32EB"/>
    <w:rsid w:val="005F3603"/>
    <w:rsid w:val="005F39E6"/>
    <w:rsid w:val="005F3A29"/>
    <w:rsid w:val="005F3F17"/>
    <w:rsid w:val="005F42EF"/>
    <w:rsid w:val="005F48AB"/>
    <w:rsid w:val="005F4E1C"/>
    <w:rsid w:val="005F5259"/>
    <w:rsid w:val="005F5B4D"/>
    <w:rsid w:val="005F622B"/>
    <w:rsid w:val="005F698C"/>
    <w:rsid w:val="005F6A31"/>
    <w:rsid w:val="005F6EA3"/>
    <w:rsid w:val="005F7952"/>
    <w:rsid w:val="005F7BD7"/>
    <w:rsid w:val="0060008B"/>
    <w:rsid w:val="006003E2"/>
    <w:rsid w:val="00600554"/>
    <w:rsid w:val="006006AC"/>
    <w:rsid w:val="006006DD"/>
    <w:rsid w:val="0060080F"/>
    <w:rsid w:val="006017D6"/>
    <w:rsid w:val="006019D1"/>
    <w:rsid w:val="006023C7"/>
    <w:rsid w:val="0060244E"/>
    <w:rsid w:val="00602721"/>
    <w:rsid w:val="00602957"/>
    <w:rsid w:val="00602B6E"/>
    <w:rsid w:val="00602E0D"/>
    <w:rsid w:val="0060323D"/>
    <w:rsid w:val="00603412"/>
    <w:rsid w:val="00603422"/>
    <w:rsid w:val="0060411F"/>
    <w:rsid w:val="00604F53"/>
    <w:rsid w:val="0060541F"/>
    <w:rsid w:val="00605630"/>
    <w:rsid w:val="006059FA"/>
    <w:rsid w:val="00605D8B"/>
    <w:rsid w:val="006063A0"/>
    <w:rsid w:val="0060676F"/>
    <w:rsid w:val="00607013"/>
    <w:rsid w:val="00607046"/>
    <w:rsid w:val="00607944"/>
    <w:rsid w:val="00610417"/>
    <w:rsid w:val="00610988"/>
    <w:rsid w:val="00610C4F"/>
    <w:rsid w:val="00611030"/>
    <w:rsid w:val="006117E5"/>
    <w:rsid w:val="00611878"/>
    <w:rsid w:val="00612408"/>
    <w:rsid w:val="00612FC8"/>
    <w:rsid w:val="006132B9"/>
    <w:rsid w:val="0061384A"/>
    <w:rsid w:val="006138B6"/>
    <w:rsid w:val="00613942"/>
    <w:rsid w:val="00613BA6"/>
    <w:rsid w:val="00613EA3"/>
    <w:rsid w:val="00613FE6"/>
    <w:rsid w:val="0061402A"/>
    <w:rsid w:val="00614190"/>
    <w:rsid w:val="006143D2"/>
    <w:rsid w:val="00614422"/>
    <w:rsid w:val="00614E8B"/>
    <w:rsid w:val="0061505F"/>
    <w:rsid w:val="00616059"/>
    <w:rsid w:val="006160A4"/>
    <w:rsid w:val="00616107"/>
    <w:rsid w:val="00616499"/>
    <w:rsid w:val="00616577"/>
    <w:rsid w:val="006167D3"/>
    <w:rsid w:val="006169B8"/>
    <w:rsid w:val="00616EC5"/>
    <w:rsid w:val="00617133"/>
    <w:rsid w:val="00617165"/>
    <w:rsid w:val="0061798B"/>
    <w:rsid w:val="00617B2E"/>
    <w:rsid w:val="006201E5"/>
    <w:rsid w:val="0062053E"/>
    <w:rsid w:val="006219EB"/>
    <w:rsid w:val="00621A1B"/>
    <w:rsid w:val="00621AEC"/>
    <w:rsid w:val="00621E50"/>
    <w:rsid w:val="00621F22"/>
    <w:rsid w:val="00622689"/>
    <w:rsid w:val="00622698"/>
    <w:rsid w:val="0062386D"/>
    <w:rsid w:val="006240C8"/>
    <w:rsid w:val="006251B0"/>
    <w:rsid w:val="00625298"/>
    <w:rsid w:val="00625302"/>
    <w:rsid w:val="006254B0"/>
    <w:rsid w:val="00625771"/>
    <w:rsid w:val="00626970"/>
    <w:rsid w:val="00626A03"/>
    <w:rsid w:val="006275E1"/>
    <w:rsid w:val="006277F5"/>
    <w:rsid w:val="006277F7"/>
    <w:rsid w:val="00630AAD"/>
    <w:rsid w:val="00630E07"/>
    <w:rsid w:val="006313A4"/>
    <w:rsid w:val="0063167D"/>
    <w:rsid w:val="00631D90"/>
    <w:rsid w:val="00631D9A"/>
    <w:rsid w:val="00632479"/>
    <w:rsid w:val="00632BBE"/>
    <w:rsid w:val="0063329F"/>
    <w:rsid w:val="006332EA"/>
    <w:rsid w:val="006335F4"/>
    <w:rsid w:val="00633A30"/>
    <w:rsid w:val="0063459E"/>
    <w:rsid w:val="00634AA8"/>
    <w:rsid w:val="006356C6"/>
    <w:rsid w:val="00635A14"/>
    <w:rsid w:val="0063615A"/>
    <w:rsid w:val="0063629F"/>
    <w:rsid w:val="00636715"/>
    <w:rsid w:val="0063672A"/>
    <w:rsid w:val="006367F1"/>
    <w:rsid w:val="00636803"/>
    <w:rsid w:val="00636A22"/>
    <w:rsid w:val="00636A4E"/>
    <w:rsid w:val="00636D70"/>
    <w:rsid w:val="00636EC1"/>
    <w:rsid w:val="00640300"/>
    <w:rsid w:val="00640C31"/>
    <w:rsid w:val="00640EAD"/>
    <w:rsid w:val="006410D8"/>
    <w:rsid w:val="00641C01"/>
    <w:rsid w:val="00642242"/>
    <w:rsid w:val="00642349"/>
    <w:rsid w:val="00642D2C"/>
    <w:rsid w:val="0064331F"/>
    <w:rsid w:val="006433E3"/>
    <w:rsid w:val="00644512"/>
    <w:rsid w:val="00644638"/>
    <w:rsid w:val="006446EB"/>
    <w:rsid w:val="00644C26"/>
    <w:rsid w:val="00644DED"/>
    <w:rsid w:val="00644FE0"/>
    <w:rsid w:val="006456C9"/>
    <w:rsid w:val="00645CBC"/>
    <w:rsid w:val="00645E06"/>
    <w:rsid w:val="006464BB"/>
    <w:rsid w:val="006465C6"/>
    <w:rsid w:val="00646CFC"/>
    <w:rsid w:val="00647651"/>
    <w:rsid w:val="00647A21"/>
    <w:rsid w:val="006502C9"/>
    <w:rsid w:val="0065097F"/>
    <w:rsid w:val="00650EF0"/>
    <w:rsid w:val="0065195D"/>
    <w:rsid w:val="00651FA6"/>
    <w:rsid w:val="00652A9A"/>
    <w:rsid w:val="00652EF0"/>
    <w:rsid w:val="00653059"/>
    <w:rsid w:val="0065327C"/>
    <w:rsid w:val="006532DA"/>
    <w:rsid w:val="00653EC4"/>
    <w:rsid w:val="00654D8E"/>
    <w:rsid w:val="006551C8"/>
    <w:rsid w:val="00655411"/>
    <w:rsid w:val="006554F5"/>
    <w:rsid w:val="00655F18"/>
    <w:rsid w:val="00655FA5"/>
    <w:rsid w:val="00656299"/>
    <w:rsid w:val="00656EDB"/>
    <w:rsid w:val="006570FB"/>
    <w:rsid w:val="00657238"/>
    <w:rsid w:val="00657BC5"/>
    <w:rsid w:val="00657EE8"/>
    <w:rsid w:val="006606B9"/>
    <w:rsid w:val="00660C84"/>
    <w:rsid w:val="00660F8E"/>
    <w:rsid w:val="0066131B"/>
    <w:rsid w:val="00661320"/>
    <w:rsid w:val="006619D8"/>
    <w:rsid w:val="00661C58"/>
    <w:rsid w:val="00661F2A"/>
    <w:rsid w:val="00662202"/>
    <w:rsid w:val="00662884"/>
    <w:rsid w:val="00662CFA"/>
    <w:rsid w:val="00662DFF"/>
    <w:rsid w:val="00663204"/>
    <w:rsid w:val="0066362B"/>
    <w:rsid w:val="0066382C"/>
    <w:rsid w:val="006639E5"/>
    <w:rsid w:val="00664568"/>
    <w:rsid w:val="00664B9F"/>
    <w:rsid w:val="00664C02"/>
    <w:rsid w:val="0066532B"/>
    <w:rsid w:val="00665538"/>
    <w:rsid w:val="00665B12"/>
    <w:rsid w:val="00665C41"/>
    <w:rsid w:val="00665FA6"/>
    <w:rsid w:val="0066613E"/>
    <w:rsid w:val="00666196"/>
    <w:rsid w:val="006661B8"/>
    <w:rsid w:val="00666739"/>
    <w:rsid w:val="006679EA"/>
    <w:rsid w:val="00670012"/>
    <w:rsid w:val="006705C6"/>
    <w:rsid w:val="00670995"/>
    <w:rsid w:val="00670A66"/>
    <w:rsid w:val="00671616"/>
    <w:rsid w:val="006716D0"/>
    <w:rsid w:val="00671960"/>
    <w:rsid w:val="0067259B"/>
    <w:rsid w:val="00673985"/>
    <w:rsid w:val="0067480E"/>
    <w:rsid w:val="0067560D"/>
    <w:rsid w:val="00675678"/>
    <w:rsid w:val="006758DD"/>
    <w:rsid w:val="00675ACC"/>
    <w:rsid w:val="00676600"/>
    <w:rsid w:val="00676800"/>
    <w:rsid w:val="00676852"/>
    <w:rsid w:val="00676858"/>
    <w:rsid w:val="0067742C"/>
    <w:rsid w:val="0067795E"/>
    <w:rsid w:val="006801E5"/>
    <w:rsid w:val="00680459"/>
    <w:rsid w:val="00680B26"/>
    <w:rsid w:val="00680C45"/>
    <w:rsid w:val="00680F9B"/>
    <w:rsid w:val="00680FD8"/>
    <w:rsid w:val="0068139C"/>
    <w:rsid w:val="00681C7A"/>
    <w:rsid w:val="00681FE8"/>
    <w:rsid w:val="00682869"/>
    <w:rsid w:val="00682D1D"/>
    <w:rsid w:val="00682EA8"/>
    <w:rsid w:val="00683030"/>
    <w:rsid w:val="0068310B"/>
    <w:rsid w:val="00683528"/>
    <w:rsid w:val="00683A5E"/>
    <w:rsid w:val="00683B04"/>
    <w:rsid w:val="0068429D"/>
    <w:rsid w:val="00684C77"/>
    <w:rsid w:val="00685518"/>
    <w:rsid w:val="006855A5"/>
    <w:rsid w:val="006857AD"/>
    <w:rsid w:val="00685EBF"/>
    <w:rsid w:val="006863A6"/>
    <w:rsid w:val="00686AB6"/>
    <w:rsid w:val="00686D80"/>
    <w:rsid w:val="006877E5"/>
    <w:rsid w:val="006878F6"/>
    <w:rsid w:val="00687A5C"/>
    <w:rsid w:val="00687AE6"/>
    <w:rsid w:val="00687E1C"/>
    <w:rsid w:val="006900B0"/>
    <w:rsid w:val="00690545"/>
    <w:rsid w:val="0069062F"/>
    <w:rsid w:val="00690B6F"/>
    <w:rsid w:val="00691178"/>
    <w:rsid w:val="00691234"/>
    <w:rsid w:val="006916DF"/>
    <w:rsid w:val="00691ACA"/>
    <w:rsid w:val="00691C64"/>
    <w:rsid w:val="0069216F"/>
    <w:rsid w:val="0069260F"/>
    <w:rsid w:val="00692696"/>
    <w:rsid w:val="00692CB8"/>
    <w:rsid w:val="00692ED9"/>
    <w:rsid w:val="00693896"/>
    <w:rsid w:val="00693A06"/>
    <w:rsid w:val="00693A9F"/>
    <w:rsid w:val="00693B0E"/>
    <w:rsid w:val="00693CA8"/>
    <w:rsid w:val="00693EA3"/>
    <w:rsid w:val="00693F6F"/>
    <w:rsid w:val="006947DB"/>
    <w:rsid w:val="00694C64"/>
    <w:rsid w:val="00694D5B"/>
    <w:rsid w:val="0069518C"/>
    <w:rsid w:val="00695198"/>
    <w:rsid w:val="00695762"/>
    <w:rsid w:val="006959AA"/>
    <w:rsid w:val="0069723D"/>
    <w:rsid w:val="006973E2"/>
    <w:rsid w:val="00697968"/>
    <w:rsid w:val="006979A3"/>
    <w:rsid w:val="006A0550"/>
    <w:rsid w:val="006A0E82"/>
    <w:rsid w:val="006A123C"/>
    <w:rsid w:val="006A1478"/>
    <w:rsid w:val="006A19DC"/>
    <w:rsid w:val="006A1BC6"/>
    <w:rsid w:val="006A22D5"/>
    <w:rsid w:val="006A2614"/>
    <w:rsid w:val="006A3382"/>
    <w:rsid w:val="006A348E"/>
    <w:rsid w:val="006A3A5B"/>
    <w:rsid w:val="006A3C3D"/>
    <w:rsid w:val="006A428C"/>
    <w:rsid w:val="006A4631"/>
    <w:rsid w:val="006A4735"/>
    <w:rsid w:val="006A4B8F"/>
    <w:rsid w:val="006A4BBF"/>
    <w:rsid w:val="006A4FC9"/>
    <w:rsid w:val="006A5616"/>
    <w:rsid w:val="006A59C9"/>
    <w:rsid w:val="006A5B0E"/>
    <w:rsid w:val="006A601A"/>
    <w:rsid w:val="006A6280"/>
    <w:rsid w:val="006A68ED"/>
    <w:rsid w:val="006A6A2F"/>
    <w:rsid w:val="006A7818"/>
    <w:rsid w:val="006A7883"/>
    <w:rsid w:val="006A7911"/>
    <w:rsid w:val="006A7AFE"/>
    <w:rsid w:val="006A7B53"/>
    <w:rsid w:val="006A7CBD"/>
    <w:rsid w:val="006B0066"/>
    <w:rsid w:val="006B034D"/>
    <w:rsid w:val="006B04AA"/>
    <w:rsid w:val="006B0BAF"/>
    <w:rsid w:val="006B0E7E"/>
    <w:rsid w:val="006B0EB5"/>
    <w:rsid w:val="006B1653"/>
    <w:rsid w:val="006B171E"/>
    <w:rsid w:val="006B1A07"/>
    <w:rsid w:val="006B1D84"/>
    <w:rsid w:val="006B21BC"/>
    <w:rsid w:val="006B2456"/>
    <w:rsid w:val="006B25D6"/>
    <w:rsid w:val="006B2C4D"/>
    <w:rsid w:val="006B31D4"/>
    <w:rsid w:val="006B3BEE"/>
    <w:rsid w:val="006B3D41"/>
    <w:rsid w:val="006B4089"/>
    <w:rsid w:val="006B4B5B"/>
    <w:rsid w:val="006B53EA"/>
    <w:rsid w:val="006B59B3"/>
    <w:rsid w:val="006B5FA4"/>
    <w:rsid w:val="006B605E"/>
    <w:rsid w:val="006B62F9"/>
    <w:rsid w:val="006B63F3"/>
    <w:rsid w:val="006B64BC"/>
    <w:rsid w:val="006B6E0A"/>
    <w:rsid w:val="006B7353"/>
    <w:rsid w:val="006B7B1A"/>
    <w:rsid w:val="006C0336"/>
    <w:rsid w:val="006C0C1C"/>
    <w:rsid w:val="006C0E67"/>
    <w:rsid w:val="006C1332"/>
    <w:rsid w:val="006C1665"/>
    <w:rsid w:val="006C17F2"/>
    <w:rsid w:val="006C2019"/>
    <w:rsid w:val="006C22BE"/>
    <w:rsid w:val="006C2741"/>
    <w:rsid w:val="006C3532"/>
    <w:rsid w:val="006C35A3"/>
    <w:rsid w:val="006C3639"/>
    <w:rsid w:val="006C3BB1"/>
    <w:rsid w:val="006C3CEE"/>
    <w:rsid w:val="006C3E02"/>
    <w:rsid w:val="006C3EBA"/>
    <w:rsid w:val="006C4110"/>
    <w:rsid w:val="006C45F9"/>
    <w:rsid w:val="006C4691"/>
    <w:rsid w:val="006C554D"/>
    <w:rsid w:val="006C5D38"/>
    <w:rsid w:val="006C5FD5"/>
    <w:rsid w:val="006C6687"/>
    <w:rsid w:val="006C6837"/>
    <w:rsid w:val="006C68A9"/>
    <w:rsid w:val="006C6AA1"/>
    <w:rsid w:val="006C6D41"/>
    <w:rsid w:val="006C7259"/>
    <w:rsid w:val="006C7618"/>
    <w:rsid w:val="006D0027"/>
    <w:rsid w:val="006D0921"/>
    <w:rsid w:val="006D0BA3"/>
    <w:rsid w:val="006D12D5"/>
    <w:rsid w:val="006D14E2"/>
    <w:rsid w:val="006D1E83"/>
    <w:rsid w:val="006D271D"/>
    <w:rsid w:val="006D27D6"/>
    <w:rsid w:val="006D2BF7"/>
    <w:rsid w:val="006D37FA"/>
    <w:rsid w:val="006D3F8E"/>
    <w:rsid w:val="006D43C6"/>
    <w:rsid w:val="006D4613"/>
    <w:rsid w:val="006D4D4C"/>
    <w:rsid w:val="006D5227"/>
    <w:rsid w:val="006D5529"/>
    <w:rsid w:val="006D57E1"/>
    <w:rsid w:val="006D5ABA"/>
    <w:rsid w:val="006D6DB4"/>
    <w:rsid w:val="006D6F26"/>
    <w:rsid w:val="006D7491"/>
    <w:rsid w:val="006D790D"/>
    <w:rsid w:val="006D7DAC"/>
    <w:rsid w:val="006E07DE"/>
    <w:rsid w:val="006E0CB0"/>
    <w:rsid w:val="006E170E"/>
    <w:rsid w:val="006E1A14"/>
    <w:rsid w:val="006E1BAC"/>
    <w:rsid w:val="006E1C01"/>
    <w:rsid w:val="006E1E2D"/>
    <w:rsid w:val="006E2023"/>
    <w:rsid w:val="006E24E1"/>
    <w:rsid w:val="006E2A14"/>
    <w:rsid w:val="006E2A53"/>
    <w:rsid w:val="006E33FB"/>
    <w:rsid w:val="006E3515"/>
    <w:rsid w:val="006E35FC"/>
    <w:rsid w:val="006E3A0C"/>
    <w:rsid w:val="006E40FF"/>
    <w:rsid w:val="006E470B"/>
    <w:rsid w:val="006E4E6D"/>
    <w:rsid w:val="006E5762"/>
    <w:rsid w:val="006E5796"/>
    <w:rsid w:val="006E592E"/>
    <w:rsid w:val="006E5A7F"/>
    <w:rsid w:val="006E627F"/>
    <w:rsid w:val="006E7114"/>
    <w:rsid w:val="006E713B"/>
    <w:rsid w:val="006E79DC"/>
    <w:rsid w:val="006E7EB4"/>
    <w:rsid w:val="006F0804"/>
    <w:rsid w:val="006F0C34"/>
    <w:rsid w:val="006F1183"/>
    <w:rsid w:val="006F137D"/>
    <w:rsid w:val="006F1B4D"/>
    <w:rsid w:val="006F200C"/>
    <w:rsid w:val="006F244B"/>
    <w:rsid w:val="006F248B"/>
    <w:rsid w:val="006F2523"/>
    <w:rsid w:val="006F2733"/>
    <w:rsid w:val="006F2C3B"/>
    <w:rsid w:val="006F2F21"/>
    <w:rsid w:val="006F3124"/>
    <w:rsid w:val="006F31CF"/>
    <w:rsid w:val="006F3234"/>
    <w:rsid w:val="006F35CE"/>
    <w:rsid w:val="006F3BFF"/>
    <w:rsid w:val="006F45EF"/>
    <w:rsid w:val="006F477F"/>
    <w:rsid w:val="006F48B8"/>
    <w:rsid w:val="006F4947"/>
    <w:rsid w:val="006F4BB1"/>
    <w:rsid w:val="006F4BB5"/>
    <w:rsid w:val="006F501F"/>
    <w:rsid w:val="006F5796"/>
    <w:rsid w:val="006F59CC"/>
    <w:rsid w:val="006F6070"/>
    <w:rsid w:val="006F61DF"/>
    <w:rsid w:val="006F6223"/>
    <w:rsid w:val="006F6419"/>
    <w:rsid w:val="006F6D22"/>
    <w:rsid w:val="006F6EC0"/>
    <w:rsid w:val="006F7181"/>
    <w:rsid w:val="006F7DC5"/>
    <w:rsid w:val="007001D4"/>
    <w:rsid w:val="007003D0"/>
    <w:rsid w:val="00700556"/>
    <w:rsid w:val="00700592"/>
    <w:rsid w:val="007005C9"/>
    <w:rsid w:val="007009EB"/>
    <w:rsid w:val="007013A7"/>
    <w:rsid w:val="007019FE"/>
    <w:rsid w:val="00702306"/>
    <w:rsid w:val="00702629"/>
    <w:rsid w:val="007028B7"/>
    <w:rsid w:val="0070296E"/>
    <w:rsid w:val="007033D8"/>
    <w:rsid w:val="007035E6"/>
    <w:rsid w:val="00703605"/>
    <w:rsid w:val="0070363C"/>
    <w:rsid w:val="007039D0"/>
    <w:rsid w:val="00703A8B"/>
    <w:rsid w:val="00703E0E"/>
    <w:rsid w:val="00703E8F"/>
    <w:rsid w:val="00704388"/>
    <w:rsid w:val="00704BE3"/>
    <w:rsid w:val="00704FA8"/>
    <w:rsid w:val="00705108"/>
    <w:rsid w:val="007051C4"/>
    <w:rsid w:val="0070550D"/>
    <w:rsid w:val="007060D5"/>
    <w:rsid w:val="00706587"/>
    <w:rsid w:val="00706910"/>
    <w:rsid w:val="00706F12"/>
    <w:rsid w:val="00707518"/>
    <w:rsid w:val="00707D5B"/>
    <w:rsid w:val="00707DE8"/>
    <w:rsid w:val="00707E8C"/>
    <w:rsid w:val="00710342"/>
    <w:rsid w:val="00710547"/>
    <w:rsid w:val="007105EC"/>
    <w:rsid w:val="00710DCA"/>
    <w:rsid w:val="0071217C"/>
    <w:rsid w:val="00712AD8"/>
    <w:rsid w:val="00712EAF"/>
    <w:rsid w:val="00712F02"/>
    <w:rsid w:val="00713090"/>
    <w:rsid w:val="007133A9"/>
    <w:rsid w:val="00713969"/>
    <w:rsid w:val="00713F86"/>
    <w:rsid w:val="007140BD"/>
    <w:rsid w:val="007141C9"/>
    <w:rsid w:val="0071434A"/>
    <w:rsid w:val="00714505"/>
    <w:rsid w:val="00714953"/>
    <w:rsid w:val="00714D40"/>
    <w:rsid w:val="00714DE5"/>
    <w:rsid w:val="00715120"/>
    <w:rsid w:val="007153F8"/>
    <w:rsid w:val="00716E6C"/>
    <w:rsid w:val="00716F68"/>
    <w:rsid w:val="007176CA"/>
    <w:rsid w:val="007178A9"/>
    <w:rsid w:val="00717C17"/>
    <w:rsid w:val="007200C1"/>
    <w:rsid w:val="0072063B"/>
    <w:rsid w:val="00720767"/>
    <w:rsid w:val="00720AF5"/>
    <w:rsid w:val="00720B4E"/>
    <w:rsid w:val="00721279"/>
    <w:rsid w:val="0072132F"/>
    <w:rsid w:val="007214F9"/>
    <w:rsid w:val="00721B5A"/>
    <w:rsid w:val="00721C03"/>
    <w:rsid w:val="00721C7D"/>
    <w:rsid w:val="00721E41"/>
    <w:rsid w:val="00722145"/>
    <w:rsid w:val="00722277"/>
    <w:rsid w:val="00722831"/>
    <w:rsid w:val="00723519"/>
    <w:rsid w:val="00723A0C"/>
    <w:rsid w:val="00723CE9"/>
    <w:rsid w:val="00723E5D"/>
    <w:rsid w:val="0072428E"/>
    <w:rsid w:val="0072430E"/>
    <w:rsid w:val="00724935"/>
    <w:rsid w:val="00724D20"/>
    <w:rsid w:val="00724DCA"/>
    <w:rsid w:val="0072516E"/>
    <w:rsid w:val="00725219"/>
    <w:rsid w:val="007264D3"/>
    <w:rsid w:val="00726529"/>
    <w:rsid w:val="00726637"/>
    <w:rsid w:val="00726D16"/>
    <w:rsid w:val="00727829"/>
    <w:rsid w:val="00727907"/>
    <w:rsid w:val="00727C2F"/>
    <w:rsid w:val="0073007E"/>
    <w:rsid w:val="0073030E"/>
    <w:rsid w:val="007304F3"/>
    <w:rsid w:val="0073060D"/>
    <w:rsid w:val="0073084B"/>
    <w:rsid w:val="007308A2"/>
    <w:rsid w:val="00730940"/>
    <w:rsid w:val="00730DE6"/>
    <w:rsid w:val="00731A4F"/>
    <w:rsid w:val="00731BB3"/>
    <w:rsid w:val="00731FD7"/>
    <w:rsid w:val="00732AD2"/>
    <w:rsid w:val="00732B9C"/>
    <w:rsid w:val="00732C22"/>
    <w:rsid w:val="007331F9"/>
    <w:rsid w:val="00733595"/>
    <w:rsid w:val="00734674"/>
    <w:rsid w:val="00734748"/>
    <w:rsid w:val="00734B62"/>
    <w:rsid w:val="00735A5F"/>
    <w:rsid w:val="00735AE2"/>
    <w:rsid w:val="00735AF6"/>
    <w:rsid w:val="00735D93"/>
    <w:rsid w:val="007366E8"/>
    <w:rsid w:val="007368F3"/>
    <w:rsid w:val="00737428"/>
    <w:rsid w:val="0073756E"/>
    <w:rsid w:val="00737AE4"/>
    <w:rsid w:val="00737C19"/>
    <w:rsid w:val="00740334"/>
    <w:rsid w:val="00740925"/>
    <w:rsid w:val="00740A38"/>
    <w:rsid w:val="00740FF8"/>
    <w:rsid w:val="00741052"/>
    <w:rsid w:val="00741AE1"/>
    <w:rsid w:val="007427FA"/>
    <w:rsid w:val="00742C31"/>
    <w:rsid w:val="00742C32"/>
    <w:rsid w:val="00742C95"/>
    <w:rsid w:val="007430A3"/>
    <w:rsid w:val="00743278"/>
    <w:rsid w:val="007432DF"/>
    <w:rsid w:val="00743875"/>
    <w:rsid w:val="00744103"/>
    <w:rsid w:val="00744298"/>
    <w:rsid w:val="00744528"/>
    <w:rsid w:val="007455BD"/>
    <w:rsid w:val="00745634"/>
    <w:rsid w:val="0074588D"/>
    <w:rsid w:val="0074595A"/>
    <w:rsid w:val="00745E1D"/>
    <w:rsid w:val="00745E2F"/>
    <w:rsid w:val="00745FE6"/>
    <w:rsid w:val="00746495"/>
    <w:rsid w:val="00746E94"/>
    <w:rsid w:val="0074769A"/>
    <w:rsid w:val="007476DF"/>
    <w:rsid w:val="00747819"/>
    <w:rsid w:val="00747BC4"/>
    <w:rsid w:val="00747BF1"/>
    <w:rsid w:val="007509F6"/>
    <w:rsid w:val="00750ADA"/>
    <w:rsid w:val="00751541"/>
    <w:rsid w:val="00751E16"/>
    <w:rsid w:val="007520FF"/>
    <w:rsid w:val="00752444"/>
    <w:rsid w:val="0075329B"/>
    <w:rsid w:val="00753337"/>
    <w:rsid w:val="007533ED"/>
    <w:rsid w:val="00753B8C"/>
    <w:rsid w:val="00753FCB"/>
    <w:rsid w:val="00753FF8"/>
    <w:rsid w:val="00754679"/>
    <w:rsid w:val="00754EAB"/>
    <w:rsid w:val="0075580A"/>
    <w:rsid w:val="00755FB8"/>
    <w:rsid w:val="00756ECF"/>
    <w:rsid w:val="00756F17"/>
    <w:rsid w:val="007573B9"/>
    <w:rsid w:val="00757B81"/>
    <w:rsid w:val="00757F7A"/>
    <w:rsid w:val="00760853"/>
    <w:rsid w:val="00760A04"/>
    <w:rsid w:val="00760B5D"/>
    <w:rsid w:val="00760CD8"/>
    <w:rsid w:val="0076115E"/>
    <w:rsid w:val="007611B5"/>
    <w:rsid w:val="007619FE"/>
    <w:rsid w:val="00762291"/>
    <w:rsid w:val="0076249F"/>
    <w:rsid w:val="00762960"/>
    <w:rsid w:val="00763214"/>
    <w:rsid w:val="00763338"/>
    <w:rsid w:val="00763F88"/>
    <w:rsid w:val="00763F94"/>
    <w:rsid w:val="00764CD4"/>
    <w:rsid w:val="007652D6"/>
    <w:rsid w:val="007659D3"/>
    <w:rsid w:val="00766034"/>
    <w:rsid w:val="0076604F"/>
    <w:rsid w:val="007663AF"/>
    <w:rsid w:val="007664BF"/>
    <w:rsid w:val="007674B1"/>
    <w:rsid w:val="007674D8"/>
    <w:rsid w:val="007677BE"/>
    <w:rsid w:val="0076799C"/>
    <w:rsid w:val="00770112"/>
    <w:rsid w:val="0077046C"/>
    <w:rsid w:val="007705CC"/>
    <w:rsid w:val="007705D4"/>
    <w:rsid w:val="00770D4B"/>
    <w:rsid w:val="00771AFB"/>
    <w:rsid w:val="007721B8"/>
    <w:rsid w:val="007726B0"/>
    <w:rsid w:val="00772DCF"/>
    <w:rsid w:val="00772E3E"/>
    <w:rsid w:val="00773545"/>
    <w:rsid w:val="00773A16"/>
    <w:rsid w:val="00773B52"/>
    <w:rsid w:val="00773D36"/>
    <w:rsid w:val="007740F5"/>
    <w:rsid w:val="00775354"/>
    <w:rsid w:val="00775674"/>
    <w:rsid w:val="0077591D"/>
    <w:rsid w:val="00775CB5"/>
    <w:rsid w:val="00776080"/>
    <w:rsid w:val="0077634C"/>
    <w:rsid w:val="007764E1"/>
    <w:rsid w:val="007766C3"/>
    <w:rsid w:val="00777162"/>
    <w:rsid w:val="00777297"/>
    <w:rsid w:val="00780529"/>
    <w:rsid w:val="00780605"/>
    <w:rsid w:val="00780857"/>
    <w:rsid w:val="00781014"/>
    <w:rsid w:val="00781394"/>
    <w:rsid w:val="0078187E"/>
    <w:rsid w:val="007819F9"/>
    <w:rsid w:val="00781BC0"/>
    <w:rsid w:val="00782589"/>
    <w:rsid w:val="00782A3B"/>
    <w:rsid w:val="00783065"/>
    <w:rsid w:val="00783423"/>
    <w:rsid w:val="00783925"/>
    <w:rsid w:val="007839D9"/>
    <w:rsid w:val="00783B7D"/>
    <w:rsid w:val="00783D96"/>
    <w:rsid w:val="00783ED4"/>
    <w:rsid w:val="007843DA"/>
    <w:rsid w:val="00784657"/>
    <w:rsid w:val="00784DE1"/>
    <w:rsid w:val="00784DE8"/>
    <w:rsid w:val="00784FB9"/>
    <w:rsid w:val="00785144"/>
    <w:rsid w:val="0078537A"/>
    <w:rsid w:val="00785829"/>
    <w:rsid w:val="0078583C"/>
    <w:rsid w:val="00785DFC"/>
    <w:rsid w:val="00786015"/>
    <w:rsid w:val="00786762"/>
    <w:rsid w:val="00786AC4"/>
    <w:rsid w:val="00786F76"/>
    <w:rsid w:val="00787159"/>
    <w:rsid w:val="007873D9"/>
    <w:rsid w:val="007877E7"/>
    <w:rsid w:val="00787971"/>
    <w:rsid w:val="00787AC5"/>
    <w:rsid w:val="00787C85"/>
    <w:rsid w:val="00787DBE"/>
    <w:rsid w:val="007900DE"/>
    <w:rsid w:val="0079027C"/>
    <w:rsid w:val="0079057A"/>
    <w:rsid w:val="0079134E"/>
    <w:rsid w:val="007914F5"/>
    <w:rsid w:val="0079168A"/>
    <w:rsid w:val="00792642"/>
    <w:rsid w:val="00792CF3"/>
    <w:rsid w:val="00792D72"/>
    <w:rsid w:val="007934F0"/>
    <w:rsid w:val="007936B9"/>
    <w:rsid w:val="0079381B"/>
    <w:rsid w:val="0079386D"/>
    <w:rsid w:val="0079401F"/>
    <w:rsid w:val="007940A5"/>
    <w:rsid w:val="00794155"/>
    <w:rsid w:val="00794269"/>
    <w:rsid w:val="00794E44"/>
    <w:rsid w:val="00795370"/>
    <w:rsid w:val="007956AD"/>
    <w:rsid w:val="00795892"/>
    <w:rsid w:val="007959CA"/>
    <w:rsid w:val="00795A44"/>
    <w:rsid w:val="00795DEC"/>
    <w:rsid w:val="00797444"/>
    <w:rsid w:val="00797AD4"/>
    <w:rsid w:val="007A01B2"/>
    <w:rsid w:val="007A04E2"/>
    <w:rsid w:val="007A06A4"/>
    <w:rsid w:val="007A09D1"/>
    <w:rsid w:val="007A11B1"/>
    <w:rsid w:val="007A13D1"/>
    <w:rsid w:val="007A19E2"/>
    <w:rsid w:val="007A1E4B"/>
    <w:rsid w:val="007A2022"/>
    <w:rsid w:val="007A2109"/>
    <w:rsid w:val="007A3323"/>
    <w:rsid w:val="007A34A4"/>
    <w:rsid w:val="007A3C34"/>
    <w:rsid w:val="007A3CBC"/>
    <w:rsid w:val="007A474A"/>
    <w:rsid w:val="007A49D3"/>
    <w:rsid w:val="007A4E11"/>
    <w:rsid w:val="007A535F"/>
    <w:rsid w:val="007A57D3"/>
    <w:rsid w:val="007A5841"/>
    <w:rsid w:val="007A5C9A"/>
    <w:rsid w:val="007A5D9A"/>
    <w:rsid w:val="007A63FD"/>
    <w:rsid w:val="007A746C"/>
    <w:rsid w:val="007A7DA3"/>
    <w:rsid w:val="007B07D4"/>
    <w:rsid w:val="007B0DA5"/>
    <w:rsid w:val="007B141A"/>
    <w:rsid w:val="007B168B"/>
    <w:rsid w:val="007B2786"/>
    <w:rsid w:val="007B2D55"/>
    <w:rsid w:val="007B30F3"/>
    <w:rsid w:val="007B3AA3"/>
    <w:rsid w:val="007B4D55"/>
    <w:rsid w:val="007B50A7"/>
    <w:rsid w:val="007B5A86"/>
    <w:rsid w:val="007B5C8A"/>
    <w:rsid w:val="007B5E29"/>
    <w:rsid w:val="007B5F52"/>
    <w:rsid w:val="007B632A"/>
    <w:rsid w:val="007B66AB"/>
    <w:rsid w:val="007B7958"/>
    <w:rsid w:val="007B7BB7"/>
    <w:rsid w:val="007B7BF3"/>
    <w:rsid w:val="007C0BA1"/>
    <w:rsid w:val="007C120D"/>
    <w:rsid w:val="007C15A4"/>
    <w:rsid w:val="007C1EF0"/>
    <w:rsid w:val="007C284F"/>
    <w:rsid w:val="007C294F"/>
    <w:rsid w:val="007C29BC"/>
    <w:rsid w:val="007C2BDD"/>
    <w:rsid w:val="007C2C9D"/>
    <w:rsid w:val="007C2F56"/>
    <w:rsid w:val="007C3077"/>
    <w:rsid w:val="007C30F8"/>
    <w:rsid w:val="007C3681"/>
    <w:rsid w:val="007C404C"/>
    <w:rsid w:val="007C41FF"/>
    <w:rsid w:val="007C440F"/>
    <w:rsid w:val="007C57FD"/>
    <w:rsid w:val="007C5B07"/>
    <w:rsid w:val="007C5EF6"/>
    <w:rsid w:val="007C64D5"/>
    <w:rsid w:val="007C690A"/>
    <w:rsid w:val="007C74AF"/>
    <w:rsid w:val="007C786D"/>
    <w:rsid w:val="007C78E9"/>
    <w:rsid w:val="007D0133"/>
    <w:rsid w:val="007D085B"/>
    <w:rsid w:val="007D0E5E"/>
    <w:rsid w:val="007D1D09"/>
    <w:rsid w:val="007D1D82"/>
    <w:rsid w:val="007D260A"/>
    <w:rsid w:val="007D2BC1"/>
    <w:rsid w:val="007D2C5C"/>
    <w:rsid w:val="007D34C8"/>
    <w:rsid w:val="007D3CEC"/>
    <w:rsid w:val="007D407A"/>
    <w:rsid w:val="007D419A"/>
    <w:rsid w:val="007D44CA"/>
    <w:rsid w:val="007D4890"/>
    <w:rsid w:val="007D5102"/>
    <w:rsid w:val="007D527A"/>
    <w:rsid w:val="007D5C9D"/>
    <w:rsid w:val="007D6178"/>
    <w:rsid w:val="007D6582"/>
    <w:rsid w:val="007D66AB"/>
    <w:rsid w:val="007D6722"/>
    <w:rsid w:val="007D6736"/>
    <w:rsid w:val="007D6BE4"/>
    <w:rsid w:val="007D6D11"/>
    <w:rsid w:val="007D6DCD"/>
    <w:rsid w:val="007D784A"/>
    <w:rsid w:val="007D7D54"/>
    <w:rsid w:val="007D7DA4"/>
    <w:rsid w:val="007D7E54"/>
    <w:rsid w:val="007E0A89"/>
    <w:rsid w:val="007E0B10"/>
    <w:rsid w:val="007E1875"/>
    <w:rsid w:val="007E1C3F"/>
    <w:rsid w:val="007E224A"/>
    <w:rsid w:val="007E2485"/>
    <w:rsid w:val="007E298A"/>
    <w:rsid w:val="007E2B46"/>
    <w:rsid w:val="007E2FB8"/>
    <w:rsid w:val="007E30B7"/>
    <w:rsid w:val="007E347F"/>
    <w:rsid w:val="007E355F"/>
    <w:rsid w:val="007E3E8B"/>
    <w:rsid w:val="007E4343"/>
    <w:rsid w:val="007E47E2"/>
    <w:rsid w:val="007E4965"/>
    <w:rsid w:val="007E5318"/>
    <w:rsid w:val="007E579A"/>
    <w:rsid w:val="007E58DB"/>
    <w:rsid w:val="007E5CE9"/>
    <w:rsid w:val="007E5FE3"/>
    <w:rsid w:val="007E767A"/>
    <w:rsid w:val="007E7F80"/>
    <w:rsid w:val="007F0973"/>
    <w:rsid w:val="007F0E05"/>
    <w:rsid w:val="007F1087"/>
    <w:rsid w:val="007F1261"/>
    <w:rsid w:val="007F12DA"/>
    <w:rsid w:val="007F1337"/>
    <w:rsid w:val="007F1542"/>
    <w:rsid w:val="007F1622"/>
    <w:rsid w:val="007F1AB4"/>
    <w:rsid w:val="007F2559"/>
    <w:rsid w:val="007F2CAA"/>
    <w:rsid w:val="007F30CC"/>
    <w:rsid w:val="007F366E"/>
    <w:rsid w:val="007F3829"/>
    <w:rsid w:val="007F39CA"/>
    <w:rsid w:val="007F3D43"/>
    <w:rsid w:val="007F43AA"/>
    <w:rsid w:val="007F462C"/>
    <w:rsid w:val="007F47DA"/>
    <w:rsid w:val="007F48AA"/>
    <w:rsid w:val="007F5172"/>
    <w:rsid w:val="007F5181"/>
    <w:rsid w:val="007F5187"/>
    <w:rsid w:val="007F51FE"/>
    <w:rsid w:val="007F5C80"/>
    <w:rsid w:val="007F5D65"/>
    <w:rsid w:val="007F643C"/>
    <w:rsid w:val="007F6A39"/>
    <w:rsid w:val="007F6B01"/>
    <w:rsid w:val="007F764A"/>
    <w:rsid w:val="007F7C52"/>
    <w:rsid w:val="0080003E"/>
    <w:rsid w:val="00800394"/>
    <w:rsid w:val="008003DB"/>
    <w:rsid w:val="00800B30"/>
    <w:rsid w:val="008015DC"/>
    <w:rsid w:val="0080219F"/>
    <w:rsid w:val="00802B22"/>
    <w:rsid w:val="008034AB"/>
    <w:rsid w:val="00803CAC"/>
    <w:rsid w:val="00803D05"/>
    <w:rsid w:val="00803DDE"/>
    <w:rsid w:val="00804182"/>
    <w:rsid w:val="00804193"/>
    <w:rsid w:val="00804D5E"/>
    <w:rsid w:val="0080503D"/>
    <w:rsid w:val="008055AF"/>
    <w:rsid w:val="00806160"/>
    <w:rsid w:val="00806394"/>
    <w:rsid w:val="008063A4"/>
    <w:rsid w:val="008066BB"/>
    <w:rsid w:val="00806BAC"/>
    <w:rsid w:val="00807266"/>
    <w:rsid w:val="00807313"/>
    <w:rsid w:val="00807492"/>
    <w:rsid w:val="0080783D"/>
    <w:rsid w:val="00807F95"/>
    <w:rsid w:val="00807FE6"/>
    <w:rsid w:val="00810031"/>
    <w:rsid w:val="00810119"/>
    <w:rsid w:val="008103A5"/>
    <w:rsid w:val="00811A29"/>
    <w:rsid w:val="00811F9D"/>
    <w:rsid w:val="00812095"/>
    <w:rsid w:val="00812230"/>
    <w:rsid w:val="00812358"/>
    <w:rsid w:val="008132BD"/>
    <w:rsid w:val="008135E9"/>
    <w:rsid w:val="00813635"/>
    <w:rsid w:val="00813897"/>
    <w:rsid w:val="00813B67"/>
    <w:rsid w:val="00813D8E"/>
    <w:rsid w:val="008144C4"/>
    <w:rsid w:val="0081470D"/>
    <w:rsid w:val="00814782"/>
    <w:rsid w:val="008148FB"/>
    <w:rsid w:val="0081505B"/>
    <w:rsid w:val="00815DB8"/>
    <w:rsid w:val="0081631F"/>
    <w:rsid w:val="008163C7"/>
    <w:rsid w:val="00816A6D"/>
    <w:rsid w:val="00817503"/>
    <w:rsid w:val="0081761C"/>
    <w:rsid w:val="00817918"/>
    <w:rsid w:val="00817A1C"/>
    <w:rsid w:val="00817C3F"/>
    <w:rsid w:val="008201F9"/>
    <w:rsid w:val="0082036C"/>
    <w:rsid w:val="008205B3"/>
    <w:rsid w:val="00820E83"/>
    <w:rsid w:val="008210D6"/>
    <w:rsid w:val="008212F4"/>
    <w:rsid w:val="008214B5"/>
    <w:rsid w:val="00821506"/>
    <w:rsid w:val="008217FF"/>
    <w:rsid w:val="0082185F"/>
    <w:rsid w:val="00821893"/>
    <w:rsid w:val="00821E86"/>
    <w:rsid w:val="008227C7"/>
    <w:rsid w:val="00822887"/>
    <w:rsid w:val="008229FA"/>
    <w:rsid w:val="00822B00"/>
    <w:rsid w:val="00822CD9"/>
    <w:rsid w:val="00822EBD"/>
    <w:rsid w:val="00823314"/>
    <w:rsid w:val="008238A3"/>
    <w:rsid w:val="00823ADD"/>
    <w:rsid w:val="00823DB6"/>
    <w:rsid w:val="00824AA5"/>
    <w:rsid w:val="0082517A"/>
    <w:rsid w:val="00825236"/>
    <w:rsid w:val="00825A36"/>
    <w:rsid w:val="00825B5B"/>
    <w:rsid w:val="00825D6F"/>
    <w:rsid w:val="00826326"/>
    <w:rsid w:val="00826417"/>
    <w:rsid w:val="00826AF5"/>
    <w:rsid w:val="00826BE3"/>
    <w:rsid w:val="0082720C"/>
    <w:rsid w:val="00827B3B"/>
    <w:rsid w:val="00827F68"/>
    <w:rsid w:val="00827FC8"/>
    <w:rsid w:val="008301E5"/>
    <w:rsid w:val="00830463"/>
    <w:rsid w:val="00830908"/>
    <w:rsid w:val="00830DA7"/>
    <w:rsid w:val="00831426"/>
    <w:rsid w:val="00831CA3"/>
    <w:rsid w:val="00832064"/>
    <w:rsid w:val="008322CB"/>
    <w:rsid w:val="0083314F"/>
    <w:rsid w:val="008336A0"/>
    <w:rsid w:val="00833F06"/>
    <w:rsid w:val="008350EB"/>
    <w:rsid w:val="008351DC"/>
    <w:rsid w:val="00835647"/>
    <w:rsid w:val="008359E4"/>
    <w:rsid w:val="008359F8"/>
    <w:rsid w:val="00835A35"/>
    <w:rsid w:val="00835A8A"/>
    <w:rsid w:val="00835B1D"/>
    <w:rsid w:val="00835D8E"/>
    <w:rsid w:val="008366E9"/>
    <w:rsid w:val="0083676D"/>
    <w:rsid w:val="00836BA2"/>
    <w:rsid w:val="00836D34"/>
    <w:rsid w:val="0083755B"/>
    <w:rsid w:val="0083756B"/>
    <w:rsid w:val="008378D6"/>
    <w:rsid w:val="00840349"/>
    <w:rsid w:val="0084037A"/>
    <w:rsid w:val="00840F6F"/>
    <w:rsid w:val="00841024"/>
    <w:rsid w:val="00841047"/>
    <w:rsid w:val="00841680"/>
    <w:rsid w:val="0084188E"/>
    <w:rsid w:val="008418BE"/>
    <w:rsid w:val="008418D9"/>
    <w:rsid w:val="008426E0"/>
    <w:rsid w:val="00842F24"/>
    <w:rsid w:val="008433BB"/>
    <w:rsid w:val="00843FD7"/>
    <w:rsid w:val="008443FC"/>
    <w:rsid w:val="00844828"/>
    <w:rsid w:val="00844FDF"/>
    <w:rsid w:val="008458A2"/>
    <w:rsid w:val="0084632F"/>
    <w:rsid w:val="0084652F"/>
    <w:rsid w:val="0084678D"/>
    <w:rsid w:val="00846A8E"/>
    <w:rsid w:val="00846CD2"/>
    <w:rsid w:val="00846F25"/>
    <w:rsid w:val="00847540"/>
    <w:rsid w:val="00847EB2"/>
    <w:rsid w:val="00850778"/>
    <w:rsid w:val="00850881"/>
    <w:rsid w:val="00850BA9"/>
    <w:rsid w:val="00851029"/>
    <w:rsid w:val="00851331"/>
    <w:rsid w:val="00851A2F"/>
    <w:rsid w:val="00851CF4"/>
    <w:rsid w:val="00851ED8"/>
    <w:rsid w:val="00851FC1"/>
    <w:rsid w:val="00852411"/>
    <w:rsid w:val="00853261"/>
    <w:rsid w:val="00853485"/>
    <w:rsid w:val="008538E1"/>
    <w:rsid w:val="00853A7B"/>
    <w:rsid w:val="00854468"/>
    <w:rsid w:val="0085498E"/>
    <w:rsid w:val="00854A93"/>
    <w:rsid w:val="00854C23"/>
    <w:rsid w:val="00854C9E"/>
    <w:rsid w:val="008550D0"/>
    <w:rsid w:val="008553FC"/>
    <w:rsid w:val="008558D7"/>
    <w:rsid w:val="00855904"/>
    <w:rsid w:val="00855D41"/>
    <w:rsid w:val="00856E5B"/>
    <w:rsid w:val="0085702F"/>
    <w:rsid w:val="008575E9"/>
    <w:rsid w:val="00857B13"/>
    <w:rsid w:val="00857BA1"/>
    <w:rsid w:val="00857F2B"/>
    <w:rsid w:val="00860214"/>
    <w:rsid w:val="00860970"/>
    <w:rsid w:val="00860BF0"/>
    <w:rsid w:val="00860D29"/>
    <w:rsid w:val="00860E20"/>
    <w:rsid w:val="00860EAA"/>
    <w:rsid w:val="008619DF"/>
    <w:rsid w:val="00861BC0"/>
    <w:rsid w:val="00862B17"/>
    <w:rsid w:val="00862D0B"/>
    <w:rsid w:val="008637EF"/>
    <w:rsid w:val="008639D3"/>
    <w:rsid w:val="0086426B"/>
    <w:rsid w:val="00864874"/>
    <w:rsid w:val="0086501A"/>
    <w:rsid w:val="00865635"/>
    <w:rsid w:val="00865802"/>
    <w:rsid w:val="00865926"/>
    <w:rsid w:val="00865BF7"/>
    <w:rsid w:val="00865F1F"/>
    <w:rsid w:val="00866600"/>
    <w:rsid w:val="00867AB1"/>
    <w:rsid w:val="00870046"/>
    <w:rsid w:val="00870BBE"/>
    <w:rsid w:val="00870DAA"/>
    <w:rsid w:val="00871366"/>
    <w:rsid w:val="008713CC"/>
    <w:rsid w:val="0087179C"/>
    <w:rsid w:val="00871C89"/>
    <w:rsid w:val="00871CA5"/>
    <w:rsid w:val="0087268A"/>
    <w:rsid w:val="00873925"/>
    <w:rsid w:val="00873A51"/>
    <w:rsid w:val="00873ED2"/>
    <w:rsid w:val="0087404E"/>
    <w:rsid w:val="008746D0"/>
    <w:rsid w:val="00874835"/>
    <w:rsid w:val="00874B6F"/>
    <w:rsid w:val="0087504F"/>
    <w:rsid w:val="008750DC"/>
    <w:rsid w:val="0087523A"/>
    <w:rsid w:val="008756E4"/>
    <w:rsid w:val="008756FD"/>
    <w:rsid w:val="008757EA"/>
    <w:rsid w:val="00875C78"/>
    <w:rsid w:val="008769BB"/>
    <w:rsid w:val="008769DD"/>
    <w:rsid w:val="00876EF6"/>
    <w:rsid w:val="00876FAA"/>
    <w:rsid w:val="008777AE"/>
    <w:rsid w:val="00877D1A"/>
    <w:rsid w:val="00880015"/>
    <w:rsid w:val="00880028"/>
    <w:rsid w:val="0088056A"/>
    <w:rsid w:val="00880DAE"/>
    <w:rsid w:val="00881A18"/>
    <w:rsid w:val="0088243E"/>
    <w:rsid w:val="00882553"/>
    <w:rsid w:val="00882724"/>
    <w:rsid w:val="00882ABC"/>
    <w:rsid w:val="00882D56"/>
    <w:rsid w:val="0088340A"/>
    <w:rsid w:val="008838A3"/>
    <w:rsid w:val="008839A0"/>
    <w:rsid w:val="008846B3"/>
    <w:rsid w:val="00884AB5"/>
    <w:rsid w:val="00884BCC"/>
    <w:rsid w:val="0088506E"/>
    <w:rsid w:val="00885296"/>
    <w:rsid w:val="0088736B"/>
    <w:rsid w:val="008873D7"/>
    <w:rsid w:val="0088796E"/>
    <w:rsid w:val="00887CBC"/>
    <w:rsid w:val="008906C0"/>
    <w:rsid w:val="00890FB1"/>
    <w:rsid w:val="00891744"/>
    <w:rsid w:val="0089250F"/>
    <w:rsid w:val="00892FD7"/>
    <w:rsid w:val="0089341F"/>
    <w:rsid w:val="008939A9"/>
    <w:rsid w:val="00893AB6"/>
    <w:rsid w:val="00893B66"/>
    <w:rsid w:val="0089402C"/>
    <w:rsid w:val="00894368"/>
    <w:rsid w:val="008948BD"/>
    <w:rsid w:val="00895056"/>
    <w:rsid w:val="008952E5"/>
    <w:rsid w:val="0089577E"/>
    <w:rsid w:val="00895ECD"/>
    <w:rsid w:val="008A051F"/>
    <w:rsid w:val="008A0589"/>
    <w:rsid w:val="008A0BDC"/>
    <w:rsid w:val="008A1603"/>
    <w:rsid w:val="008A1716"/>
    <w:rsid w:val="008A1CBF"/>
    <w:rsid w:val="008A1D62"/>
    <w:rsid w:val="008A223E"/>
    <w:rsid w:val="008A224C"/>
    <w:rsid w:val="008A2C4C"/>
    <w:rsid w:val="008A2CB2"/>
    <w:rsid w:val="008A2CD4"/>
    <w:rsid w:val="008A2DF9"/>
    <w:rsid w:val="008A30DC"/>
    <w:rsid w:val="008A31F8"/>
    <w:rsid w:val="008A36C5"/>
    <w:rsid w:val="008A41B7"/>
    <w:rsid w:val="008A42BB"/>
    <w:rsid w:val="008A4424"/>
    <w:rsid w:val="008A449E"/>
    <w:rsid w:val="008A4AA4"/>
    <w:rsid w:val="008A5128"/>
    <w:rsid w:val="008A5136"/>
    <w:rsid w:val="008A5286"/>
    <w:rsid w:val="008A5D2A"/>
    <w:rsid w:val="008A60EB"/>
    <w:rsid w:val="008A62EA"/>
    <w:rsid w:val="008A69EF"/>
    <w:rsid w:val="008A6AA6"/>
    <w:rsid w:val="008A7999"/>
    <w:rsid w:val="008A7A77"/>
    <w:rsid w:val="008A7F64"/>
    <w:rsid w:val="008B038D"/>
    <w:rsid w:val="008B047E"/>
    <w:rsid w:val="008B0B63"/>
    <w:rsid w:val="008B144C"/>
    <w:rsid w:val="008B22D3"/>
    <w:rsid w:val="008B245A"/>
    <w:rsid w:val="008B3CE3"/>
    <w:rsid w:val="008B4E48"/>
    <w:rsid w:val="008B54C0"/>
    <w:rsid w:val="008B56BB"/>
    <w:rsid w:val="008B5EF7"/>
    <w:rsid w:val="008B6310"/>
    <w:rsid w:val="008B730C"/>
    <w:rsid w:val="008B732A"/>
    <w:rsid w:val="008C0091"/>
    <w:rsid w:val="008C04FA"/>
    <w:rsid w:val="008C095B"/>
    <w:rsid w:val="008C09D7"/>
    <w:rsid w:val="008C100E"/>
    <w:rsid w:val="008C1718"/>
    <w:rsid w:val="008C252A"/>
    <w:rsid w:val="008C2A2A"/>
    <w:rsid w:val="008C348F"/>
    <w:rsid w:val="008C36E8"/>
    <w:rsid w:val="008C468D"/>
    <w:rsid w:val="008C4870"/>
    <w:rsid w:val="008C497A"/>
    <w:rsid w:val="008C4BBE"/>
    <w:rsid w:val="008C528A"/>
    <w:rsid w:val="008C5A7E"/>
    <w:rsid w:val="008C5EAF"/>
    <w:rsid w:val="008C6F76"/>
    <w:rsid w:val="008C700E"/>
    <w:rsid w:val="008C71DF"/>
    <w:rsid w:val="008C76EE"/>
    <w:rsid w:val="008C7716"/>
    <w:rsid w:val="008C7836"/>
    <w:rsid w:val="008C79E9"/>
    <w:rsid w:val="008C7AAC"/>
    <w:rsid w:val="008C7BBC"/>
    <w:rsid w:val="008D0594"/>
    <w:rsid w:val="008D0B94"/>
    <w:rsid w:val="008D0F14"/>
    <w:rsid w:val="008D151A"/>
    <w:rsid w:val="008D1582"/>
    <w:rsid w:val="008D166F"/>
    <w:rsid w:val="008D198C"/>
    <w:rsid w:val="008D1A3F"/>
    <w:rsid w:val="008D21FF"/>
    <w:rsid w:val="008D25C5"/>
    <w:rsid w:val="008D2819"/>
    <w:rsid w:val="008D3D5A"/>
    <w:rsid w:val="008D4234"/>
    <w:rsid w:val="008D47FF"/>
    <w:rsid w:val="008D4C3C"/>
    <w:rsid w:val="008D5325"/>
    <w:rsid w:val="008D5747"/>
    <w:rsid w:val="008D58F2"/>
    <w:rsid w:val="008D5E3F"/>
    <w:rsid w:val="008D6225"/>
    <w:rsid w:val="008D676D"/>
    <w:rsid w:val="008D6971"/>
    <w:rsid w:val="008D6AE9"/>
    <w:rsid w:val="008D6CB9"/>
    <w:rsid w:val="008D71D1"/>
    <w:rsid w:val="008D7250"/>
    <w:rsid w:val="008D77DA"/>
    <w:rsid w:val="008D7E24"/>
    <w:rsid w:val="008E002E"/>
    <w:rsid w:val="008E0455"/>
    <w:rsid w:val="008E0807"/>
    <w:rsid w:val="008E0C5A"/>
    <w:rsid w:val="008E1022"/>
    <w:rsid w:val="008E14D0"/>
    <w:rsid w:val="008E20AC"/>
    <w:rsid w:val="008E2C8B"/>
    <w:rsid w:val="008E2E62"/>
    <w:rsid w:val="008E3684"/>
    <w:rsid w:val="008E4654"/>
    <w:rsid w:val="008E524F"/>
    <w:rsid w:val="008E52A0"/>
    <w:rsid w:val="008E54CD"/>
    <w:rsid w:val="008E5750"/>
    <w:rsid w:val="008E586B"/>
    <w:rsid w:val="008E59C2"/>
    <w:rsid w:val="008E5B6A"/>
    <w:rsid w:val="008E5E63"/>
    <w:rsid w:val="008E648C"/>
    <w:rsid w:val="008E6D3C"/>
    <w:rsid w:val="008E71E0"/>
    <w:rsid w:val="008E71E8"/>
    <w:rsid w:val="008E7301"/>
    <w:rsid w:val="008E74A9"/>
    <w:rsid w:val="008E74B7"/>
    <w:rsid w:val="008E765A"/>
    <w:rsid w:val="008E7706"/>
    <w:rsid w:val="008E7B3A"/>
    <w:rsid w:val="008F00F7"/>
    <w:rsid w:val="008F0313"/>
    <w:rsid w:val="008F0EB3"/>
    <w:rsid w:val="008F12B3"/>
    <w:rsid w:val="008F154E"/>
    <w:rsid w:val="008F1732"/>
    <w:rsid w:val="008F1BF3"/>
    <w:rsid w:val="008F1D45"/>
    <w:rsid w:val="008F2837"/>
    <w:rsid w:val="008F28DA"/>
    <w:rsid w:val="008F3295"/>
    <w:rsid w:val="008F3781"/>
    <w:rsid w:val="008F3CDC"/>
    <w:rsid w:val="008F3F6B"/>
    <w:rsid w:val="008F40AD"/>
    <w:rsid w:val="008F41E3"/>
    <w:rsid w:val="008F43F7"/>
    <w:rsid w:val="008F5348"/>
    <w:rsid w:val="008F5419"/>
    <w:rsid w:val="008F55F5"/>
    <w:rsid w:val="008F581E"/>
    <w:rsid w:val="008F5B59"/>
    <w:rsid w:val="008F73C5"/>
    <w:rsid w:val="008F73D2"/>
    <w:rsid w:val="008F741D"/>
    <w:rsid w:val="008F75A3"/>
    <w:rsid w:val="008F78D9"/>
    <w:rsid w:val="00901073"/>
    <w:rsid w:val="009019CC"/>
    <w:rsid w:val="00901C95"/>
    <w:rsid w:val="00901F17"/>
    <w:rsid w:val="0090277A"/>
    <w:rsid w:val="00902971"/>
    <w:rsid w:val="00902C81"/>
    <w:rsid w:val="00902E9E"/>
    <w:rsid w:val="00903067"/>
    <w:rsid w:val="00903312"/>
    <w:rsid w:val="00903508"/>
    <w:rsid w:val="0090372B"/>
    <w:rsid w:val="00903C8C"/>
    <w:rsid w:val="00903F40"/>
    <w:rsid w:val="0090486B"/>
    <w:rsid w:val="00904C77"/>
    <w:rsid w:val="0090555A"/>
    <w:rsid w:val="00905A60"/>
    <w:rsid w:val="00905FE5"/>
    <w:rsid w:val="009069E1"/>
    <w:rsid w:val="00906B89"/>
    <w:rsid w:val="009075D6"/>
    <w:rsid w:val="0090763E"/>
    <w:rsid w:val="0090794B"/>
    <w:rsid w:val="00907EF5"/>
    <w:rsid w:val="00907FF5"/>
    <w:rsid w:val="00910136"/>
    <w:rsid w:val="00910C71"/>
    <w:rsid w:val="009110AB"/>
    <w:rsid w:val="00911966"/>
    <w:rsid w:val="00912845"/>
    <w:rsid w:val="00913020"/>
    <w:rsid w:val="00913032"/>
    <w:rsid w:val="009130E9"/>
    <w:rsid w:val="0091344A"/>
    <w:rsid w:val="009137BC"/>
    <w:rsid w:val="009138CC"/>
    <w:rsid w:val="00913A77"/>
    <w:rsid w:val="00913AA7"/>
    <w:rsid w:val="00913AE8"/>
    <w:rsid w:val="0091438A"/>
    <w:rsid w:val="009143EA"/>
    <w:rsid w:val="00914923"/>
    <w:rsid w:val="00915012"/>
    <w:rsid w:val="009150F1"/>
    <w:rsid w:val="00915184"/>
    <w:rsid w:val="009153E8"/>
    <w:rsid w:val="00915618"/>
    <w:rsid w:val="00915626"/>
    <w:rsid w:val="00915FC2"/>
    <w:rsid w:val="009160AA"/>
    <w:rsid w:val="0091639F"/>
    <w:rsid w:val="009164AE"/>
    <w:rsid w:val="00916C9B"/>
    <w:rsid w:val="00916D32"/>
    <w:rsid w:val="009172AB"/>
    <w:rsid w:val="00917430"/>
    <w:rsid w:val="00917586"/>
    <w:rsid w:val="00917903"/>
    <w:rsid w:val="00917F13"/>
    <w:rsid w:val="00917F3E"/>
    <w:rsid w:val="00920355"/>
    <w:rsid w:val="0092038C"/>
    <w:rsid w:val="00920491"/>
    <w:rsid w:val="00920C60"/>
    <w:rsid w:val="00920F9C"/>
    <w:rsid w:val="00921308"/>
    <w:rsid w:val="00921A3F"/>
    <w:rsid w:val="00922124"/>
    <w:rsid w:val="00922297"/>
    <w:rsid w:val="009224B2"/>
    <w:rsid w:val="00922836"/>
    <w:rsid w:val="00922AE6"/>
    <w:rsid w:val="00922FE1"/>
    <w:rsid w:val="009232AB"/>
    <w:rsid w:val="009232FC"/>
    <w:rsid w:val="009235B4"/>
    <w:rsid w:val="009235F7"/>
    <w:rsid w:val="00923A61"/>
    <w:rsid w:val="00924574"/>
    <w:rsid w:val="009248BC"/>
    <w:rsid w:val="00924934"/>
    <w:rsid w:val="00924F0D"/>
    <w:rsid w:val="00925364"/>
    <w:rsid w:val="00925E27"/>
    <w:rsid w:val="00925EFA"/>
    <w:rsid w:val="00925FBE"/>
    <w:rsid w:val="00926092"/>
    <w:rsid w:val="009261AD"/>
    <w:rsid w:val="0092642E"/>
    <w:rsid w:val="00927590"/>
    <w:rsid w:val="00927A11"/>
    <w:rsid w:val="009303A4"/>
    <w:rsid w:val="009307CE"/>
    <w:rsid w:val="009307D8"/>
    <w:rsid w:val="00930D08"/>
    <w:rsid w:val="00931563"/>
    <w:rsid w:val="0093180C"/>
    <w:rsid w:val="00931BDF"/>
    <w:rsid w:val="00931EA9"/>
    <w:rsid w:val="009322B3"/>
    <w:rsid w:val="00932822"/>
    <w:rsid w:val="009328C3"/>
    <w:rsid w:val="009329C6"/>
    <w:rsid w:val="00932AE5"/>
    <w:rsid w:val="00932F9E"/>
    <w:rsid w:val="00933608"/>
    <w:rsid w:val="009336E3"/>
    <w:rsid w:val="00933A60"/>
    <w:rsid w:val="00933D89"/>
    <w:rsid w:val="00933FCF"/>
    <w:rsid w:val="00934084"/>
    <w:rsid w:val="009349B0"/>
    <w:rsid w:val="009349DC"/>
    <w:rsid w:val="00934AE5"/>
    <w:rsid w:val="009350BE"/>
    <w:rsid w:val="00935123"/>
    <w:rsid w:val="00935659"/>
    <w:rsid w:val="00935C57"/>
    <w:rsid w:val="00935D81"/>
    <w:rsid w:val="00935ECB"/>
    <w:rsid w:val="00936101"/>
    <w:rsid w:val="009362A3"/>
    <w:rsid w:val="0093705B"/>
    <w:rsid w:val="00937132"/>
    <w:rsid w:val="00937270"/>
    <w:rsid w:val="0093728D"/>
    <w:rsid w:val="00937525"/>
    <w:rsid w:val="009377C5"/>
    <w:rsid w:val="0093793B"/>
    <w:rsid w:val="00937CDB"/>
    <w:rsid w:val="00937CF9"/>
    <w:rsid w:val="00937D6A"/>
    <w:rsid w:val="0094007D"/>
    <w:rsid w:val="0094166C"/>
    <w:rsid w:val="009419B3"/>
    <w:rsid w:val="00941DE5"/>
    <w:rsid w:val="009429B2"/>
    <w:rsid w:val="009433F6"/>
    <w:rsid w:val="00943914"/>
    <w:rsid w:val="00943ACD"/>
    <w:rsid w:val="00943EC4"/>
    <w:rsid w:val="0094435F"/>
    <w:rsid w:val="009446B8"/>
    <w:rsid w:val="00944FAB"/>
    <w:rsid w:val="00945168"/>
    <w:rsid w:val="009451DF"/>
    <w:rsid w:val="009451E7"/>
    <w:rsid w:val="00945290"/>
    <w:rsid w:val="0094573E"/>
    <w:rsid w:val="0094588B"/>
    <w:rsid w:val="00945FA6"/>
    <w:rsid w:val="00946DCE"/>
    <w:rsid w:val="0094703A"/>
    <w:rsid w:val="00947427"/>
    <w:rsid w:val="009479A7"/>
    <w:rsid w:val="009505F2"/>
    <w:rsid w:val="009506A1"/>
    <w:rsid w:val="00950B9E"/>
    <w:rsid w:val="00950D22"/>
    <w:rsid w:val="009511AF"/>
    <w:rsid w:val="009511FB"/>
    <w:rsid w:val="00952254"/>
    <w:rsid w:val="009527BE"/>
    <w:rsid w:val="00952BFE"/>
    <w:rsid w:val="00953653"/>
    <w:rsid w:val="0095382C"/>
    <w:rsid w:val="00953E3C"/>
    <w:rsid w:val="00954245"/>
    <w:rsid w:val="00954368"/>
    <w:rsid w:val="00954D47"/>
    <w:rsid w:val="00954F40"/>
    <w:rsid w:val="009550D9"/>
    <w:rsid w:val="00955915"/>
    <w:rsid w:val="00955A91"/>
    <w:rsid w:val="00955ACC"/>
    <w:rsid w:val="00955C52"/>
    <w:rsid w:val="00955C59"/>
    <w:rsid w:val="009560F7"/>
    <w:rsid w:val="0095750A"/>
    <w:rsid w:val="00957681"/>
    <w:rsid w:val="0095794D"/>
    <w:rsid w:val="00957A36"/>
    <w:rsid w:val="009600A5"/>
    <w:rsid w:val="009605B9"/>
    <w:rsid w:val="00960804"/>
    <w:rsid w:val="00960805"/>
    <w:rsid w:val="00961479"/>
    <w:rsid w:val="00961B28"/>
    <w:rsid w:val="00961ED4"/>
    <w:rsid w:val="00962090"/>
    <w:rsid w:val="009621B1"/>
    <w:rsid w:val="0096223E"/>
    <w:rsid w:val="009627DC"/>
    <w:rsid w:val="009628CA"/>
    <w:rsid w:val="00962E21"/>
    <w:rsid w:val="00963046"/>
    <w:rsid w:val="0096339F"/>
    <w:rsid w:val="009634B9"/>
    <w:rsid w:val="00963933"/>
    <w:rsid w:val="00963B2E"/>
    <w:rsid w:val="00964704"/>
    <w:rsid w:val="00964C2E"/>
    <w:rsid w:val="00965C0E"/>
    <w:rsid w:val="00965CCC"/>
    <w:rsid w:val="00965D95"/>
    <w:rsid w:val="0096620D"/>
    <w:rsid w:val="0096633D"/>
    <w:rsid w:val="0096642E"/>
    <w:rsid w:val="009665FB"/>
    <w:rsid w:val="009666EE"/>
    <w:rsid w:val="009667DC"/>
    <w:rsid w:val="00966897"/>
    <w:rsid w:val="00967395"/>
    <w:rsid w:val="0096780D"/>
    <w:rsid w:val="00967B3B"/>
    <w:rsid w:val="00967C3A"/>
    <w:rsid w:val="00967E54"/>
    <w:rsid w:val="00970253"/>
    <w:rsid w:val="009709CD"/>
    <w:rsid w:val="009709D1"/>
    <w:rsid w:val="009716B6"/>
    <w:rsid w:val="0097205B"/>
    <w:rsid w:val="0097275B"/>
    <w:rsid w:val="00972CBD"/>
    <w:rsid w:val="00972F7A"/>
    <w:rsid w:val="009731CF"/>
    <w:rsid w:val="00973CDA"/>
    <w:rsid w:val="0097452F"/>
    <w:rsid w:val="00974824"/>
    <w:rsid w:val="00974C35"/>
    <w:rsid w:val="00974D83"/>
    <w:rsid w:val="00974E86"/>
    <w:rsid w:val="00974FCC"/>
    <w:rsid w:val="009750C0"/>
    <w:rsid w:val="00975BE2"/>
    <w:rsid w:val="00975F6E"/>
    <w:rsid w:val="00976222"/>
    <w:rsid w:val="009762FF"/>
    <w:rsid w:val="00976A32"/>
    <w:rsid w:val="00976C30"/>
    <w:rsid w:val="00976EFB"/>
    <w:rsid w:val="00977143"/>
    <w:rsid w:val="00977199"/>
    <w:rsid w:val="00977288"/>
    <w:rsid w:val="009778F1"/>
    <w:rsid w:val="00977F53"/>
    <w:rsid w:val="009804F4"/>
    <w:rsid w:val="00980580"/>
    <w:rsid w:val="0098145A"/>
    <w:rsid w:val="00981528"/>
    <w:rsid w:val="00981A07"/>
    <w:rsid w:val="00981ACB"/>
    <w:rsid w:val="009827F7"/>
    <w:rsid w:val="00982961"/>
    <w:rsid w:val="00982AF5"/>
    <w:rsid w:val="00982F19"/>
    <w:rsid w:val="0098332C"/>
    <w:rsid w:val="00983452"/>
    <w:rsid w:val="00983DD5"/>
    <w:rsid w:val="0098400F"/>
    <w:rsid w:val="00984D85"/>
    <w:rsid w:val="00984E44"/>
    <w:rsid w:val="00984F4D"/>
    <w:rsid w:val="009858E7"/>
    <w:rsid w:val="009863ED"/>
    <w:rsid w:val="009866FF"/>
    <w:rsid w:val="00986B88"/>
    <w:rsid w:val="00986DAB"/>
    <w:rsid w:val="0099009D"/>
    <w:rsid w:val="009912D2"/>
    <w:rsid w:val="00991540"/>
    <w:rsid w:val="00991604"/>
    <w:rsid w:val="009917C1"/>
    <w:rsid w:val="00991CB2"/>
    <w:rsid w:val="00991F68"/>
    <w:rsid w:val="009922F2"/>
    <w:rsid w:val="00992365"/>
    <w:rsid w:val="009923D3"/>
    <w:rsid w:val="009926C4"/>
    <w:rsid w:val="009927BD"/>
    <w:rsid w:val="00993A20"/>
    <w:rsid w:val="00993D85"/>
    <w:rsid w:val="00993E90"/>
    <w:rsid w:val="00994123"/>
    <w:rsid w:val="00994377"/>
    <w:rsid w:val="009944B3"/>
    <w:rsid w:val="00994608"/>
    <w:rsid w:val="00995436"/>
    <w:rsid w:val="009955E9"/>
    <w:rsid w:val="009959C3"/>
    <w:rsid w:val="009959DA"/>
    <w:rsid w:val="00995BA5"/>
    <w:rsid w:val="00995BD4"/>
    <w:rsid w:val="00995C39"/>
    <w:rsid w:val="00995EEB"/>
    <w:rsid w:val="009960BF"/>
    <w:rsid w:val="00996783"/>
    <w:rsid w:val="00996816"/>
    <w:rsid w:val="009969A6"/>
    <w:rsid w:val="009969B9"/>
    <w:rsid w:val="00997181"/>
    <w:rsid w:val="0099792A"/>
    <w:rsid w:val="009979A7"/>
    <w:rsid w:val="00997C17"/>
    <w:rsid w:val="00997E48"/>
    <w:rsid w:val="00997FED"/>
    <w:rsid w:val="009A0356"/>
    <w:rsid w:val="009A1110"/>
    <w:rsid w:val="009A13CE"/>
    <w:rsid w:val="009A19AD"/>
    <w:rsid w:val="009A19C2"/>
    <w:rsid w:val="009A19F0"/>
    <w:rsid w:val="009A21EC"/>
    <w:rsid w:val="009A237B"/>
    <w:rsid w:val="009A2D8E"/>
    <w:rsid w:val="009A30D0"/>
    <w:rsid w:val="009A319B"/>
    <w:rsid w:val="009A31D1"/>
    <w:rsid w:val="009A3B8A"/>
    <w:rsid w:val="009A3C05"/>
    <w:rsid w:val="009A3C28"/>
    <w:rsid w:val="009A45A2"/>
    <w:rsid w:val="009A528F"/>
    <w:rsid w:val="009A5318"/>
    <w:rsid w:val="009A5438"/>
    <w:rsid w:val="009A5919"/>
    <w:rsid w:val="009A6568"/>
    <w:rsid w:val="009A67AD"/>
    <w:rsid w:val="009A69C5"/>
    <w:rsid w:val="009A6AFD"/>
    <w:rsid w:val="009A7718"/>
    <w:rsid w:val="009A79E2"/>
    <w:rsid w:val="009A7D7E"/>
    <w:rsid w:val="009A7E2C"/>
    <w:rsid w:val="009B01BF"/>
    <w:rsid w:val="009B060E"/>
    <w:rsid w:val="009B07F5"/>
    <w:rsid w:val="009B07F8"/>
    <w:rsid w:val="009B09E3"/>
    <w:rsid w:val="009B09FD"/>
    <w:rsid w:val="009B124E"/>
    <w:rsid w:val="009B220B"/>
    <w:rsid w:val="009B2723"/>
    <w:rsid w:val="009B2925"/>
    <w:rsid w:val="009B2AFC"/>
    <w:rsid w:val="009B2B47"/>
    <w:rsid w:val="009B35E6"/>
    <w:rsid w:val="009B3B6E"/>
    <w:rsid w:val="009B3FD5"/>
    <w:rsid w:val="009B405B"/>
    <w:rsid w:val="009B44E6"/>
    <w:rsid w:val="009B4A8C"/>
    <w:rsid w:val="009B535C"/>
    <w:rsid w:val="009B56A3"/>
    <w:rsid w:val="009B5A4F"/>
    <w:rsid w:val="009B6205"/>
    <w:rsid w:val="009B677B"/>
    <w:rsid w:val="009B7161"/>
    <w:rsid w:val="009B74B7"/>
    <w:rsid w:val="009C05CC"/>
    <w:rsid w:val="009C0720"/>
    <w:rsid w:val="009C1023"/>
    <w:rsid w:val="009C11D0"/>
    <w:rsid w:val="009C1396"/>
    <w:rsid w:val="009C15BE"/>
    <w:rsid w:val="009C1A46"/>
    <w:rsid w:val="009C1FCE"/>
    <w:rsid w:val="009C219A"/>
    <w:rsid w:val="009C243A"/>
    <w:rsid w:val="009C243C"/>
    <w:rsid w:val="009C263D"/>
    <w:rsid w:val="009C31F6"/>
    <w:rsid w:val="009C3875"/>
    <w:rsid w:val="009C3AE1"/>
    <w:rsid w:val="009C3B30"/>
    <w:rsid w:val="009C3C73"/>
    <w:rsid w:val="009C3F1F"/>
    <w:rsid w:val="009C3F73"/>
    <w:rsid w:val="009C3FA9"/>
    <w:rsid w:val="009C4A10"/>
    <w:rsid w:val="009C4D95"/>
    <w:rsid w:val="009C4FA8"/>
    <w:rsid w:val="009C51FB"/>
    <w:rsid w:val="009C553F"/>
    <w:rsid w:val="009C5630"/>
    <w:rsid w:val="009C571B"/>
    <w:rsid w:val="009C584F"/>
    <w:rsid w:val="009C59BE"/>
    <w:rsid w:val="009C62A1"/>
    <w:rsid w:val="009C6C0C"/>
    <w:rsid w:val="009C6CD9"/>
    <w:rsid w:val="009C7065"/>
    <w:rsid w:val="009C7353"/>
    <w:rsid w:val="009C78DD"/>
    <w:rsid w:val="009C7974"/>
    <w:rsid w:val="009D048F"/>
    <w:rsid w:val="009D0525"/>
    <w:rsid w:val="009D089C"/>
    <w:rsid w:val="009D08FC"/>
    <w:rsid w:val="009D0CAA"/>
    <w:rsid w:val="009D0E5E"/>
    <w:rsid w:val="009D1266"/>
    <w:rsid w:val="009D20DF"/>
    <w:rsid w:val="009D2EDC"/>
    <w:rsid w:val="009D453C"/>
    <w:rsid w:val="009D491C"/>
    <w:rsid w:val="009D4E71"/>
    <w:rsid w:val="009D50B2"/>
    <w:rsid w:val="009D5586"/>
    <w:rsid w:val="009D58BC"/>
    <w:rsid w:val="009D5CC1"/>
    <w:rsid w:val="009D600D"/>
    <w:rsid w:val="009D6030"/>
    <w:rsid w:val="009D67F5"/>
    <w:rsid w:val="009D749C"/>
    <w:rsid w:val="009D7755"/>
    <w:rsid w:val="009D7B51"/>
    <w:rsid w:val="009E05D0"/>
    <w:rsid w:val="009E0769"/>
    <w:rsid w:val="009E134E"/>
    <w:rsid w:val="009E1661"/>
    <w:rsid w:val="009E19FC"/>
    <w:rsid w:val="009E1AEC"/>
    <w:rsid w:val="009E2038"/>
    <w:rsid w:val="009E2CBC"/>
    <w:rsid w:val="009E312B"/>
    <w:rsid w:val="009E3178"/>
    <w:rsid w:val="009E32CA"/>
    <w:rsid w:val="009E3DEE"/>
    <w:rsid w:val="009E3E7C"/>
    <w:rsid w:val="009E4577"/>
    <w:rsid w:val="009E45EB"/>
    <w:rsid w:val="009E4662"/>
    <w:rsid w:val="009E4825"/>
    <w:rsid w:val="009E5285"/>
    <w:rsid w:val="009E5B29"/>
    <w:rsid w:val="009E5B71"/>
    <w:rsid w:val="009E5B91"/>
    <w:rsid w:val="009E5C98"/>
    <w:rsid w:val="009E6D97"/>
    <w:rsid w:val="009E7141"/>
    <w:rsid w:val="009E7354"/>
    <w:rsid w:val="009F0BDC"/>
    <w:rsid w:val="009F1561"/>
    <w:rsid w:val="009F20FE"/>
    <w:rsid w:val="009F2222"/>
    <w:rsid w:val="009F237D"/>
    <w:rsid w:val="009F268C"/>
    <w:rsid w:val="009F2A67"/>
    <w:rsid w:val="009F2D26"/>
    <w:rsid w:val="009F3154"/>
    <w:rsid w:val="009F3980"/>
    <w:rsid w:val="009F3D9C"/>
    <w:rsid w:val="009F41DE"/>
    <w:rsid w:val="009F425D"/>
    <w:rsid w:val="009F4389"/>
    <w:rsid w:val="009F459D"/>
    <w:rsid w:val="009F4B12"/>
    <w:rsid w:val="009F4C5D"/>
    <w:rsid w:val="009F507F"/>
    <w:rsid w:val="009F535C"/>
    <w:rsid w:val="009F6001"/>
    <w:rsid w:val="009F6158"/>
    <w:rsid w:val="009F618A"/>
    <w:rsid w:val="009F6C9A"/>
    <w:rsid w:val="009F714A"/>
    <w:rsid w:val="009F732B"/>
    <w:rsid w:val="009F752F"/>
    <w:rsid w:val="00A00F17"/>
    <w:rsid w:val="00A014C5"/>
    <w:rsid w:val="00A018C6"/>
    <w:rsid w:val="00A02260"/>
    <w:rsid w:val="00A0292F"/>
    <w:rsid w:val="00A02DEA"/>
    <w:rsid w:val="00A02E66"/>
    <w:rsid w:val="00A03093"/>
    <w:rsid w:val="00A0355C"/>
    <w:rsid w:val="00A03731"/>
    <w:rsid w:val="00A0396A"/>
    <w:rsid w:val="00A03C4D"/>
    <w:rsid w:val="00A03E5D"/>
    <w:rsid w:val="00A046FC"/>
    <w:rsid w:val="00A04F60"/>
    <w:rsid w:val="00A05FA2"/>
    <w:rsid w:val="00A061E6"/>
    <w:rsid w:val="00A0681E"/>
    <w:rsid w:val="00A06ACD"/>
    <w:rsid w:val="00A0709E"/>
    <w:rsid w:val="00A072F5"/>
    <w:rsid w:val="00A07654"/>
    <w:rsid w:val="00A077FE"/>
    <w:rsid w:val="00A0787F"/>
    <w:rsid w:val="00A07A2E"/>
    <w:rsid w:val="00A10311"/>
    <w:rsid w:val="00A1049B"/>
    <w:rsid w:val="00A10E50"/>
    <w:rsid w:val="00A10FFF"/>
    <w:rsid w:val="00A12034"/>
    <w:rsid w:val="00A1296E"/>
    <w:rsid w:val="00A12C27"/>
    <w:rsid w:val="00A12DFC"/>
    <w:rsid w:val="00A13827"/>
    <w:rsid w:val="00A13CC3"/>
    <w:rsid w:val="00A14645"/>
    <w:rsid w:val="00A14AF4"/>
    <w:rsid w:val="00A14D63"/>
    <w:rsid w:val="00A14E57"/>
    <w:rsid w:val="00A14FA7"/>
    <w:rsid w:val="00A1588A"/>
    <w:rsid w:val="00A159F1"/>
    <w:rsid w:val="00A15D7F"/>
    <w:rsid w:val="00A15DE9"/>
    <w:rsid w:val="00A165C4"/>
    <w:rsid w:val="00A165E8"/>
    <w:rsid w:val="00A16837"/>
    <w:rsid w:val="00A168F8"/>
    <w:rsid w:val="00A16A2C"/>
    <w:rsid w:val="00A17638"/>
    <w:rsid w:val="00A178E5"/>
    <w:rsid w:val="00A215A1"/>
    <w:rsid w:val="00A21A09"/>
    <w:rsid w:val="00A21D59"/>
    <w:rsid w:val="00A22152"/>
    <w:rsid w:val="00A22253"/>
    <w:rsid w:val="00A224BE"/>
    <w:rsid w:val="00A22885"/>
    <w:rsid w:val="00A22DF9"/>
    <w:rsid w:val="00A22EEA"/>
    <w:rsid w:val="00A22F73"/>
    <w:rsid w:val="00A24B67"/>
    <w:rsid w:val="00A24DB1"/>
    <w:rsid w:val="00A25238"/>
    <w:rsid w:val="00A25268"/>
    <w:rsid w:val="00A25444"/>
    <w:rsid w:val="00A25A2A"/>
    <w:rsid w:val="00A25E5B"/>
    <w:rsid w:val="00A26B8F"/>
    <w:rsid w:val="00A26C5E"/>
    <w:rsid w:val="00A2713C"/>
    <w:rsid w:val="00A27320"/>
    <w:rsid w:val="00A27F95"/>
    <w:rsid w:val="00A30273"/>
    <w:rsid w:val="00A30F1E"/>
    <w:rsid w:val="00A310BB"/>
    <w:rsid w:val="00A319BA"/>
    <w:rsid w:val="00A31B18"/>
    <w:rsid w:val="00A31C05"/>
    <w:rsid w:val="00A31C12"/>
    <w:rsid w:val="00A32360"/>
    <w:rsid w:val="00A32677"/>
    <w:rsid w:val="00A335C2"/>
    <w:rsid w:val="00A338C8"/>
    <w:rsid w:val="00A33A67"/>
    <w:rsid w:val="00A343B1"/>
    <w:rsid w:val="00A34B69"/>
    <w:rsid w:val="00A34C4D"/>
    <w:rsid w:val="00A34D8C"/>
    <w:rsid w:val="00A3518F"/>
    <w:rsid w:val="00A3532D"/>
    <w:rsid w:val="00A35F1A"/>
    <w:rsid w:val="00A35F42"/>
    <w:rsid w:val="00A362A0"/>
    <w:rsid w:val="00A366C2"/>
    <w:rsid w:val="00A36ED0"/>
    <w:rsid w:val="00A377AE"/>
    <w:rsid w:val="00A37A39"/>
    <w:rsid w:val="00A408B3"/>
    <w:rsid w:val="00A409C5"/>
    <w:rsid w:val="00A40B89"/>
    <w:rsid w:val="00A41319"/>
    <w:rsid w:val="00A41466"/>
    <w:rsid w:val="00A41CD5"/>
    <w:rsid w:val="00A42195"/>
    <w:rsid w:val="00A4271A"/>
    <w:rsid w:val="00A42847"/>
    <w:rsid w:val="00A42CBD"/>
    <w:rsid w:val="00A42D7D"/>
    <w:rsid w:val="00A4327D"/>
    <w:rsid w:val="00A43620"/>
    <w:rsid w:val="00A43826"/>
    <w:rsid w:val="00A438CD"/>
    <w:rsid w:val="00A43BDE"/>
    <w:rsid w:val="00A44063"/>
    <w:rsid w:val="00A440DD"/>
    <w:rsid w:val="00A441C5"/>
    <w:rsid w:val="00A44A6B"/>
    <w:rsid w:val="00A452CB"/>
    <w:rsid w:val="00A4534F"/>
    <w:rsid w:val="00A45422"/>
    <w:rsid w:val="00A45668"/>
    <w:rsid w:val="00A461C5"/>
    <w:rsid w:val="00A4660F"/>
    <w:rsid w:val="00A46817"/>
    <w:rsid w:val="00A4700E"/>
    <w:rsid w:val="00A470CA"/>
    <w:rsid w:val="00A477AA"/>
    <w:rsid w:val="00A47DE8"/>
    <w:rsid w:val="00A50406"/>
    <w:rsid w:val="00A50917"/>
    <w:rsid w:val="00A516FD"/>
    <w:rsid w:val="00A51A97"/>
    <w:rsid w:val="00A52374"/>
    <w:rsid w:val="00A526CD"/>
    <w:rsid w:val="00A527A6"/>
    <w:rsid w:val="00A52BC7"/>
    <w:rsid w:val="00A52EE9"/>
    <w:rsid w:val="00A52FE3"/>
    <w:rsid w:val="00A53159"/>
    <w:rsid w:val="00A531E9"/>
    <w:rsid w:val="00A53626"/>
    <w:rsid w:val="00A53956"/>
    <w:rsid w:val="00A53C51"/>
    <w:rsid w:val="00A5428B"/>
    <w:rsid w:val="00A54E9D"/>
    <w:rsid w:val="00A5512E"/>
    <w:rsid w:val="00A55320"/>
    <w:rsid w:val="00A5592B"/>
    <w:rsid w:val="00A5597E"/>
    <w:rsid w:val="00A55D81"/>
    <w:rsid w:val="00A55ED2"/>
    <w:rsid w:val="00A560AB"/>
    <w:rsid w:val="00A561AB"/>
    <w:rsid w:val="00A56A22"/>
    <w:rsid w:val="00A56B44"/>
    <w:rsid w:val="00A56C67"/>
    <w:rsid w:val="00A56EE4"/>
    <w:rsid w:val="00A570B2"/>
    <w:rsid w:val="00A573B2"/>
    <w:rsid w:val="00A578B5"/>
    <w:rsid w:val="00A57B7A"/>
    <w:rsid w:val="00A57C1F"/>
    <w:rsid w:val="00A6091C"/>
    <w:rsid w:val="00A60B82"/>
    <w:rsid w:val="00A60D3E"/>
    <w:rsid w:val="00A60E78"/>
    <w:rsid w:val="00A60F3F"/>
    <w:rsid w:val="00A614F3"/>
    <w:rsid w:val="00A61530"/>
    <w:rsid w:val="00A615F1"/>
    <w:rsid w:val="00A61C62"/>
    <w:rsid w:val="00A62327"/>
    <w:rsid w:val="00A623A8"/>
    <w:rsid w:val="00A62B3A"/>
    <w:rsid w:val="00A62D9A"/>
    <w:rsid w:val="00A63BF2"/>
    <w:rsid w:val="00A63D0C"/>
    <w:rsid w:val="00A6420B"/>
    <w:rsid w:val="00A64553"/>
    <w:rsid w:val="00A64678"/>
    <w:rsid w:val="00A64895"/>
    <w:rsid w:val="00A64F02"/>
    <w:rsid w:val="00A6583C"/>
    <w:rsid w:val="00A659EB"/>
    <w:rsid w:val="00A65DDF"/>
    <w:rsid w:val="00A668FD"/>
    <w:rsid w:val="00A66A6A"/>
    <w:rsid w:val="00A66AC9"/>
    <w:rsid w:val="00A67834"/>
    <w:rsid w:val="00A67C14"/>
    <w:rsid w:val="00A67DA6"/>
    <w:rsid w:val="00A67F0D"/>
    <w:rsid w:val="00A67F3B"/>
    <w:rsid w:val="00A7006B"/>
    <w:rsid w:val="00A70107"/>
    <w:rsid w:val="00A70405"/>
    <w:rsid w:val="00A7056B"/>
    <w:rsid w:val="00A709C7"/>
    <w:rsid w:val="00A70A7B"/>
    <w:rsid w:val="00A7142B"/>
    <w:rsid w:val="00A71616"/>
    <w:rsid w:val="00A71813"/>
    <w:rsid w:val="00A71F6F"/>
    <w:rsid w:val="00A72189"/>
    <w:rsid w:val="00A72907"/>
    <w:rsid w:val="00A7295E"/>
    <w:rsid w:val="00A73611"/>
    <w:rsid w:val="00A736C2"/>
    <w:rsid w:val="00A73B6A"/>
    <w:rsid w:val="00A75551"/>
    <w:rsid w:val="00A75991"/>
    <w:rsid w:val="00A75AE8"/>
    <w:rsid w:val="00A75B1C"/>
    <w:rsid w:val="00A76824"/>
    <w:rsid w:val="00A7703E"/>
    <w:rsid w:val="00A7742D"/>
    <w:rsid w:val="00A778C9"/>
    <w:rsid w:val="00A77968"/>
    <w:rsid w:val="00A77A90"/>
    <w:rsid w:val="00A804C4"/>
    <w:rsid w:val="00A816BD"/>
    <w:rsid w:val="00A81B32"/>
    <w:rsid w:val="00A82397"/>
    <w:rsid w:val="00A83233"/>
    <w:rsid w:val="00A833CD"/>
    <w:rsid w:val="00A83734"/>
    <w:rsid w:val="00A84541"/>
    <w:rsid w:val="00A846CB"/>
    <w:rsid w:val="00A84749"/>
    <w:rsid w:val="00A8474A"/>
    <w:rsid w:val="00A84760"/>
    <w:rsid w:val="00A848A7"/>
    <w:rsid w:val="00A84ABC"/>
    <w:rsid w:val="00A8511A"/>
    <w:rsid w:val="00A864CE"/>
    <w:rsid w:val="00A86525"/>
    <w:rsid w:val="00A867D9"/>
    <w:rsid w:val="00A86D7C"/>
    <w:rsid w:val="00A86DA9"/>
    <w:rsid w:val="00A870FD"/>
    <w:rsid w:val="00A87749"/>
    <w:rsid w:val="00A87973"/>
    <w:rsid w:val="00A87C8C"/>
    <w:rsid w:val="00A90349"/>
    <w:rsid w:val="00A904D8"/>
    <w:rsid w:val="00A90CDE"/>
    <w:rsid w:val="00A90D0B"/>
    <w:rsid w:val="00A90DDB"/>
    <w:rsid w:val="00A914B4"/>
    <w:rsid w:val="00A915A3"/>
    <w:rsid w:val="00A91AE7"/>
    <w:rsid w:val="00A92201"/>
    <w:rsid w:val="00A92320"/>
    <w:rsid w:val="00A92824"/>
    <w:rsid w:val="00A930FE"/>
    <w:rsid w:val="00A932B6"/>
    <w:rsid w:val="00A9361A"/>
    <w:rsid w:val="00A93CA8"/>
    <w:rsid w:val="00A94056"/>
    <w:rsid w:val="00A9475A"/>
    <w:rsid w:val="00A94BB5"/>
    <w:rsid w:val="00A94F54"/>
    <w:rsid w:val="00A9510C"/>
    <w:rsid w:val="00A958A7"/>
    <w:rsid w:val="00A958D4"/>
    <w:rsid w:val="00A95AAD"/>
    <w:rsid w:val="00A95D44"/>
    <w:rsid w:val="00A95FB5"/>
    <w:rsid w:val="00A9612A"/>
    <w:rsid w:val="00A96430"/>
    <w:rsid w:val="00A964BE"/>
    <w:rsid w:val="00A96E80"/>
    <w:rsid w:val="00A971D8"/>
    <w:rsid w:val="00A975E4"/>
    <w:rsid w:val="00A978FB"/>
    <w:rsid w:val="00AA0087"/>
    <w:rsid w:val="00AA0409"/>
    <w:rsid w:val="00AA06D6"/>
    <w:rsid w:val="00AA0F95"/>
    <w:rsid w:val="00AA1109"/>
    <w:rsid w:val="00AA112E"/>
    <w:rsid w:val="00AA213C"/>
    <w:rsid w:val="00AA2644"/>
    <w:rsid w:val="00AA28B1"/>
    <w:rsid w:val="00AA2932"/>
    <w:rsid w:val="00AA2B8C"/>
    <w:rsid w:val="00AA2F02"/>
    <w:rsid w:val="00AA3155"/>
    <w:rsid w:val="00AA328D"/>
    <w:rsid w:val="00AA34BE"/>
    <w:rsid w:val="00AA350C"/>
    <w:rsid w:val="00AA37A2"/>
    <w:rsid w:val="00AA3890"/>
    <w:rsid w:val="00AA3AE2"/>
    <w:rsid w:val="00AA3FC4"/>
    <w:rsid w:val="00AA4092"/>
    <w:rsid w:val="00AA4280"/>
    <w:rsid w:val="00AA49E2"/>
    <w:rsid w:val="00AA4A3D"/>
    <w:rsid w:val="00AA4D30"/>
    <w:rsid w:val="00AA5297"/>
    <w:rsid w:val="00AA52AD"/>
    <w:rsid w:val="00AA5441"/>
    <w:rsid w:val="00AA5BE4"/>
    <w:rsid w:val="00AA5E1B"/>
    <w:rsid w:val="00AA6241"/>
    <w:rsid w:val="00AA6772"/>
    <w:rsid w:val="00AA677A"/>
    <w:rsid w:val="00AA6D4A"/>
    <w:rsid w:val="00AA6E9B"/>
    <w:rsid w:val="00AA6F75"/>
    <w:rsid w:val="00AA6FBE"/>
    <w:rsid w:val="00AA71B7"/>
    <w:rsid w:val="00AA7826"/>
    <w:rsid w:val="00AB03D0"/>
    <w:rsid w:val="00AB0D12"/>
    <w:rsid w:val="00AB0F82"/>
    <w:rsid w:val="00AB160B"/>
    <w:rsid w:val="00AB17DB"/>
    <w:rsid w:val="00AB1912"/>
    <w:rsid w:val="00AB1945"/>
    <w:rsid w:val="00AB19B3"/>
    <w:rsid w:val="00AB1D71"/>
    <w:rsid w:val="00AB2D3B"/>
    <w:rsid w:val="00AB2DB6"/>
    <w:rsid w:val="00AB3482"/>
    <w:rsid w:val="00AB3E4F"/>
    <w:rsid w:val="00AB4652"/>
    <w:rsid w:val="00AB4660"/>
    <w:rsid w:val="00AB5F20"/>
    <w:rsid w:val="00AB634D"/>
    <w:rsid w:val="00AB6375"/>
    <w:rsid w:val="00AB657C"/>
    <w:rsid w:val="00AB6862"/>
    <w:rsid w:val="00AB69D2"/>
    <w:rsid w:val="00AB6B79"/>
    <w:rsid w:val="00AB7212"/>
    <w:rsid w:val="00AB72F0"/>
    <w:rsid w:val="00AB748D"/>
    <w:rsid w:val="00AB7F44"/>
    <w:rsid w:val="00AC093C"/>
    <w:rsid w:val="00AC0AF1"/>
    <w:rsid w:val="00AC0C52"/>
    <w:rsid w:val="00AC12D4"/>
    <w:rsid w:val="00AC191E"/>
    <w:rsid w:val="00AC1BFC"/>
    <w:rsid w:val="00AC1C19"/>
    <w:rsid w:val="00AC20D3"/>
    <w:rsid w:val="00AC2724"/>
    <w:rsid w:val="00AC2D3C"/>
    <w:rsid w:val="00AC2EC7"/>
    <w:rsid w:val="00AC38EB"/>
    <w:rsid w:val="00AC3C92"/>
    <w:rsid w:val="00AC3F1D"/>
    <w:rsid w:val="00AC40E7"/>
    <w:rsid w:val="00AC435E"/>
    <w:rsid w:val="00AC4CE6"/>
    <w:rsid w:val="00AC4FA5"/>
    <w:rsid w:val="00AC57E3"/>
    <w:rsid w:val="00AC58A0"/>
    <w:rsid w:val="00AC5F08"/>
    <w:rsid w:val="00AC5FF7"/>
    <w:rsid w:val="00AC6C4E"/>
    <w:rsid w:val="00AC6FB5"/>
    <w:rsid w:val="00AC710D"/>
    <w:rsid w:val="00AC71C6"/>
    <w:rsid w:val="00AC7366"/>
    <w:rsid w:val="00AC7480"/>
    <w:rsid w:val="00AC749D"/>
    <w:rsid w:val="00AC7835"/>
    <w:rsid w:val="00AC7863"/>
    <w:rsid w:val="00AC7A5A"/>
    <w:rsid w:val="00AC7B99"/>
    <w:rsid w:val="00AD0464"/>
    <w:rsid w:val="00AD04BD"/>
    <w:rsid w:val="00AD0D2B"/>
    <w:rsid w:val="00AD1181"/>
    <w:rsid w:val="00AD14BF"/>
    <w:rsid w:val="00AD2007"/>
    <w:rsid w:val="00AD2192"/>
    <w:rsid w:val="00AD2930"/>
    <w:rsid w:val="00AD3B70"/>
    <w:rsid w:val="00AD3ED2"/>
    <w:rsid w:val="00AD4BCB"/>
    <w:rsid w:val="00AD4DA3"/>
    <w:rsid w:val="00AD5721"/>
    <w:rsid w:val="00AD5D0A"/>
    <w:rsid w:val="00AD6A01"/>
    <w:rsid w:val="00AD6D7F"/>
    <w:rsid w:val="00AD7112"/>
    <w:rsid w:val="00AD718F"/>
    <w:rsid w:val="00AD7355"/>
    <w:rsid w:val="00AE143E"/>
    <w:rsid w:val="00AE159C"/>
    <w:rsid w:val="00AE1C45"/>
    <w:rsid w:val="00AE211F"/>
    <w:rsid w:val="00AE286B"/>
    <w:rsid w:val="00AE2B8A"/>
    <w:rsid w:val="00AE2B8E"/>
    <w:rsid w:val="00AE2E9A"/>
    <w:rsid w:val="00AE3021"/>
    <w:rsid w:val="00AE3289"/>
    <w:rsid w:val="00AE3639"/>
    <w:rsid w:val="00AE3F84"/>
    <w:rsid w:val="00AE4A27"/>
    <w:rsid w:val="00AE4A60"/>
    <w:rsid w:val="00AE4CE2"/>
    <w:rsid w:val="00AE5299"/>
    <w:rsid w:val="00AE5429"/>
    <w:rsid w:val="00AE5872"/>
    <w:rsid w:val="00AE59B7"/>
    <w:rsid w:val="00AE6248"/>
    <w:rsid w:val="00AE686C"/>
    <w:rsid w:val="00AE6AE8"/>
    <w:rsid w:val="00AE6B20"/>
    <w:rsid w:val="00AE6C48"/>
    <w:rsid w:val="00AE7096"/>
    <w:rsid w:val="00AF050C"/>
    <w:rsid w:val="00AF168E"/>
    <w:rsid w:val="00AF174C"/>
    <w:rsid w:val="00AF1AFC"/>
    <w:rsid w:val="00AF1C3D"/>
    <w:rsid w:val="00AF1E64"/>
    <w:rsid w:val="00AF2FEF"/>
    <w:rsid w:val="00AF3A1C"/>
    <w:rsid w:val="00AF41EE"/>
    <w:rsid w:val="00AF4611"/>
    <w:rsid w:val="00AF4E0B"/>
    <w:rsid w:val="00AF4F6D"/>
    <w:rsid w:val="00AF5006"/>
    <w:rsid w:val="00AF505F"/>
    <w:rsid w:val="00AF5607"/>
    <w:rsid w:val="00AF5CFF"/>
    <w:rsid w:val="00AF5DC0"/>
    <w:rsid w:val="00AF61A5"/>
    <w:rsid w:val="00AF69A4"/>
    <w:rsid w:val="00AF6DFE"/>
    <w:rsid w:val="00AF6E23"/>
    <w:rsid w:val="00AF6E34"/>
    <w:rsid w:val="00AF6EE7"/>
    <w:rsid w:val="00AF7F86"/>
    <w:rsid w:val="00B00271"/>
    <w:rsid w:val="00B00B5B"/>
    <w:rsid w:val="00B00BB0"/>
    <w:rsid w:val="00B00BC2"/>
    <w:rsid w:val="00B011C7"/>
    <w:rsid w:val="00B013CB"/>
    <w:rsid w:val="00B0151A"/>
    <w:rsid w:val="00B017DB"/>
    <w:rsid w:val="00B01A71"/>
    <w:rsid w:val="00B02225"/>
    <w:rsid w:val="00B02587"/>
    <w:rsid w:val="00B031A9"/>
    <w:rsid w:val="00B0368D"/>
    <w:rsid w:val="00B03F73"/>
    <w:rsid w:val="00B042B4"/>
    <w:rsid w:val="00B043E9"/>
    <w:rsid w:val="00B04624"/>
    <w:rsid w:val="00B04A97"/>
    <w:rsid w:val="00B04B9A"/>
    <w:rsid w:val="00B051EA"/>
    <w:rsid w:val="00B05439"/>
    <w:rsid w:val="00B054BD"/>
    <w:rsid w:val="00B05784"/>
    <w:rsid w:val="00B059DB"/>
    <w:rsid w:val="00B061E0"/>
    <w:rsid w:val="00B064CD"/>
    <w:rsid w:val="00B067DF"/>
    <w:rsid w:val="00B069AF"/>
    <w:rsid w:val="00B073B5"/>
    <w:rsid w:val="00B074EC"/>
    <w:rsid w:val="00B07691"/>
    <w:rsid w:val="00B076AA"/>
    <w:rsid w:val="00B07835"/>
    <w:rsid w:val="00B07F00"/>
    <w:rsid w:val="00B07F79"/>
    <w:rsid w:val="00B10BD6"/>
    <w:rsid w:val="00B1144A"/>
    <w:rsid w:val="00B11B1B"/>
    <w:rsid w:val="00B1203B"/>
    <w:rsid w:val="00B1225C"/>
    <w:rsid w:val="00B12350"/>
    <w:rsid w:val="00B131D5"/>
    <w:rsid w:val="00B1325D"/>
    <w:rsid w:val="00B133D0"/>
    <w:rsid w:val="00B1381F"/>
    <w:rsid w:val="00B13BB8"/>
    <w:rsid w:val="00B13F6A"/>
    <w:rsid w:val="00B14536"/>
    <w:rsid w:val="00B1464C"/>
    <w:rsid w:val="00B148F3"/>
    <w:rsid w:val="00B14CE2"/>
    <w:rsid w:val="00B14FED"/>
    <w:rsid w:val="00B15847"/>
    <w:rsid w:val="00B15C6F"/>
    <w:rsid w:val="00B16211"/>
    <w:rsid w:val="00B162B5"/>
    <w:rsid w:val="00B16E37"/>
    <w:rsid w:val="00B174FE"/>
    <w:rsid w:val="00B17D00"/>
    <w:rsid w:val="00B202C5"/>
    <w:rsid w:val="00B20701"/>
    <w:rsid w:val="00B20C2A"/>
    <w:rsid w:val="00B20D3F"/>
    <w:rsid w:val="00B21363"/>
    <w:rsid w:val="00B21E82"/>
    <w:rsid w:val="00B21FF5"/>
    <w:rsid w:val="00B22B2D"/>
    <w:rsid w:val="00B23065"/>
    <w:rsid w:val="00B2368F"/>
    <w:rsid w:val="00B236F8"/>
    <w:rsid w:val="00B2464D"/>
    <w:rsid w:val="00B248E1"/>
    <w:rsid w:val="00B24A30"/>
    <w:rsid w:val="00B24B8C"/>
    <w:rsid w:val="00B25B86"/>
    <w:rsid w:val="00B25DA6"/>
    <w:rsid w:val="00B25E49"/>
    <w:rsid w:val="00B26751"/>
    <w:rsid w:val="00B27372"/>
    <w:rsid w:val="00B27602"/>
    <w:rsid w:val="00B278F0"/>
    <w:rsid w:val="00B279C9"/>
    <w:rsid w:val="00B27C9A"/>
    <w:rsid w:val="00B27F51"/>
    <w:rsid w:val="00B27FA3"/>
    <w:rsid w:val="00B307C5"/>
    <w:rsid w:val="00B30AD8"/>
    <w:rsid w:val="00B310C8"/>
    <w:rsid w:val="00B32188"/>
    <w:rsid w:val="00B32C6E"/>
    <w:rsid w:val="00B332A7"/>
    <w:rsid w:val="00B33531"/>
    <w:rsid w:val="00B337D1"/>
    <w:rsid w:val="00B33DA9"/>
    <w:rsid w:val="00B345A4"/>
    <w:rsid w:val="00B345E1"/>
    <w:rsid w:val="00B348B2"/>
    <w:rsid w:val="00B34B2C"/>
    <w:rsid w:val="00B34EF0"/>
    <w:rsid w:val="00B35476"/>
    <w:rsid w:val="00B35872"/>
    <w:rsid w:val="00B35AAE"/>
    <w:rsid w:val="00B35BE8"/>
    <w:rsid w:val="00B36007"/>
    <w:rsid w:val="00B36779"/>
    <w:rsid w:val="00B37D13"/>
    <w:rsid w:val="00B40055"/>
    <w:rsid w:val="00B40409"/>
    <w:rsid w:val="00B40457"/>
    <w:rsid w:val="00B4065A"/>
    <w:rsid w:val="00B407CE"/>
    <w:rsid w:val="00B40CB7"/>
    <w:rsid w:val="00B40F2D"/>
    <w:rsid w:val="00B4114C"/>
    <w:rsid w:val="00B425A5"/>
    <w:rsid w:val="00B42B34"/>
    <w:rsid w:val="00B431EC"/>
    <w:rsid w:val="00B43A59"/>
    <w:rsid w:val="00B43A8E"/>
    <w:rsid w:val="00B43DC8"/>
    <w:rsid w:val="00B442A1"/>
    <w:rsid w:val="00B445E7"/>
    <w:rsid w:val="00B4477F"/>
    <w:rsid w:val="00B4484D"/>
    <w:rsid w:val="00B45224"/>
    <w:rsid w:val="00B454B4"/>
    <w:rsid w:val="00B4554B"/>
    <w:rsid w:val="00B4568A"/>
    <w:rsid w:val="00B45981"/>
    <w:rsid w:val="00B45DFF"/>
    <w:rsid w:val="00B45FF0"/>
    <w:rsid w:val="00B465D8"/>
    <w:rsid w:val="00B46662"/>
    <w:rsid w:val="00B4683C"/>
    <w:rsid w:val="00B47410"/>
    <w:rsid w:val="00B47654"/>
    <w:rsid w:val="00B47A2D"/>
    <w:rsid w:val="00B47E50"/>
    <w:rsid w:val="00B47EC8"/>
    <w:rsid w:val="00B50075"/>
    <w:rsid w:val="00B505DA"/>
    <w:rsid w:val="00B50F6F"/>
    <w:rsid w:val="00B50F90"/>
    <w:rsid w:val="00B50FA3"/>
    <w:rsid w:val="00B511A1"/>
    <w:rsid w:val="00B512E7"/>
    <w:rsid w:val="00B512F6"/>
    <w:rsid w:val="00B5142D"/>
    <w:rsid w:val="00B5170D"/>
    <w:rsid w:val="00B51EFE"/>
    <w:rsid w:val="00B52053"/>
    <w:rsid w:val="00B52C6B"/>
    <w:rsid w:val="00B53001"/>
    <w:rsid w:val="00B535B4"/>
    <w:rsid w:val="00B53BF7"/>
    <w:rsid w:val="00B53E2A"/>
    <w:rsid w:val="00B5408F"/>
    <w:rsid w:val="00B54137"/>
    <w:rsid w:val="00B5437C"/>
    <w:rsid w:val="00B543BF"/>
    <w:rsid w:val="00B545F9"/>
    <w:rsid w:val="00B547CA"/>
    <w:rsid w:val="00B54AEF"/>
    <w:rsid w:val="00B54D19"/>
    <w:rsid w:val="00B54F6F"/>
    <w:rsid w:val="00B550F8"/>
    <w:rsid w:val="00B55734"/>
    <w:rsid w:val="00B55A1D"/>
    <w:rsid w:val="00B55EDC"/>
    <w:rsid w:val="00B56A66"/>
    <w:rsid w:val="00B56CAD"/>
    <w:rsid w:val="00B56CE4"/>
    <w:rsid w:val="00B5719B"/>
    <w:rsid w:val="00B57645"/>
    <w:rsid w:val="00B579E7"/>
    <w:rsid w:val="00B57E59"/>
    <w:rsid w:val="00B603A0"/>
    <w:rsid w:val="00B613AF"/>
    <w:rsid w:val="00B614F2"/>
    <w:rsid w:val="00B61698"/>
    <w:rsid w:val="00B61CB7"/>
    <w:rsid w:val="00B61D21"/>
    <w:rsid w:val="00B62494"/>
    <w:rsid w:val="00B62C67"/>
    <w:rsid w:val="00B62EFF"/>
    <w:rsid w:val="00B633D6"/>
    <w:rsid w:val="00B63745"/>
    <w:rsid w:val="00B63C98"/>
    <w:rsid w:val="00B652CB"/>
    <w:rsid w:val="00B655FB"/>
    <w:rsid w:val="00B65BB3"/>
    <w:rsid w:val="00B66A5C"/>
    <w:rsid w:val="00B66E05"/>
    <w:rsid w:val="00B67286"/>
    <w:rsid w:val="00B67A00"/>
    <w:rsid w:val="00B67A16"/>
    <w:rsid w:val="00B705F0"/>
    <w:rsid w:val="00B7131C"/>
    <w:rsid w:val="00B716F1"/>
    <w:rsid w:val="00B71828"/>
    <w:rsid w:val="00B71A0E"/>
    <w:rsid w:val="00B71BE5"/>
    <w:rsid w:val="00B71DA1"/>
    <w:rsid w:val="00B71EF9"/>
    <w:rsid w:val="00B7207F"/>
    <w:rsid w:val="00B72122"/>
    <w:rsid w:val="00B721EB"/>
    <w:rsid w:val="00B72454"/>
    <w:rsid w:val="00B72AD2"/>
    <w:rsid w:val="00B73A8C"/>
    <w:rsid w:val="00B73D45"/>
    <w:rsid w:val="00B74406"/>
    <w:rsid w:val="00B74890"/>
    <w:rsid w:val="00B74AE2"/>
    <w:rsid w:val="00B7525E"/>
    <w:rsid w:val="00B7560D"/>
    <w:rsid w:val="00B75ECD"/>
    <w:rsid w:val="00B76383"/>
    <w:rsid w:val="00B7682B"/>
    <w:rsid w:val="00B76AD3"/>
    <w:rsid w:val="00B76E2C"/>
    <w:rsid w:val="00B772DF"/>
    <w:rsid w:val="00B77492"/>
    <w:rsid w:val="00B80874"/>
    <w:rsid w:val="00B809AD"/>
    <w:rsid w:val="00B80A1B"/>
    <w:rsid w:val="00B82668"/>
    <w:rsid w:val="00B82C8F"/>
    <w:rsid w:val="00B82CEC"/>
    <w:rsid w:val="00B8382E"/>
    <w:rsid w:val="00B83CF3"/>
    <w:rsid w:val="00B83D3A"/>
    <w:rsid w:val="00B83D6E"/>
    <w:rsid w:val="00B84203"/>
    <w:rsid w:val="00B8472D"/>
    <w:rsid w:val="00B84AD1"/>
    <w:rsid w:val="00B84BA5"/>
    <w:rsid w:val="00B850B4"/>
    <w:rsid w:val="00B851A7"/>
    <w:rsid w:val="00B85E7A"/>
    <w:rsid w:val="00B85EFD"/>
    <w:rsid w:val="00B86236"/>
    <w:rsid w:val="00B866AB"/>
    <w:rsid w:val="00B867EB"/>
    <w:rsid w:val="00B86DB2"/>
    <w:rsid w:val="00B86EF5"/>
    <w:rsid w:val="00B86FF5"/>
    <w:rsid w:val="00B875CB"/>
    <w:rsid w:val="00B87BBF"/>
    <w:rsid w:val="00B87CEC"/>
    <w:rsid w:val="00B87E9D"/>
    <w:rsid w:val="00B903C5"/>
    <w:rsid w:val="00B90504"/>
    <w:rsid w:val="00B9079D"/>
    <w:rsid w:val="00B909A9"/>
    <w:rsid w:val="00B90D10"/>
    <w:rsid w:val="00B90FB6"/>
    <w:rsid w:val="00B91A88"/>
    <w:rsid w:val="00B91EAD"/>
    <w:rsid w:val="00B9231A"/>
    <w:rsid w:val="00B925C5"/>
    <w:rsid w:val="00B928B7"/>
    <w:rsid w:val="00B92AA1"/>
    <w:rsid w:val="00B93391"/>
    <w:rsid w:val="00B94114"/>
    <w:rsid w:val="00B94AFB"/>
    <w:rsid w:val="00B95054"/>
    <w:rsid w:val="00B9518F"/>
    <w:rsid w:val="00B9593D"/>
    <w:rsid w:val="00B96051"/>
    <w:rsid w:val="00B9645B"/>
    <w:rsid w:val="00B9667B"/>
    <w:rsid w:val="00B969AD"/>
    <w:rsid w:val="00B975BF"/>
    <w:rsid w:val="00B97706"/>
    <w:rsid w:val="00B97874"/>
    <w:rsid w:val="00BA00AC"/>
    <w:rsid w:val="00BA02B4"/>
    <w:rsid w:val="00BA072D"/>
    <w:rsid w:val="00BA0951"/>
    <w:rsid w:val="00BA09C0"/>
    <w:rsid w:val="00BA0A8C"/>
    <w:rsid w:val="00BA0EB6"/>
    <w:rsid w:val="00BA113B"/>
    <w:rsid w:val="00BA21AB"/>
    <w:rsid w:val="00BA21CC"/>
    <w:rsid w:val="00BA322A"/>
    <w:rsid w:val="00BA345A"/>
    <w:rsid w:val="00BA4A57"/>
    <w:rsid w:val="00BA4C65"/>
    <w:rsid w:val="00BA521D"/>
    <w:rsid w:val="00BA5520"/>
    <w:rsid w:val="00BA5565"/>
    <w:rsid w:val="00BA5844"/>
    <w:rsid w:val="00BA5DAF"/>
    <w:rsid w:val="00BA626D"/>
    <w:rsid w:val="00BA6478"/>
    <w:rsid w:val="00BA65B3"/>
    <w:rsid w:val="00BA661F"/>
    <w:rsid w:val="00BA68AC"/>
    <w:rsid w:val="00BA6A45"/>
    <w:rsid w:val="00BA6A86"/>
    <w:rsid w:val="00BA6AB1"/>
    <w:rsid w:val="00BA765B"/>
    <w:rsid w:val="00BB0168"/>
    <w:rsid w:val="00BB02FA"/>
    <w:rsid w:val="00BB06B7"/>
    <w:rsid w:val="00BB0E06"/>
    <w:rsid w:val="00BB1086"/>
    <w:rsid w:val="00BB1199"/>
    <w:rsid w:val="00BB1889"/>
    <w:rsid w:val="00BB1977"/>
    <w:rsid w:val="00BB270E"/>
    <w:rsid w:val="00BB2B2B"/>
    <w:rsid w:val="00BB2B52"/>
    <w:rsid w:val="00BB2FB4"/>
    <w:rsid w:val="00BB3023"/>
    <w:rsid w:val="00BB30D0"/>
    <w:rsid w:val="00BB3252"/>
    <w:rsid w:val="00BB3549"/>
    <w:rsid w:val="00BB3550"/>
    <w:rsid w:val="00BB3A5D"/>
    <w:rsid w:val="00BB3AA6"/>
    <w:rsid w:val="00BB40E8"/>
    <w:rsid w:val="00BB4656"/>
    <w:rsid w:val="00BB46B9"/>
    <w:rsid w:val="00BB4901"/>
    <w:rsid w:val="00BB4D8E"/>
    <w:rsid w:val="00BB50F9"/>
    <w:rsid w:val="00BB5217"/>
    <w:rsid w:val="00BB548F"/>
    <w:rsid w:val="00BB54CC"/>
    <w:rsid w:val="00BB55FC"/>
    <w:rsid w:val="00BB5669"/>
    <w:rsid w:val="00BB5ECB"/>
    <w:rsid w:val="00BB6273"/>
    <w:rsid w:val="00BB639C"/>
    <w:rsid w:val="00BB6554"/>
    <w:rsid w:val="00BB72B4"/>
    <w:rsid w:val="00BB743A"/>
    <w:rsid w:val="00BB79B0"/>
    <w:rsid w:val="00BB7F28"/>
    <w:rsid w:val="00BC0420"/>
    <w:rsid w:val="00BC04A3"/>
    <w:rsid w:val="00BC06B3"/>
    <w:rsid w:val="00BC07B5"/>
    <w:rsid w:val="00BC080C"/>
    <w:rsid w:val="00BC1A01"/>
    <w:rsid w:val="00BC2277"/>
    <w:rsid w:val="00BC23D4"/>
    <w:rsid w:val="00BC2455"/>
    <w:rsid w:val="00BC2475"/>
    <w:rsid w:val="00BC2527"/>
    <w:rsid w:val="00BC2607"/>
    <w:rsid w:val="00BC27E3"/>
    <w:rsid w:val="00BC2845"/>
    <w:rsid w:val="00BC2A2F"/>
    <w:rsid w:val="00BC2F3C"/>
    <w:rsid w:val="00BC3AD0"/>
    <w:rsid w:val="00BC3AF5"/>
    <w:rsid w:val="00BC3BDB"/>
    <w:rsid w:val="00BC3F0D"/>
    <w:rsid w:val="00BC4575"/>
    <w:rsid w:val="00BC4951"/>
    <w:rsid w:val="00BC535B"/>
    <w:rsid w:val="00BC5B92"/>
    <w:rsid w:val="00BC5D8C"/>
    <w:rsid w:val="00BC6A2E"/>
    <w:rsid w:val="00BC7333"/>
    <w:rsid w:val="00BC742E"/>
    <w:rsid w:val="00BC7604"/>
    <w:rsid w:val="00BC797B"/>
    <w:rsid w:val="00BC7A7F"/>
    <w:rsid w:val="00BC7E92"/>
    <w:rsid w:val="00BC7F1E"/>
    <w:rsid w:val="00BD00E2"/>
    <w:rsid w:val="00BD03E1"/>
    <w:rsid w:val="00BD09AD"/>
    <w:rsid w:val="00BD0D46"/>
    <w:rsid w:val="00BD0E1A"/>
    <w:rsid w:val="00BD0F32"/>
    <w:rsid w:val="00BD147B"/>
    <w:rsid w:val="00BD1983"/>
    <w:rsid w:val="00BD1A74"/>
    <w:rsid w:val="00BD20BF"/>
    <w:rsid w:val="00BD2132"/>
    <w:rsid w:val="00BD25BC"/>
    <w:rsid w:val="00BD30EE"/>
    <w:rsid w:val="00BD3279"/>
    <w:rsid w:val="00BD3C26"/>
    <w:rsid w:val="00BD4358"/>
    <w:rsid w:val="00BD452A"/>
    <w:rsid w:val="00BD4634"/>
    <w:rsid w:val="00BD4706"/>
    <w:rsid w:val="00BD478E"/>
    <w:rsid w:val="00BD4FCF"/>
    <w:rsid w:val="00BD5550"/>
    <w:rsid w:val="00BD5A5D"/>
    <w:rsid w:val="00BD614A"/>
    <w:rsid w:val="00BD628B"/>
    <w:rsid w:val="00BD67BC"/>
    <w:rsid w:val="00BD6914"/>
    <w:rsid w:val="00BD6D03"/>
    <w:rsid w:val="00BD6E36"/>
    <w:rsid w:val="00BD7359"/>
    <w:rsid w:val="00BD79CA"/>
    <w:rsid w:val="00BD7BF2"/>
    <w:rsid w:val="00BE016A"/>
    <w:rsid w:val="00BE042A"/>
    <w:rsid w:val="00BE0791"/>
    <w:rsid w:val="00BE08C2"/>
    <w:rsid w:val="00BE0AF7"/>
    <w:rsid w:val="00BE0E08"/>
    <w:rsid w:val="00BE16F6"/>
    <w:rsid w:val="00BE1990"/>
    <w:rsid w:val="00BE1C44"/>
    <w:rsid w:val="00BE28CA"/>
    <w:rsid w:val="00BE2E2F"/>
    <w:rsid w:val="00BE3A7B"/>
    <w:rsid w:val="00BE3F4F"/>
    <w:rsid w:val="00BE47F8"/>
    <w:rsid w:val="00BE4FCD"/>
    <w:rsid w:val="00BE5053"/>
    <w:rsid w:val="00BE58B3"/>
    <w:rsid w:val="00BE5A7E"/>
    <w:rsid w:val="00BE5D35"/>
    <w:rsid w:val="00BE6C20"/>
    <w:rsid w:val="00BE6EAD"/>
    <w:rsid w:val="00BE7296"/>
    <w:rsid w:val="00BE7317"/>
    <w:rsid w:val="00BE74C1"/>
    <w:rsid w:val="00BE7AA0"/>
    <w:rsid w:val="00BE7ABA"/>
    <w:rsid w:val="00BE7EFB"/>
    <w:rsid w:val="00BF0226"/>
    <w:rsid w:val="00BF065E"/>
    <w:rsid w:val="00BF111B"/>
    <w:rsid w:val="00BF1655"/>
    <w:rsid w:val="00BF2519"/>
    <w:rsid w:val="00BF25F6"/>
    <w:rsid w:val="00BF29D1"/>
    <w:rsid w:val="00BF2F6F"/>
    <w:rsid w:val="00BF3EFB"/>
    <w:rsid w:val="00BF42BE"/>
    <w:rsid w:val="00BF4349"/>
    <w:rsid w:val="00BF4369"/>
    <w:rsid w:val="00BF4B97"/>
    <w:rsid w:val="00BF4C6F"/>
    <w:rsid w:val="00BF4E53"/>
    <w:rsid w:val="00BF4EF6"/>
    <w:rsid w:val="00BF506C"/>
    <w:rsid w:val="00BF5539"/>
    <w:rsid w:val="00BF565B"/>
    <w:rsid w:val="00BF5787"/>
    <w:rsid w:val="00BF5AFB"/>
    <w:rsid w:val="00BF5C3F"/>
    <w:rsid w:val="00BF5E88"/>
    <w:rsid w:val="00BF6262"/>
    <w:rsid w:val="00BF65AC"/>
    <w:rsid w:val="00BF7BFD"/>
    <w:rsid w:val="00BF7D07"/>
    <w:rsid w:val="00BF7F4D"/>
    <w:rsid w:val="00C00031"/>
    <w:rsid w:val="00C00501"/>
    <w:rsid w:val="00C0059C"/>
    <w:rsid w:val="00C005C9"/>
    <w:rsid w:val="00C00931"/>
    <w:rsid w:val="00C00956"/>
    <w:rsid w:val="00C00A47"/>
    <w:rsid w:val="00C00AC7"/>
    <w:rsid w:val="00C00B15"/>
    <w:rsid w:val="00C00B4D"/>
    <w:rsid w:val="00C00C70"/>
    <w:rsid w:val="00C00D67"/>
    <w:rsid w:val="00C00F54"/>
    <w:rsid w:val="00C01642"/>
    <w:rsid w:val="00C017E9"/>
    <w:rsid w:val="00C01978"/>
    <w:rsid w:val="00C02339"/>
    <w:rsid w:val="00C023C3"/>
    <w:rsid w:val="00C0247E"/>
    <w:rsid w:val="00C02676"/>
    <w:rsid w:val="00C055B2"/>
    <w:rsid w:val="00C05DAC"/>
    <w:rsid w:val="00C0607B"/>
    <w:rsid w:val="00C0608A"/>
    <w:rsid w:val="00C06C12"/>
    <w:rsid w:val="00C07218"/>
    <w:rsid w:val="00C07430"/>
    <w:rsid w:val="00C07707"/>
    <w:rsid w:val="00C07A26"/>
    <w:rsid w:val="00C07ACB"/>
    <w:rsid w:val="00C1003A"/>
    <w:rsid w:val="00C11645"/>
    <w:rsid w:val="00C119A3"/>
    <w:rsid w:val="00C11C51"/>
    <w:rsid w:val="00C11ED5"/>
    <w:rsid w:val="00C1234F"/>
    <w:rsid w:val="00C126DC"/>
    <w:rsid w:val="00C134E5"/>
    <w:rsid w:val="00C13523"/>
    <w:rsid w:val="00C1380D"/>
    <w:rsid w:val="00C15546"/>
    <w:rsid w:val="00C15658"/>
    <w:rsid w:val="00C15C23"/>
    <w:rsid w:val="00C15CDC"/>
    <w:rsid w:val="00C164E3"/>
    <w:rsid w:val="00C16616"/>
    <w:rsid w:val="00C16A47"/>
    <w:rsid w:val="00C16B52"/>
    <w:rsid w:val="00C16C6B"/>
    <w:rsid w:val="00C16D1E"/>
    <w:rsid w:val="00C16E5B"/>
    <w:rsid w:val="00C17390"/>
    <w:rsid w:val="00C177B3"/>
    <w:rsid w:val="00C2049C"/>
    <w:rsid w:val="00C20907"/>
    <w:rsid w:val="00C20F10"/>
    <w:rsid w:val="00C210B5"/>
    <w:rsid w:val="00C212EB"/>
    <w:rsid w:val="00C21335"/>
    <w:rsid w:val="00C21361"/>
    <w:rsid w:val="00C21896"/>
    <w:rsid w:val="00C22023"/>
    <w:rsid w:val="00C222CB"/>
    <w:rsid w:val="00C22414"/>
    <w:rsid w:val="00C22557"/>
    <w:rsid w:val="00C227D1"/>
    <w:rsid w:val="00C230B4"/>
    <w:rsid w:val="00C230C2"/>
    <w:rsid w:val="00C235C7"/>
    <w:rsid w:val="00C23AA9"/>
    <w:rsid w:val="00C23BC5"/>
    <w:rsid w:val="00C23D11"/>
    <w:rsid w:val="00C2403F"/>
    <w:rsid w:val="00C24C1A"/>
    <w:rsid w:val="00C24D57"/>
    <w:rsid w:val="00C24F43"/>
    <w:rsid w:val="00C256BB"/>
    <w:rsid w:val="00C25D6F"/>
    <w:rsid w:val="00C25D7F"/>
    <w:rsid w:val="00C25D90"/>
    <w:rsid w:val="00C25F91"/>
    <w:rsid w:val="00C26178"/>
    <w:rsid w:val="00C264BD"/>
    <w:rsid w:val="00C26759"/>
    <w:rsid w:val="00C26F88"/>
    <w:rsid w:val="00C27099"/>
    <w:rsid w:val="00C27274"/>
    <w:rsid w:val="00C2770C"/>
    <w:rsid w:val="00C2798C"/>
    <w:rsid w:val="00C27E2F"/>
    <w:rsid w:val="00C30E7D"/>
    <w:rsid w:val="00C312F9"/>
    <w:rsid w:val="00C31388"/>
    <w:rsid w:val="00C3161A"/>
    <w:rsid w:val="00C31AD0"/>
    <w:rsid w:val="00C31BEF"/>
    <w:rsid w:val="00C31D42"/>
    <w:rsid w:val="00C31D67"/>
    <w:rsid w:val="00C3235C"/>
    <w:rsid w:val="00C32B3B"/>
    <w:rsid w:val="00C32C38"/>
    <w:rsid w:val="00C33159"/>
    <w:rsid w:val="00C3320B"/>
    <w:rsid w:val="00C332E1"/>
    <w:rsid w:val="00C33418"/>
    <w:rsid w:val="00C3409E"/>
    <w:rsid w:val="00C34571"/>
    <w:rsid w:val="00C353E9"/>
    <w:rsid w:val="00C354E4"/>
    <w:rsid w:val="00C358CF"/>
    <w:rsid w:val="00C35B3F"/>
    <w:rsid w:val="00C36CAC"/>
    <w:rsid w:val="00C36F7B"/>
    <w:rsid w:val="00C377A4"/>
    <w:rsid w:val="00C400F9"/>
    <w:rsid w:val="00C406B4"/>
    <w:rsid w:val="00C40B08"/>
    <w:rsid w:val="00C41037"/>
    <w:rsid w:val="00C4115E"/>
    <w:rsid w:val="00C41C69"/>
    <w:rsid w:val="00C41CE0"/>
    <w:rsid w:val="00C42473"/>
    <w:rsid w:val="00C42547"/>
    <w:rsid w:val="00C42D14"/>
    <w:rsid w:val="00C42EAD"/>
    <w:rsid w:val="00C4388E"/>
    <w:rsid w:val="00C43C39"/>
    <w:rsid w:val="00C443D2"/>
    <w:rsid w:val="00C44A34"/>
    <w:rsid w:val="00C45D73"/>
    <w:rsid w:val="00C461BB"/>
    <w:rsid w:val="00C462A7"/>
    <w:rsid w:val="00C463E1"/>
    <w:rsid w:val="00C464A4"/>
    <w:rsid w:val="00C469B4"/>
    <w:rsid w:val="00C469C3"/>
    <w:rsid w:val="00C46F86"/>
    <w:rsid w:val="00C47632"/>
    <w:rsid w:val="00C478C4"/>
    <w:rsid w:val="00C47AF5"/>
    <w:rsid w:val="00C5011F"/>
    <w:rsid w:val="00C507D5"/>
    <w:rsid w:val="00C50840"/>
    <w:rsid w:val="00C50C55"/>
    <w:rsid w:val="00C50F3A"/>
    <w:rsid w:val="00C521F9"/>
    <w:rsid w:val="00C5225A"/>
    <w:rsid w:val="00C52610"/>
    <w:rsid w:val="00C5270D"/>
    <w:rsid w:val="00C527CD"/>
    <w:rsid w:val="00C52A2B"/>
    <w:rsid w:val="00C52A76"/>
    <w:rsid w:val="00C52E5B"/>
    <w:rsid w:val="00C531D1"/>
    <w:rsid w:val="00C53333"/>
    <w:rsid w:val="00C53343"/>
    <w:rsid w:val="00C533EE"/>
    <w:rsid w:val="00C53D05"/>
    <w:rsid w:val="00C53EBD"/>
    <w:rsid w:val="00C5449A"/>
    <w:rsid w:val="00C54789"/>
    <w:rsid w:val="00C54A4B"/>
    <w:rsid w:val="00C54F37"/>
    <w:rsid w:val="00C54FFB"/>
    <w:rsid w:val="00C5503F"/>
    <w:rsid w:val="00C55821"/>
    <w:rsid w:val="00C55F5E"/>
    <w:rsid w:val="00C5641C"/>
    <w:rsid w:val="00C57098"/>
    <w:rsid w:val="00C571BA"/>
    <w:rsid w:val="00C57554"/>
    <w:rsid w:val="00C5760A"/>
    <w:rsid w:val="00C57B0F"/>
    <w:rsid w:val="00C60091"/>
    <w:rsid w:val="00C60730"/>
    <w:rsid w:val="00C6075B"/>
    <w:rsid w:val="00C6081D"/>
    <w:rsid w:val="00C6110D"/>
    <w:rsid w:val="00C61936"/>
    <w:rsid w:val="00C61D32"/>
    <w:rsid w:val="00C62287"/>
    <w:rsid w:val="00C6278B"/>
    <w:rsid w:val="00C62AED"/>
    <w:rsid w:val="00C62FA5"/>
    <w:rsid w:val="00C63438"/>
    <w:rsid w:val="00C63572"/>
    <w:rsid w:val="00C639DF"/>
    <w:rsid w:val="00C63B68"/>
    <w:rsid w:val="00C63BC3"/>
    <w:rsid w:val="00C63D49"/>
    <w:rsid w:val="00C63E65"/>
    <w:rsid w:val="00C65329"/>
    <w:rsid w:val="00C656F0"/>
    <w:rsid w:val="00C658EF"/>
    <w:rsid w:val="00C65A35"/>
    <w:rsid w:val="00C65D26"/>
    <w:rsid w:val="00C65DF8"/>
    <w:rsid w:val="00C65F6A"/>
    <w:rsid w:val="00C66262"/>
    <w:rsid w:val="00C663DD"/>
    <w:rsid w:val="00C673AF"/>
    <w:rsid w:val="00C67BE6"/>
    <w:rsid w:val="00C70190"/>
    <w:rsid w:val="00C707CE"/>
    <w:rsid w:val="00C70A0F"/>
    <w:rsid w:val="00C70A63"/>
    <w:rsid w:val="00C70ED6"/>
    <w:rsid w:val="00C70F90"/>
    <w:rsid w:val="00C70FB5"/>
    <w:rsid w:val="00C71AB2"/>
    <w:rsid w:val="00C71CFF"/>
    <w:rsid w:val="00C71D58"/>
    <w:rsid w:val="00C71E65"/>
    <w:rsid w:val="00C71FA1"/>
    <w:rsid w:val="00C7233E"/>
    <w:rsid w:val="00C7288D"/>
    <w:rsid w:val="00C7294B"/>
    <w:rsid w:val="00C72D66"/>
    <w:rsid w:val="00C7383A"/>
    <w:rsid w:val="00C73948"/>
    <w:rsid w:val="00C74234"/>
    <w:rsid w:val="00C747E7"/>
    <w:rsid w:val="00C748E8"/>
    <w:rsid w:val="00C74D27"/>
    <w:rsid w:val="00C74E82"/>
    <w:rsid w:val="00C75074"/>
    <w:rsid w:val="00C7573B"/>
    <w:rsid w:val="00C75CB9"/>
    <w:rsid w:val="00C75D8C"/>
    <w:rsid w:val="00C76138"/>
    <w:rsid w:val="00C76293"/>
    <w:rsid w:val="00C7631D"/>
    <w:rsid w:val="00C76335"/>
    <w:rsid w:val="00C766B0"/>
    <w:rsid w:val="00C80405"/>
    <w:rsid w:val="00C80B92"/>
    <w:rsid w:val="00C818EB"/>
    <w:rsid w:val="00C81E2E"/>
    <w:rsid w:val="00C821D5"/>
    <w:rsid w:val="00C82441"/>
    <w:rsid w:val="00C8276F"/>
    <w:rsid w:val="00C829B9"/>
    <w:rsid w:val="00C82AF1"/>
    <w:rsid w:val="00C83084"/>
    <w:rsid w:val="00C831FF"/>
    <w:rsid w:val="00C834B0"/>
    <w:rsid w:val="00C83A88"/>
    <w:rsid w:val="00C83C77"/>
    <w:rsid w:val="00C83C90"/>
    <w:rsid w:val="00C84B85"/>
    <w:rsid w:val="00C8511B"/>
    <w:rsid w:val="00C8573D"/>
    <w:rsid w:val="00C85912"/>
    <w:rsid w:val="00C85922"/>
    <w:rsid w:val="00C85983"/>
    <w:rsid w:val="00C85C26"/>
    <w:rsid w:val="00C85D40"/>
    <w:rsid w:val="00C8601C"/>
    <w:rsid w:val="00C86188"/>
    <w:rsid w:val="00C86229"/>
    <w:rsid w:val="00C8709C"/>
    <w:rsid w:val="00C87535"/>
    <w:rsid w:val="00C8755B"/>
    <w:rsid w:val="00C877EF"/>
    <w:rsid w:val="00C87DCA"/>
    <w:rsid w:val="00C90058"/>
    <w:rsid w:val="00C9023F"/>
    <w:rsid w:val="00C9072D"/>
    <w:rsid w:val="00C909C8"/>
    <w:rsid w:val="00C90A6E"/>
    <w:rsid w:val="00C90E6E"/>
    <w:rsid w:val="00C90E7D"/>
    <w:rsid w:val="00C910F7"/>
    <w:rsid w:val="00C9151B"/>
    <w:rsid w:val="00C91530"/>
    <w:rsid w:val="00C924B8"/>
    <w:rsid w:val="00C93438"/>
    <w:rsid w:val="00C937AA"/>
    <w:rsid w:val="00C93C67"/>
    <w:rsid w:val="00C94442"/>
    <w:rsid w:val="00C946A9"/>
    <w:rsid w:val="00C94D86"/>
    <w:rsid w:val="00C961EC"/>
    <w:rsid w:val="00C964D7"/>
    <w:rsid w:val="00C96B35"/>
    <w:rsid w:val="00C974B8"/>
    <w:rsid w:val="00C976A7"/>
    <w:rsid w:val="00C9793D"/>
    <w:rsid w:val="00C97D66"/>
    <w:rsid w:val="00CA0105"/>
    <w:rsid w:val="00CA06C0"/>
    <w:rsid w:val="00CA0B0C"/>
    <w:rsid w:val="00CA0BC5"/>
    <w:rsid w:val="00CA0FAB"/>
    <w:rsid w:val="00CA18F3"/>
    <w:rsid w:val="00CA1AA3"/>
    <w:rsid w:val="00CA22BC"/>
    <w:rsid w:val="00CA2641"/>
    <w:rsid w:val="00CA35FD"/>
    <w:rsid w:val="00CA3B10"/>
    <w:rsid w:val="00CA3D21"/>
    <w:rsid w:val="00CA3D30"/>
    <w:rsid w:val="00CA3FC6"/>
    <w:rsid w:val="00CA415A"/>
    <w:rsid w:val="00CA4260"/>
    <w:rsid w:val="00CA4B28"/>
    <w:rsid w:val="00CA4E3C"/>
    <w:rsid w:val="00CA4E9F"/>
    <w:rsid w:val="00CA53A8"/>
    <w:rsid w:val="00CA5D3E"/>
    <w:rsid w:val="00CA61E7"/>
    <w:rsid w:val="00CA64BB"/>
    <w:rsid w:val="00CA65FD"/>
    <w:rsid w:val="00CA662D"/>
    <w:rsid w:val="00CB0421"/>
    <w:rsid w:val="00CB06D1"/>
    <w:rsid w:val="00CB1088"/>
    <w:rsid w:val="00CB1156"/>
    <w:rsid w:val="00CB15CB"/>
    <w:rsid w:val="00CB165C"/>
    <w:rsid w:val="00CB17CA"/>
    <w:rsid w:val="00CB18F0"/>
    <w:rsid w:val="00CB1A54"/>
    <w:rsid w:val="00CB1ACB"/>
    <w:rsid w:val="00CB22D9"/>
    <w:rsid w:val="00CB23C0"/>
    <w:rsid w:val="00CB2F9C"/>
    <w:rsid w:val="00CB3502"/>
    <w:rsid w:val="00CB388A"/>
    <w:rsid w:val="00CB4694"/>
    <w:rsid w:val="00CB550B"/>
    <w:rsid w:val="00CB5934"/>
    <w:rsid w:val="00CB597A"/>
    <w:rsid w:val="00CB5CAC"/>
    <w:rsid w:val="00CB62BA"/>
    <w:rsid w:val="00CB6806"/>
    <w:rsid w:val="00CB6983"/>
    <w:rsid w:val="00CB6BB2"/>
    <w:rsid w:val="00CB6CE8"/>
    <w:rsid w:val="00CB7290"/>
    <w:rsid w:val="00CB73EF"/>
    <w:rsid w:val="00CB7BEC"/>
    <w:rsid w:val="00CC0A14"/>
    <w:rsid w:val="00CC0AB8"/>
    <w:rsid w:val="00CC0B09"/>
    <w:rsid w:val="00CC0CD4"/>
    <w:rsid w:val="00CC0D22"/>
    <w:rsid w:val="00CC1249"/>
    <w:rsid w:val="00CC1351"/>
    <w:rsid w:val="00CC1BB4"/>
    <w:rsid w:val="00CC2047"/>
    <w:rsid w:val="00CC21DE"/>
    <w:rsid w:val="00CC2233"/>
    <w:rsid w:val="00CC2DBE"/>
    <w:rsid w:val="00CC2E7B"/>
    <w:rsid w:val="00CC379F"/>
    <w:rsid w:val="00CC39B7"/>
    <w:rsid w:val="00CC39C7"/>
    <w:rsid w:val="00CC44DE"/>
    <w:rsid w:val="00CC46FB"/>
    <w:rsid w:val="00CC4C8D"/>
    <w:rsid w:val="00CC5052"/>
    <w:rsid w:val="00CC50FD"/>
    <w:rsid w:val="00CC515A"/>
    <w:rsid w:val="00CC54A7"/>
    <w:rsid w:val="00CC5671"/>
    <w:rsid w:val="00CC5C43"/>
    <w:rsid w:val="00CC5C68"/>
    <w:rsid w:val="00CC5DEC"/>
    <w:rsid w:val="00CC6429"/>
    <w:rsid w:val="00CC6487"/>
    <w:rsid w:val="00CC6567"/>
    <w:rsid w:val="00CC7000"/>
    <w:rsid w:val="00CC732D"/>
    <w:rsid w:val="00CC75B1"/>
    <w:rsid w:val="00CC7700"/>
    <w:rsid w:val="00CC7949"/>
    <w:rsid w:val="00CD0837"/>
    <w:rsid w:val="00CD128A"/>
    <w:rsid w:val="00CD134E"/>
    <w:rsid w:val="00CD1E63"/>
    <w:rsid w:val="00CD2366"/>
    <w:rsid w:val="00CD3294"/>
    <w:rsid w:val="00CD36B4"/>
    <w:rsid w:val="00CD36D8"/>
    <w:rsid w:val="00CD428B"/>
    <w:rsid w:val="00CD4B89"/>
    <w:rsid w:val="00CD4DB7"/>
    <w:rsid w:val="00CD5364"/>
    <w:rsid w:val="00CD56D6"/>
    <w:rsid w:val="00CD57A1"/>
    <w:rsid w:val="00CD71CC"/>
    <w:rsid w:val="00CD7867"/>
    <w:rsid w:val="00CE0033"/>
    <w:rsid w:val="00CE034C"/>
    <w:rsid w:val="00CE063F"/>
    <w:rsid w:val="00CE0B41"/>
    <w:rsid w:val="00CE0CF0"/>
    <w:rsid w:val="00CE0E59"/>
    <w:rsid w:val="00CE1801"/>
    <w:rsid w:val="00CE1CDA"/>
    <w:rsid w:val="00CE2578"/>
    <w:rsid w:val="00CE257D"/>
    <w:rsid w:val="00CE29A2"/>
    <w:rsid w:val="00CE3018"/>
    <w:rsid w:val="00CE3361"/>
    <w:rsid w:val="00CE33EA"/>
    <w:rsid w:val="00CE4726"/>
    <w:rsid w:val="00CE4E0D"/>
    <w:rsid w:val="00CE50BE"/>
    <w:rsid w:val="00CE51EA"/>
    <w:rsid w:val="00CE5260"/>
    <w:rsid w:val="00CE5A44"/>
    <w:rsid w:val="00CE608F"/>
    <w:rsid w:val="00CE6146"/>
    <w:rsid w:val="00CE658B"/>
    <w:rsid w:val="00CE6B3C"/>
    <w:rsid w:val="00CE6D65"/>
    <w:rsid w:val="00CE749C"/>
    <w:rsid w:val="00CE7EBB"/>
    <w:rsid w:val="00CF050F"/>
    <w:rsid w:val="00CF0562"/>
    <w:rsid w:val="00CF06D6"/>
    <w:rsid w:val="00CF0976"/>
    <w:rsid w:val="00CF14A1"/>
    <w:rsid w:val="00CF1BE6"/>
    <w:rsid w:val="00CF1D5A"/>
    <w:rsid w:val="00CF28FB"/>
    <w:rsid w:val="00CF2BFD"/>
    <w:rsid w:val="00CF30BB"/>
    <w:rsid w:val="00CF340C"/>
    <w:rsid w:val="00CF360F"/>
    <w:rsid w:val="00CF385A"/>
    <w:rsid w:val="00CF40D1"/>
    <w:rsid w:val="00CF4210"/>
    <w:rsid w:val="00CF4567"/>
    <w:rsid w:val="00CF4622"/>
    <w:rsid w:val="00CF4BBE"/>
    <w:rsid w:val="00CF5106"/>
    <w:rsid w:val="00CF5146"/>
    <w:rsid w:val="00CF52A8"/>
    <w:rsid w:val="00CF5AAF"/>
    <w:rsid w:val="00CF5FC9"/>
    <w:rsid w:val="00CF659C"/>
    <w:rsid w:val="00CF6836"/>
    <w:rsid w:val="00CF6867"/>
    <w:rsid w:val="00CF689C"/>
    <w:rsid w:val="00CF692C"/>
    <w:rsid w:val="00CF6983"/>
    <w:rsid w:val="00CF6E60"/>
    <w:rsid w:val="00CF6F97"/>
    <w:rsid w:val="00CF7CF7"/>
    <w:rsid w:val="00CF7E2A"/>
    <w:rsid w:val="00D000C1"/>
    <w:rsid w:val="00D00C64"/>
    <w:rsid w:val="00D010A0"/>
    <w:rsid w:val="00D01702"/>
    <w:rsid w:val="00D01742"/>
    <w:rsid w:val="00D02216"/>
    <w:rsid w:val="00D02ADA"/>
    <w:rsid w:val="00D02EBD"/>
    <w:rsid w:val="00D03D0A"/>
    <w:rsid w:val="00D03DD1"/>
    <w:rsid w:val="00D03F85"/>
    <w:rsid w:val="00D04F77"/>
    <w:rsid w:val="00D051E3"/>
    <w:rsid w:val="00D052B2"/>
    <w:rsid w:val="00D0544D"/>
    <w:rsid w:val="00D054DF"/>
    <w:rsid w:val="00D05796"/>
    <w:rsid w:val="00D05A72"/>
    <w:rsid w:val="00D06C7D"/>
    <w:rsid w:val="00D06D71"/>
    <w:rsid w:val="00D07209"/>
    <w:rsid w:val="00D07442"/>
    <w:rsid w:val="00D0764F"/>
    <w:rsid w:val="00D07A48"/>
    <w:rsid w:val="00D07D34"/>
    <w:rsid w:val="00D10954"/>
    <w:rsid w:val="00D10D6E"/>
    <w:rsid w:val="00D110C0"/>
    <w:rsid w:val="00D11FBF"/>
    <w:rsid w:val="00D126D3"/>
    <w:rsid w:val="00D1271C"/>
    <w:rsid w:val="00D12D7B"/>
    <w:rsid w:val="00D13075"/>
    <w:rsid w:val="00D134D6"/>
    <w:rsid w:val="00D13684"/>
    <w:rsid w:val="00D13778"/>
    <w:rsid w:val="00D13EB0"/>
    <w:rsid w:val="00D14196"/>
    <w:rsid w:val="00D1472B"/>
    <w:rsid w:val="00D148BB"/>
    <w:rsid w:val="00D14932"/>
    <w:rsid w:val="00D14CB3"/>
    <w:rsid w:val="00D1607A"/>
    <w:rsid w:val="00D164BF"/>
    <w:rsid w:val="00D16737"/>
    <w:rsid w:val="00D16748"/>
    <w:rsid w:val="00D16990"/>
    <w:rsid w:val="00D16F25"/>
    <w:rsid w:val="00D1730F"/>
    <w:rsid w:val="00D175B8"/>
    <w:rsid w:val="00D17CF7"/>
    <w:rsid w:val="00D17FA0"/>
    <w:rsid w:val="00D203A3"/>
    <w:rsid w:val="00D205BF"/>
    <w:rsid w:val="00D20BB9"/>
    <w:rsid w:val="00D20DF7"/>
    <w:rsid w:val="00D20EB3"/>
    <w:rsid w:val="00D21103"/>
    <w:rsid w:val="00D211A1"/>
    <w:rsid w:val="00D2152B"/>
    <w:rsid w:val="00D216D2"/>
    <w:rsid w:val="00D21849"/>
    <w:rsid w:val="00D21F1A"/>
    <w:rsid w:val="00D21FFE"/>
    <w:rsid w:val="00D223E6"/>
    <w:rsid w:val="00D22705"/>
    <w:rsid w:val="00D2283F"/>
    <w:rsid w:val="00D229A7"/>
    <w:rsid w:val="00D232E5"/>
    <w:rsid w:val="00D237ED"/>
    <w:rsid w:val="00D239CC"/>
    <w:rsid w:val="00D23D63"/>
    <w:rsid w:val="00D243B9"/>
    <w:rsid w:val="00D246D6"/>
    <w:rsid w:val="00D24F03"/>
    <w:rsid w:val="00D24F38"/>
    <w:rsid w:val="00D264C0"/>
    <w:rsid w:val="00D264FB"/>
    <w:rsid w:val="00D26B23"/>
    <w:rsid w:val="00D26FBE"/>
    <w:rsid w:val="00D2713D"/>
    <w:rsid w:val="00D272DB"/>
    <w:rsid w:val="00D273F8"/>
    <w:rsid w:val="00D27E27"/>
    <w:rsid w:val="00D30271"/>
    <w:rsid w:val="00D3038F"/>
    <w:rsid w:val="00D30520"/>
    <w:rsid w:val="00D30997"/>
    <w:rsid w:val="00D30D35"/>
    <w:rsid w:val="00D312EC"/>
    <w:rsid w:val="00D31580"/>
    <w:rsid w:val="00D31700"/>
    <w:rsid w:val="00D32255"/>
    <w:rsid w:val="00D32277"/>
    <w:rsid w:val="00D327A9"/>
    <w:rsid w:val="00D32B1D"/>
    <w:rsid w:val="00D33117"/>
    <w:rsid w:val="00D33441"/>
    <w:rsid w:val="00D3352B"/>
    <w:rsid w:val="00D33A6C"/>
    <w:rsid w:val="00D33B66"/>
    <w:rsid w:val="00D34449"/>
    <w:rsid w:val="00D362AA"/>
    <w:rsid w:val="00D36583"/>
    <w:rsid w:val="00D369ED"/>
    <w:rsid w:val="00D36DC6"/>
    <w:rsid w:val="00D36E1C"/>
    <w:rsid w:val="00D36EE9"/>
    <w:rsid w:val="00D37372"/>
    <w:rsid w:val="00D374F0"/>
    <w:rsid w:val="00D374F3"/>
    <w:rsid w:val="00D378BD"/>
    <w:rsid w:val="00D37DA1"/>
    <w:rsid w:val="00D4001F"/>
    <w:rsid w:val="00D40B3C"/>
    <w:rsid w:val="00D4113B"/>
    <w:rsid w:val="00D413D2"/>
    <w:rsid w:val="00D41842"/>
    <w:rsid w:val="00D418DA"/>
    <w:rsid w:val="00D41E17"/>
    <w:rsid w:val="00D41EEA"/>
    <w:rsid w:val="00D41EFA"/>
    <w:rsid w:val="00D427A1"/>
    <w:rsid w:val="00D43042"/>
    <w:rsid w:val="00D4305E"/>
    <w:rsid w:val="00D43C3B"/>
    <w:rsid w:val="00D44340"/>
    <w:rsid w:val="00D44BB2"/>
    <w:rsid w:val="00D44EFF"/>
    <w:rsid w:val="00D44F15"/>
    <w:rsid w:val="00D4605C"/>
    <w:rsid w:val="00D46194"/>
    <w:rsid w:val="00D4662B"/>
    <w:rsid w:val="00D466EA"/>
    <w:rsid w:val="00D466F4"/>
    <w:rsid w:val="00D46B5B"/>
    <w:rsid w:val="00D46C85"/>
    <w:rsid w:val="00D47861"/>
    <w:rsid w:val="00D47CAE"/>
    <w:rsid w:val="00D50838"/>
    <w:rsid w:val="00D50B89"/>
    <w:rsid w:val="00D50CDB"/>
    <w:rsid w:val="00D50D4C"/>
    <w:rsid w:val="00D50E7C"/>
    <w:rsid w:val="00D51092"/>
    <w:rsid w:val="00D510FC"/>
    <w:rsid w:val="00D512E6"/>
    <w:rsid w:val="00D51AE6"/>
    <w:rsid w:val="00D52738"/>
    <w:rsid w:val="00D52F99"/>
    <w:rsid w:val="00D536BB"/>
    <w:rsid w:val="00D539A3"/>
    <w:rsid w:val="00D53BD0"/>
    <w:rsid w:val="00D542E4"/>
    <w:rsid w:val="00D54775"/>
    <w:rsid w:val="00D54816"/>
    <w:rsid w:val="00D54F94"/>
    <w:rsid w:val="00D5508B"/>
    <w:rsid w:val="00D552F7"/>
    <w:rsid w:val="00D55516"/>
    <w:rsid w:val="00D558D7"/>
    <w:rsid w:val="00D559CA"/>
    <w:rsid w:val="00D55EA6"/>
    <w:rsid w:val="00D560B3"/>
    <w:rsid w:val="00D562CE"/>
    <w:rsid w:val="00D56974"/>
    <w:rsid w:val="00D56B42"/>
    <w:rsid w:val="00D57465"/>
    <w:rsid w:val="00D5767C"/>
    <w:rsid w:val="00D57732"/>
    <w:rsid w:val="00D57BF1"/>
    <w:rsid w:val="00D603D2"/>
    <w:rsid w:val="00D60B3B"/>
    <w:rsid w:val="00D60DE9"/>
    <w:rsid w:val="00D61C78"/>
    <w:rsid w:val="00D61CB9"/>
    <w:rsid w:val="00D623FD"/>
    <w:rsid w:val="00D625BB"/>
    <w:rsid w:val="00D6274D"/>
    <w:rsid w:val="00D62893"/>
    <w:rsid w:val="00D62FE3"/>
    <w:rsid w:val="00D631EB"/>
    <w:rsid w:val="00D63AAF"/>
    <w:rsid w:val="00D63E45"/>
    <w:rsid w:val="00D641DB"/>
    <w:rsid w:val="00D64DCF"/>
    <w:rsid w:val="00D64DDE"/>
    <w:rsid w:val="00D65053"/>
    <w:rsid w:val="00D65C2A"/>
    <w:rsid w:val="00D65CFD"/>
    <w:rsid w:val="00D65EF4"/>
    <w:rsid w:val="00D65F41"/>
    <w:rsid w:val="00D65F71"/>
    <w:rsid w:val="00D664C2"/>
    <w:rsid w:val="00D66562"/>
    <w:rsid w:val="00D66569"/>
    <w:rsid w:val="00D665C5"/>
    <w:rsid w:val="00D67291"/>
    <w:rsid w:val="00D67B35"/>
    <w:rsid w:val="00D70071"/>
    <w:rsid w:val="00D70437"/>
    <w:rsid w:val="00D7058D"/>
    <w:rsid w:val="00D70819"/>
    <w:rsid w:val="00D70CAB"/>
    <w:rsid w:val="00D70F33"/>
    <w:rsid w:val="00D715FE"/>
    <w:rsid w:val="00D718DD"/>
    <w:rsid w:val="00D71AB6"/>
    <w:rsid w:val="00D72052"/>
    <w:rsid w:val="00D7256D"/>
    <w:rsid w:val="00D727E3"/>
    <w:rsid w:val="00D72830"/>
    <w:rsid w:val="00D7283E"/>
    <w:rsid w:val="00D731B1"/>
    <w:rsid w:val="00D73FBA"/>
    <w:rsid w:val="00D7403B"/>
    <w:rsid w:val="00D740BA"/>
    <w:rsid w:val="00D74391"/>
    <w:rsid w:val="00D7442D"/>
    <w:rsid w:val="00D7507A"/>
    <w:rsid w:val="00D75308"/>
    <w:rsid w:val="00D75B83"/>
    <w:rsid w:val="00D75C09"/>
    <w:rsid w:val="00D765FC"/>
    <w:rsid w:val="00D76962"/>
    <w:rsid w:val="00D76975"/>
    <w:rsid w:val="00D76BF2"/>
    <w:rsid w:val="00D76EE6"/>
    <w:rsid w:val="00D77756"/>
    <w:rsid w:val="00D7792C"/>
    <w:rsid w:val="00D77D04"/>
    <w:rsid w:val="00D8002B"/>
    <w:rsid w:val="00D80138"/>
    <w:rsid w:val="00D802D7"/>
    <w:rsid w:val="00D80375"/>
    <w:rsid w:val="00D806AA"/>
    <w:rsid w:val="00D8086E"/>
    <w:rsid w:val="00D80978"/>
    <w:rsid w:val="00D8140F"/>
    <w:rsid w:val="00D81481"/>
    <w:rsid w:val="00D82DF5"/>
    <w:rsid w:val="00D83181"/>
    <w:rsid w:val="00D83694"/>
    <w:rsid w:val="00D83CE0"/>
    <w:rsid w:val="00D84095"/>
    <w:rsid w:val="00D84678"/>
    <w:rsid w:val="00D84684"/>
    <w:rsid w:val="00D84E76"/>
    <w:rsid w:val="00D857CD"/>
    <w:rsid w:val="00D857EE"/>
    <w:rsid w:val="00D85C49"/>
    <w:rsid w:val="00D85FA8"/>
    <w:rsid w:val="00D86461"/>
    <w:rsid w:val="00D8723B"/>
    <w:rsid w:val="00D8767A"/>
    <w:rsid w:val="00D876B1"/>
    <w:rsid w:val="00D87EBE"/>
    <w:rsid w:val="00D9006C"/>
    <w:rsid w:val="00D90113"/>
    <w:rsid w:val="00D9048C"/>
    <w:rsid w:val="00D9078E"/>
    <w:rsid w:val="00D90ABE"/>
    <w:rsid w:val="00D90CAD"/>
    <w:rsid w:val="00D90D64"/>
    <w:rsid w:val="00D90D68"/>
    <w:rsid w:val="00D916BB"/>
    <w:rsid w:val="00D92075"/>
    <w:rsid w:val="00D925EA"/>
    <w:rsid w:val="00D92772"/>
    <w:rsid w:val="00D92B45"/>
    <w:rsid w:val="00D933BF"/>
    <w:rsid w:val="00D9373D"/>
    <w:rsid w:val="00D937A0"/>
    <w:rsid w:val="00D93CE9"/>
    <w:rsid w:val="00D93DC4"/>
    <w:rsid w:val="00D93EDD"/>
    <w:rsid w:val="00D93EEC"/>
    <w:rsid w:val="00D940FC"/>
    <w:rsid w:val="00D9441C"/>
    <w:rsid w:val="00D94601"/>
    <w:rsid w:val="00D94E6E"/>
    <w:rsid w:val="00D95504"/>
    <w:rsid w:val="00D95D23"/>
    <w:rsid w:val="00D95E81"/>
    <w:rsid w:val="00D9719C"/>
    <w:rsid w:val="00D976A8"/>
    <w:rsid w:val="00D97BFB"/>
    <w:rsid w:val="00D97F39"/>
    <w:rsid w:val="00DA0037"/>
    <w:rsid w:val="00DA08F1"/>
    <w:rsid w:val="00DA0DAC"/>
    <w:rsid w:val="00DA111B"/>
    <w:rsid w:val="00DA13B5"/>
    <w:rsid w:val="00DA1BFB"/>
    <w:rsid w:val="00DA1CB3"/>
    <w:rsid w:val="00DA1E52"/>
    <w:rsid w:val="00DA1F20"/>
    <w:rsid w:val="00DA272C"/>
    <w:rsid w:val="00DA3612"/>
    <w:rsid w:val="00DA36B3"/>
    <w:rsid w:val="00DA3B01"/>
    <w:rsid w:val="00DA40CA"/>
    <w:rsid w:val="00DA6C53"/>
    <w:rsid w:val="00DA72C6"/>
    <w:rsid w:val="00DA76C4"/>
    <w:rsid w:val="00DA79C2"/>
    <w:rsid w:val="00DB0DB1"/>
    <w:rsid w:val="00DB12ED"/>
    <w:rsid w:val="00DB1753"/>
    <w:rsid w:val="00DB1A0C"/>
    <w:rsid w:val="00DB1A75"/>
    <w:rsid w:val="00DB1E5E"/>
    <w:rsid w:val="00DB2779"/>
    <w:rsid w:val="00DB2FC5"/>
    <w:rsid w:val="00DB341F"/>
    <w:rsid w:val="00DB3451"/>
    <w:rsid w:val="00DB3784"/>
    <w:rsid w:val="00DB3952"/>
    <w:rsid w:val="00DB3D33"/>
    <w:rsid w:val="00DB3E01"/>
    <w:rsid w:val="00DB4163"/>
    <w:rsid w:val="00DB46AB"/>
    <w:rsid w:val="00DB4B80"/>
    <w:rsid w:val="00DB504A"/>
    <w:rsid w:val="00DB554A"/>
    <w:rsid w:val="00DB58BC"/>
    <w:rsid w:val="00DB5ACC"/>
    <w:rsid w:val="00DB5E2D"/>
    <w:rsid w:val="00DB621F"/>
    <w:rsid w:val="00DB686C"/>
    <w:rsid w:val="00DB7086"/>
    <w:rsid w:val="00DB7B7F"/>
    <w:rsid w:val="00DC0618"/>
    <w:rsid w:val="00DC0B00"/>
    <w:rsid w:val="00DC0B6C"/>
    <w:rsid w:val="00DC0C79"/>
    <w:rsid w:val="00DC0F35"/>
    <w:rsid w:val="00DC1170"/>
    <w:rsid w:val="00DC1242"/>
    <w:rsid w:val="00DC135B"/>
    <w:rsid w:val="00DC163C"/>
    <w:rsid w:val="00DC1720"/>
    <w:rsid w:val="00DC18BD"/>
    <w:rsid w:val="00DC19C2"/>
    <w:rsid w:val="00DC1E2B"/>
    <w:rsid w:val="00DC2EEF"/>
    <w:rsid w:val="00DC3127"/>
    <w:rsid w:val="00DC3159"/>
    <w:rsid w:val="00DC3354"/>
    <w:rsid w:val="00DC4374"/>
    <w:rsid w:val="00DC4D6B"/>
    <w:rsid w:val="00DC500F"/>
    <w:rsid w:val="00DC53C1"/>
    <w:rsid w:val="00DC57FB"/>
    <w:rsid w:val="00DC5BE6"/>
    <w:rsid w:val="00DC6015"/>
    <w:rsid w:val="00DC6158"/>
    <w:rsid w:val="00DC62B5"/>
    <w:rsid w:val="00DC6726"/>
    <w:rsid w:val="00DC6750"/>
    <w:rsid w:val="00DC6D21"/>
    <w:rsid w:val="00DC74F2"/>
    <w:rsid w:val="00DC77B0"/>
    <w:rsid w:val="00DC7A05"/>
    <w:rsid w:val="00DC7A38"/>
    <w:rsid w:val="00DC7B7C"/>
    <w:rsid w:val="00DC7F50"/>
    <w:rsid w:val="00DD0214"/>
    <w:rsid w:val="00DD0234"/>
    <w:rsid w:val="00DD03E8"/>
    <w:rsid w:val="00DD0796"/>
    <w:rsid w:val="00DD16A3"/>
    <w:rsid w:val="00DD17D8"/>
    <w:rsid w:val="00DD1823"/>
    <w:rsid w:val="00DD1917"/>
    <w:rsid w:val="00DD202F"/>
    <w:rsid w:val="00DD2658"/>
    <w:rsid w:val="00DD2896"/>
    <w:rsid w:val="00DD29DA"/>
    <w:rsid w:val="00DD2B6A"/>
    <w:rsid w:val="00DD2E10"/>
    <w:rsid w:val="00DD334E"/>
    <w:rsid w:val="00DD3BB0"/>
    <w:rsid w:val="00DD428E"/>
    <w:rsid w:val="00DD48DE"/>
    <w:rsid w:val="00DD4B81"/>
    <w:rsid w:val="00DD4ECD"/>
    <w:rsid w:val="00DD4F16"/>
    <w:rsid w:val="00DD53CE"/>
    <w:rsid w:val="00DD5FDE"/>
    <w:rsid w:val="00DD6267"/>
    <w:rsid w:val="00DD687C"/>
    <w:rsid w:val="00DD7385"/>
    <w:rsid w:val="00DD73DD"/>
    <w:rsid w:val="00DD740F"/>
    <w:rsid w:val="00DD7619"/>
    <w:rsid w:val="00DD7916"/>
    <w:rsid w:val="00DE0DE5"/>
    <w:rsid w:val="00DE0E51"/>
    <w:rsid w:val="00DE0E9B"/>
    <w:rsid w:val="00DE1078"/>
    <w:rsid w:val="00DE15B6"/>
    <w:rsid w:val="00DE1FF6"/>
    <w:rsid w:val="00DE24B2"/>
    <w:rsid w:val="00DE2603"/>
    <w:rsid w:val="00DE2B25"/>
    <w:rsid w:val="00DE2C01"/>
    <w:rsid w:val="00DE2C68"/>
    <w:rsid w:val="00DE3173"/>
    <w:rsid w:val="00DE42C8"/>
    <w:rsid w:val="00DE5325"/>
    <w:rsid w:val="00DE53BB"/>
    <w:rsid w:val="00DE5477"/>
    <w:rsid w:val="00DE589A"/>
    <w:rsid w:val="00DE5C1E"/>
    <w:rsid w:val="00DE6060"/>
    <w:rsid w:val="00DE686D"/>
    <w:rsid w:val="00DE68C9"/>
    <w:rsid w:val="00DE69ED"/>
    <w:rsid w:val="00DE7338"/>
    <w:rsid w:val="00DE74D3"/>
    <w:rsid w:val="00DE7744"/>
    <w:rsid w:val="00DE78AD"/>
    <w:rsid w:val="00DE7AD1"/>
    <w:rsid w:val="00DF032C"/>
    <w:rsid w:val="00DF03DF"/>
    <w:rsid w:val="00DF05D1"/>
    <w:rsid w:val="00DF0CB4"/>
    <w:rsid w:val="00DF10F4"/>
    <w:rsid w:val="00DF115D"/>
    <w:rsid w:val="00DF151B"/>
    <w:rsid w:val="00DF1799"/>
    <w:rsid w:val="00DF2144"/>
    <w:rsid w:val="00DF2264"/>
    <w:rsid w:val="00DF2692"/>
    <w:rsid w:val="00DF29E4"/>
    <w:rsid w:val="00DF2FB1"/>
    <w:rsid w:val="00DF33FB"/>
    <w:rsid w:val="00DF36A9"/>
    <w:rsid w:val="00DF3795"/>
    <w:rsid w:val="00DF3D00"/>
    <w:rsid w:val="00DF4913"/>
    <w:rsid w:val="00DF4A22"/>
    <w:rsid w:val="00DF4BD8"/>
    <w:rsid w:val="00DF4D99"/>
    <w:rsid w:val="00DF52F6"/>
    <w:rsid w:val="00DF54D2"/>
    <w:rsid w:val="00DF553B"/>
    <w:rsid w:val="00DF5AFC"/>
    <w:rsid w:val="00DF5E79"/>
    <w:rsid w:val="00DF5EB6"/>
    <w:rsid w:val="00DF60E8"/>
    <w:rsid w:val="00DF6857"/>
    <w:rsid w:val="00DF695E"/>
    <w:rsid w:val="00DF699F"/>
    <w:rsid w:val="00DF6BBF"/>
    <w:rsid w:val="00DF6D92"/>
    <w:rsid w:val="00DF6DB7"/>
    <w:rsid w:val="00DF6E30"/>
    <w:rsid w:val="00DF7610"/>
    <w:rsid w:val="00DF76F5"/>
    <w:rsid w:val="00DF7A40"/>
    <w:rsid w:val="00DF7D05"/>
    <w:rsid w:val="00E000AF"/>
    <w:rsid w:val="00E00605"/>
    <w:rsid w:val="00E00EC4"/>
    <w:rsid w:val="00E00EC9"/>
    <w:rsid w:val="00E0154C"/>
    <w:rsid w:val="00E016A2"/>
    <w:rsid w:val="00E01967"/>
    <w:rsid w:val="00E01F46"/>
    <w:rsid w:val="00E0208B"/>
    <w:rsid w:val="00E023DB"/>
    <w:rsid w:val="00E02604"/>
    <w:rsid w:val="00E02F43"/>
    <w:rsid w:val="00E0349C"/>
    <w:rsid w:val="00E03B6D"/>
    <w:rsid w:val="00E0401F"/>
    <w:rsid w:val="00E04360"/>
    <w:rsid w:val="00E043C3"/>
    <w:rsid w:val="00E04D77"/>
    <w:rsid w:val="00E05197"/>
    <w:rsid w:val="00E05789"/>
    <w:rsid w:val="00E05D15"/>
    <w:rsid w:val="00E05E6C"/>
    <w:rsid w:val="00E0624D"/>
    <w:rsid w:val="00E066F9"/>
    <w:rsid w:val="00E066FA"/>
    <w:rsid w:val="00E070D1"/>
    <w:rsid w:val="00E0740D"/>
    <w:rsid w:val="00E07600"/>
    <w:rsid w:val="00E07807"/>
    <w:rsid w:val="00E079A0"/>
    <w:rsid w:val="00E07A21"/>
    <w:rsid w:val="00E07D08"/>
    <w:rsid w:val="00E07E0D"/>
    <w:rsid w:val="00E07EE4"/>
    <w:rsid w:val="00E1011D"/>
    <w:rsid w:val="00E10338"/>
    <w:rsid w:val="00E10AFF"/>
    <w:rsid w:val="00E11035"/>
    <w:rsid w:val="00E11043"/>
    <w:rsid w:val="00E11926"/>
    <w:rsid w:val="00E11955"/>
    <w:rsid w:val="00E11DE9"/>
    <w:rsid w:val="00E123CF"/>
    <w:rsid w:val="00E1281D"/>
    <w:rsid w:val="00E136F6"/>
    <w:rsid w:val="00E14CEE"/>
    <w:rsid w:val="00E14F0B"/>
    <w:rsid w:val="00E14F50"/>
    <w:rsid w:val="00E152CE"/>
    <w:rsid w:val="00E15E5E"/>
    <w:rsid w:val="00E15E72"/>
    <w:rsid w:val="00E15ECB"/>
    <w:rsid w:val="00E161F4"/>
    <w:rsid w:val="00E162EA"/>
    <w:rsid w:val="00E1761B"/>
    <w:rsid w:val="00E179C8"/>
    <w:rsid w:val="00E2007F"/>
    <w:rsid w:val="00E20429"/>
    <w:rsid w:val="00E20C6E"/>
    <w:rsid w:val="00E21135"/>
    <w:rsid w:val="00E21369"/>
    <w:rsid w:val="00E2142C"/>
    <w:rsid w:val="00E21664"/>
    <w:rsid w:val="00E216FB"/>
    <w:rsid w:val="00E21A14"/>
    <w:rsid w:val="00E21AF8"/>
    <w:rsid w:val="00E21CC3"/>
    <w:rsid w:val="00E22125"/>
    <w:rsid w:val="00E22EE4"/>
    <w:rsid w:val="00E23552"/>
    <w:rsid w:val="00E237AA"/>
    <w:rsid w:val="00E237F8"/>
    <w:rsid w:val="00E23EF7"/>
    <w:rsid w:val="00E2449D"/>
    <w:rsid w:val="00E247CF"/>
    <w:rsid w:val="00E24873"/>
    <w:rsid w:val="00E24874"/>
    <w:rsid w:val="00E24B0D"/>
    <w:rsid w:val="00E250ED"/>
    <w:rsid w:val="00E2536F"/>
    <w:rsid w:val="00E265DE"/>
    <w:rsid w:val="00E266E4"/>
    <w:rsid w:val="00E26741"/>
    <w:rsid w:val="00E26771"/>
    <w:rsid w:val="00E26932"/>
    <w:rsid w:val="00E26A8E"/>
    <w:rsid w:val="00E26C3B"/>
    <w:rsid w:val="00E26EC5"/>
    <w:rsid w:val="00E27B34"/>
    <w:rsid w:val="00E27E88"/>
    <w:rsid w:val="00E30119"/>
    <w:rsid w:val="00E30718"/>
    <w:rsid w:val="00E307CD"/>
    <w:rsid w:val="00E30ABB"/>
    <w:rsid w:val="00E30D34"/>
    <w:rsid w:val="00E30FAD"/>
    <w:rsid w:val="00E312A9"/>
    <w:rsid w:val="00E314A9"/>
    <w:rsid w:val="00E314C7"/>
    <w:rsid w:val="00E31585"/>
    <w:rsid w:val="00E31A2E"/>
    <w:rsid w:val="00E31A78"/>
    <w:rsid w:val="00E31FC5"/>
    <w:rsid w:val="00E320FF"/>
    <w:rsid w:val="00E32540"/>
    <w:rsid w:val="00E32C0F"/>
    <w:rsid w:val="00E32C3A"/>
    <w:rsid w:val="00E330D7"/>
    <w:rsid w:val="00E3313E"/>
    <w:rsid w:val="00E33C2F"/>
    <w:rsid w:val="00E33DAD"/>
    <w:rsid w:val="00E344DD"/>
    <w:rsid w:val="00E34B37"/>
    <w:rsid w:val="00E34E9E"/>
    <w:rsid w:val="00E352A2"/>
    <w:rsid w:val="00E354DA"/>
    <w:rsid w:val="00E3554B"/>
    <w:rsid w:val="00E35593"/>
    <w:rsid w:val="00E35695"/>
    <w:rsid w:val="00E35776"/>
    <w:rsid w:val="00E357AF"/>
    <w:rsid w:val="00E35CBD"/>
    <w:rsid w:val="00E35E62"/>
    <w:rsid w:val="00E3675B"/>
    <w:rsid w:val="00E370BB"/>
    <w:rsid w:val="00E377C8"/>
    <w:rsid w:val="00E37D3B"/>
    <w:rsid w:val="00E403B8"/>
    <w:rsid w:val="00E404E1"/>
    <w:rsid w:val="00E404E4"/>
    <w:rsid w:val="00E408B2"/>
    <w:rsid w:val="00E41C76"/>
    <w:rsid w:val="00E41FEB"/>
    <w:rsid w:val="00E4219C"/>
    <w:rsid w:val="00E421B7"/>
    <w:rsid w:val="00E42419"/>
    <w:rsid w:val="00E426D5"/>
    <w:rsid w:val="00E42A5B"/>
    <w:rsid w:val="00E43162"/>
    <w:rsid w:val="00E43343"/>
    <w:rsid w:val="00E43D0B"/>
    <w:rsid w:val="00E447D4"/>
    <w:rsid w:val="00E45056"/>
    <w:rsid w:val="00E45321"/>
    <w:rsid w:val="00E45400"/>
    <w:rsid w:val="00E4541C"/>
    <w:rsid w:val="00E463BA"/>
    <w:rsid w:val="00E46617"/>
    <w:rsid w:val="00E46764"/>
    <w:rsid w:val="00E46B3B"/>
    <w:rsid w:val="00E46F41"/>
    <w:rsid w:val="00E46F7E"/>
    <w:rsid w:val="00E47270"/>
    <w:rsid w:val="00E47399"/>
    <w:rsid w:val="00E479F3"/>
    <w:rsid w:val="00E47FC6"/>
    <w:rsid w:val="00E47FCB"/>
    <w:rsid w:val="00E50491"/>
    <w:rsid w:val="00E50A41"/>
    <w:rsid w:val="00E51617"/>
    <w:rsid w:val="00E51734"/>
    <w:rsid w:val="00E518CC"/>
    <w:rsid w:val="00E51982"/>
    <w:rsid w:val="00E51B95"/>
    <w:rsid w:val="00E51C84"/>
    <w:rsid w:val="00E51DBB"/>
    <w:rsid w:val="00E52EF7"/>
    <w:rsid w:val="00E5321D"/>
    <w:rsid w:val="00E534FE"/>
    <w:rsid w:val="00E53603"/>
    <w:rsid w:val="00E53AC0"/>
    <w:rsid w:val="00E53BE1"/>
    <w:rsid w:val="00E53CE7"/>
    <w:rsid w:val="00E53F1B"/>
    <w:rsid w:val="00E541C0"/>
    <w:rsid w:val="00E55371"/>
    <w:rsid w:val="00E55596"/>
    <w:rsid w:val="00E56077"/>
    <w:rsid w:val="00E56305"/>
    <w:rsid w:val="00E5698F"/>
    <w:rsid w:val="00E56DFF"/>
    <w:rsid w:val="00E56E76"/>
    <w:rsid w:val="00E574D5"/>
    <w:rsid w:val="00E577FD"/>
    <w:rsid w:val="00E5781E"/>
    <w:rsid w:val="00E579AB"/>
    <w:rsid w:val="00E57A02"/>
    <w:rsid w:val="00E57F94"/>
    <w:rsid w:val="00E57FF9"/>
    <w:rsid w:val="00E60456"/>
    <w:rsid w:val="00E60DC3"/>
    <w:rsid w:val="00E61B18"/>
    <w:rsid w:val="00E61D53"/>
    <w:rsid w:val="00E620E6"/>
    <w:rsid w:val="00E623F4"/>
    <w:rsid w:val="00E625E5"/>
    <w:rsid w:val="00E6266B"/>
    <w:rsid w:val="00E62771"/>
    <w:rsid w:val="00E6295C"/>
    <w:rsid w:val="00E62965"/>
    <w:rsid w:val="00E62CC9"/>
    <w:rsid w:val="00E635E0"/>
    <w:rsid w:val="00E6374B"/>
    <w:rsid w:val="00E63CDD"/>
    <w:rsid w:val="00E63DEE"/>
    <w:rsid w:val="00E64383"/>
    <w:rsid w:val="00E646C5"/>
    <w:rsid w:val="00E64B04"/>
    <w:rsid w:val="00E6535E"/>
    <w:rsid w:val="00E653A3"/>
    <w:rsid w:val="00E65469"/>
    <w:rsid w:val="00E654C2"/>
    <w:rsid w:val="00E65B48"/>
    <w:rsid w:val="00E663F2"/>
    <w:rsid w:val="00E66609"/>
    <w:rsid w:val="00E66823"/>
    <w:rsid w:val="00E66D90"/>
    <w:rsid w:val="00E701D1"/>
    <w:rsid w:val="00E7070F"/>
    <w:rsid w:val="00E70911"/>
    <w:rsid w:val="00E70B85"/>
    <w:rsid w:val="00E70C12"/>
    <w:rsid w:val="00E71336"/>
    <w:rsid w:val="00E7148E"/>
    <w:rsid w:val="00E7158E"/>
    <w:rsid w:val="00E7178E"/>
    <w:rsid w:val="00E71974"/>
    <w:rsid w:val="00E71A87"/>
    <w:rsid w:val="00E71AC6"/>
    <w:rsid w:val="00E71CCE"/>
    <w:rsid w:val="00E71FE5"/>
    <w:rsid w:val="00E72510"/>
    <w:rsid w:val="00E727B6"/>
    <w:rsid w:val="00E728DA"/>
    <w:rsid w:val="00E72B07"/>
    <w:rsid w:val="00E72E4B"/>
    <w:rsid w:val="00E732C2"/>
    <w:rsid w:val="00E73563"/>
    <w:rsid w:val="00E73810"/>
    <w:rsid w:val="00E75618"/>
    <w:rsid w:val="00E757AD"/>
    <w:rsid w:val="00E75EA7"/>
    <w:rsid w:val="00E76069"/>
    <w:rsid w:val="00E76408"/>
    <w:rsid w:val="00E76C32"/>
    <w:rsid w:val="00E76E29"/>
    <w:rsid w:val="00E76F90"/>
    <w:rsid w:val="00E77310"/>
    <w:rsid w:val="00E7748B"/>
    <w:rsid w:val="00E77785"/>
    <w:rsid w:val="00E801B4"/>
    <w:rsid w:val="00E80CAE"/>
    <w:rsid w:val="00E81560"/>
    <w:rsid w:val="00E81A6F"/>
    <w:rsid w:val="00E81D83"/>
    <w:rsid w:val="00E81FFC"/>
    <w:rsid w:val="00E82914"/>
    <w:rsid w:val="00E8292A"/>
    <w:rsid w:val="00E8296E"/>
    <w:rsid w:val="00E82C74"/>
    <w:rsid w:val="00E82CBC"/>
    <w:rsid w:val="00E83230"/>
    <w:rsid w:val="00E83509"/>
    <w:rsid w:val="00E83598"/>
    <w:rsid w:val="00E83C90"/>
    <w:rsid w:val="00E83D04"/>
    <w:rsid w:val="00E8466F"/>
    <w:rsid w:val="00E84779"/>
    <w:rsid w:val="00E84CAD"/>
    <w:rsid w:val="00E850CF"/>
    <w:rsid w:val="00E85559"/>
    <w:rsid w:val="00E85799"/>
    <w:rsid w:val="00E857CA"/>
    <w:rsid w:val="00E8593E"/>
    <w:rsid w:val="00E85BE8"/>
    <w:rsid w:val="00E861A8"/>
    <w:rsid w:val="00E86300"/>
    <w:rsid w:val="00E86954"/>
    <w:rsid w:val="00E86D80"/>
    <w:rsid w:val="00E86FB5"/>
    <w:rsid w:val="00E8722B"/>
    <w:rsid w:val="00E876B8"/>
    <w:rsid w:val="00E877AD"/>
    <w:rsid w:val="00E8787B"/>
    <w:rsid w:val="00E87A2C"/>
    <w:rsid w:val="00E904BD"/>
    <w:rsid w:val="00E90A60"/>
    <w:rsid w:val="00E90B41"/>
    <w:rsid w:val="00E91340"/>
    <w:rsid w:val="00E91CF7"/>
    <w:rsid w:val="00E91E04"/>
    <w:rsid w:val="00E91E09"/>
    <w:rsid w:val="00E91E9F"/>
    <w:rsid w:val="00E91F8F"/>
    <w:rsid w:val="00E920B8"/>
    <w:rsid w:val="00E923F3"/>
    <w:rsid w:val="00E92B2F"/>
    <w:rsid w:val="00E92B61"/>
    <w:rsid w:val="00E931DB"/>
    <w:rsid w:val="00E93317"/>
    <w:rsid w:val="00E936E7"/>
    <w:rsid w:val="00E93790"/>
    <w:rsid w:val="00E93909"/>
    <w:rsid w:val="00E93ECD"/>
    <w:rsid w:val="00E9409A"/>
    <w:rsid w:val="00E941F3"/>
    <w:rsid w:val="00E9440C"/>
    <w:rsid w:val="00E94CE8"/>
    <w:rsid w:val="00E954AD"/>
    <w:rsid w:val="00E955A0"/>
    <w:rsid w:val="00E96E84"/>
    <w:rsid w:val="00E9783F"/>
    <w:rsid w:val="00E97A5C"/>
    <w:rsid w:val="00E97D96"/>
    <w:rsid w:val="00EA05D8"/>
    <w:rsid w:val="00EA070E"/>
    <w:rsid w:val="00EA0F55"/>
    <w:rsid w:val="00EA16CA"/>
    <w:rsid w:val="00EA21A6"/>
    <w:rsid w:val="00EA2F0F"/>
    <w:rsid w:val="00EA340D"/>
    <w:rsid w:val="00EA366C"/>
    <w:rsid w:val="00EA374F"/>
    <w:rsid w:val="00EA37A9"/>
    <w:rsid w:val="00EA3B57"/>
    <w:rsid w:val="00EA43BF"/>
    <w:rsid w:val="00EA4866"/>
    <w:rsid w:val="00EA55A6"/>
    <w:rsid w:val="00EA5A2E"/>
    <w:rsid w:val="00EA5DF1"/>
    <w:rsid w:val="00EA66D7"/>
    <w:rsid w:val="00EA6D6E"/>
    <w:rsid w:val="00EA7567"/>
    <w:rsid w:val="00EA7A35"/>
    <w:rsid w:val="00EA7B7D"/>
    <w:rsid w:val="00EA7BBF"/>
    <w:rsid w:val="00EA7CDA"/>
    <w:rsid w:val="00EB0526"/>
    <w:rsid w:val="00EB0BE7"/>
    <w:rsid w:val="00EB0D3E"/>
    <w:rsid w:val="00EB0F7C"/>
    <w:rsid w:val="00EB11D7"/>
    <w:rsid w:val="00EB11FF"/>
    <w:rsid w:val="00EB15A4"/>
    <w:rsid w:val="00EB18DE"/>
    <w:rsid w:val="00EB1CB2"/>
    <w:rsid w:val="00EB24F5"/>
    <w:rsid w:val="00EB269D"/>
    <w:rsid w:val="00EB27F7"/>
    <w:rsid w:val="00EB309D"/>
    <w:rsid w:val="00EB3C68"/>
    <w:rsid w:val="00EB3E6F"/>
    <w:rsid w:val="00EB3F5E"/>
    <w:rsid w:val="00EB4493"/>
    <w:rsid w:val="00EB4C10"/>
    <w:rsid w:val="00EB4E5F"/>
    <w:rsid w:val="00EB6D49"/>
    <w:rsid w:val="00EB730B"/>
    <w:rsid w:val="00EB757D"/>
    <w:rsid w:val="00EB7700"/>
    <w:rsid w:val="00EB799F"/>
    <w:rsid w:val="00EB7A65"/>
    <w:rsid w:val="00EB7BE4"/>
    <w:rsid w:val="00EC044F"/>
    <w:rsid w:val="00EC05A6"/>
    <w:rsid w:val="00EC07C2"/>
    <w:rsid w:val="00EC0859"/>
    <w:rsid w:val="00EC0C32"/>
    <w:rsid w:val="00EC15A8"/>
    <w:rsid w:val="00EC160A"/>
    <w:rsid w:val="00EC1831"/>
    <w:rsid w:val="00EC1A38"/>
    <w:rsid w:val="00EC2547"/>
    <w:rsid w:val="00EC2741"/>
    <w:rsid w:val="00EC3049"/>
    <w:rsid w:val="00EC39D6"/>
    <w:rsid w:val="00EC3B70"/>
    <w:rsid w:val="00EC3BCE"/>
    <w:rsid w:val="00EC3C6A"/>
    <w:rsid w:val="00EC3DAE"/>
    <w:rsid w:val="00EC40A9"/>
    <w:rsid w:val="00EC4386"/>
    <w:rsid w:val="00EC51FB"/>
    <w:rsid w:val="00EC5225"/>
    <w:rsid w:val="00EC606F"/>
    <w:rsid w:val="00EC65C7"/>
    <w:rsid w:val="00EC6796"/>
    <w:rsid w:val="00EC6906"/>
    <w:rsid w:val="00EC6F38"/>
    <w:rsid w:val="00EC7155"/>
    <w:rsid w:val="00EC74F7"/>
    <w:rsid w:val="00EC763C"/>
    <w:rsid w:val="00EC7652"/>
    <w:rsid w:val="00EC7709"/>
    <w:rsid w:val="00ED010E"/>
    <w:rsid w:val="00ED0188"/>
    <w:rsid w:val="00ED0B63"/>
    <w:rsid w:val="00ED0F01"/>
    <w:rsid w:val="00ED12A4"/>
    <w:rsid w:val="00ED131D"/>
    <w:rsid w:val="00ED1699"/>
    <w:rsid w:val="00ED18FF"/>
    <w:rsid w:val="00ED1C37"/>
    <w:rsid w:val="00ED1F9E"/>
    <w:rsid w:val="00ED236D"/>
    <w:rsid w:val="00ED25C8"/>
    <w:rsid w:val="00ED2643"/>
    <w:rsid w:val="00ED2957"/>
    <w:rsid w:val="00ED2965"/>
    <w:rsid w:val="00ED2A84"/>
    <w:rsid w:val="00ED2DD9"/>
    <w:rsid w:val="00ED351C"/>
    <w:rsid w:val="00ED3CC5"/>
    <w:rsid w:val="00ED47D1"/>
    <w:rsid w:val="00ED4C78"/>
    <w:rsid w:val="00ED5B6E"/>
    <w:rsid w:val="00ED5EBD"/>
    <w:rsid w:val="00ED67F6"/>
    <w:rsid w:val="00ED682C"/>
    <w:rsid w:val="00ED6BDD"/>
    <w:rsid w:val="00ED73F9"/>
    <w:rsid w:val="00ED76E9"/>
    <w:rsid w:val="00ED7B5C"/>
    <w:rsid w:val="00EE01AC"/>
    <w:rsid w:val="00EE0D7A"/>
    <w:rsid w:val="00EE0DAD"/>
    <w:rsid w:val="00EE1618"/>
    <w:rsid w:val="00EE19DC"/>
    <w:rsid w:val="00EE208F"/>
    <w:rsid w:val="00EE2BC2"/>
    <w:rsid w:val="00EE304F"/>
    <w:rsid w:val="00EE33F1"/>
    <w:rsid w:val="00EE3859"/>
    <w:rsid w:val="00EE3990"/>
    <w:rsid w:val="00EE3CBE"/>
    <w:rsid w:val="00EE3FD4"/>
    <w:rsid w:val="00EE412C"/>
    <w:rsid w:val="00EE4340"/>
    <w:rsid w:val="00EE45EF"/>
    <w:rsid w:val="00EE48E4"/>
    <w:rsid w:val="00EE4962"/>
    <w:rsid w:val="00EE4EC7"/>
    <w:rsid w:val="00EE52AE"/>
    <w:rsid w:val="00EE58A7"/>
    <w:rsid w:val="00EE5BD2"/>
    <w:rsid w:val="00EE61D1"/>
    <w:rsid w:val="00EE63A1"/>
    <w:rsid w:val="00EE6D9D"/>
    <w:rsid w:val="00EE70F0"/>
    <w:rsid w:val="00EE7A50"/>
    <w:rsid w:val="00EF0152"/>
    <w:rsid w:val="00EF01DC"/>
    <w:rsid w:val="00EF093D"/>
    <w:rsid w:val="00EF194E"/>
    <w:rsid w:val="00EF19AB"/>
    <w:rsid w:val="00EF1FDD"/>
    <w:rsid w:val="00EF212B"/>
    <w:rsid w:val="00EF2471"/>
    <w:rsid w:val="00EF2E2E"/>
    <w:rsid w:val="00EF33CD"/>
    <w:rsid w:val="00EF3788"/>
    <w:rsid w:val="00EF3995"/>
    <w:rsid w:val="00EF3B0B"/>
    <w:rsid w:val="00EF3C9F"/>
    <w:rsid w:val="00EF43F7"/>
    <w:rsid w:val="00EF4E6E"/>
    <w:rsid w:val="00EF533D"/>
    <w:rsid w:val="00EF571A"/>
    <w:rsid w:val="00EF6240"/>
    <w:rsid w:val="00EF6E01"/>
    <w:rsid w:val="00EF70D9"/>
    <w:rsid w:val="00EF74C2"/>
    <w:rsid w:val="00EF7970"/>
    <w:rsid w:val="00EF79D2"/>
    <w:rsid w:val="00EF7C20"/>
    <w:rsid w:val="00EF7D17"/>
    <w:rsid w:val="00F0022C"/>
    <w:rsid w:val="00F014FA"/>
    <w:rsid w:val="00F015A8"/>
    <w:rsid w:val="00F01722"/>
    <w:rsid w:val="00F01A00"/>
    <w:rsid w:val="00F01D4A"/>
    <w:rsid w:val="00F02CF0"/>
    <w:rsid w:val="00F02DB0"/>
    <w:rsid w:val="00F04529"/>
    <w:rsid w:val="00F04E00"/>
    <w:rsid w:val="00F04F2E"/>
    <w:rsid w:val="00F04FF8"/>
    <w:rsid w:val="00F05287"/>
    <w:rsid w:val="00F05C06"/>
    <w:rsid w:val="00F05FDC"/>
    <w:rsid w:val="00F06171"/>
    <w:rsid w:val="00F06A40"/>
    <w:rsid w:val="00F07440"/>
    <w:rsid w:val="00F07D8F"/>
    <w:rsid w:val="00F07FAE"/>
    <w:rsid w:val="00F10907"/>
    <w:rsid w:val="00F10F00"/>
    <w:rsid w:val="00F1131E"/>
    <w:rsid w:val="00F1201C"/>
    <w:rsid w:val="00F120A2"/>
    <w:rsid w:val="00F12111"/>
    <w:rsid w:val="00F12459"/>
    <w:rsid w:val="00F12A36"/>
    <w:rsid w:val="00F12E4D"/>
    <w:rsid w:val="00F13024"/>
    <w:rsid w:val="00F132F7"/>
    <w:rsid w:val="00F13EB8"/>
    <w:rsid w:val="00F148A3"/>
    <w:rsid w:val="00F14AFE"/>
    <w:rsid w:val="00F14BA6"/>
    <w:rsid w:val="00F14CFE"/>
    <w:rsid w:val="00F152B6"/>
    <w:rsid w:val="00F159C5"/>
    <w:rsid w:val="00F15A0C"/>
    <w:rsid w:val="00F15C42"/>
    <w:rsid w:val="00F16379"/>
    <w:rsid w:val="00F164A5"/>
    <w:rsid w:val="00F165C9"/>
    <w:rsid w:val="00F165D3"/>
    <w:rsid w:val="00F16851"/>
    <w:rsid w:val="00F16F8A"/>
    <w:rsid w:val="00F17210"/>
    <w:rsid w:val="00F1734F"/>
    <w:rsid w:val="00F174F7"/>
    <w:rsid w:val="00F17774"/>
    <w:rsid w:val="00F17D5A"/>
    <w:rsid w:val="00F17F9F"/>
    <w:rsid w:val="00F17FAC"/>
    <w:rsid w:val="00F209D4"/>
    <w:rsid w:val="00F20B10"/>
    <w:rsid w:val="00F20D07"/>
    <w:rsid w:val="00F20EE1"/>
    <w:rsid w:val="00F21644"/>
    <w:rsid w:val="00F21807"/>
    <w:rsid w:val="00F21A97"/>
    <w:rsid w:val="00F21D33"/>
    <w:rsid w:val="00F224A9"/>
    <w:rsid w:val="00F23122"/>
    <w:rsid w:val="00F238EF"/>
    <w:rsid w:val="00F2392D"/>
    <w:rsid w:val="00F23E51"/>
    <w:rsid w:val="00F2422C"/>
    <w:rsid w:val="00F24FA4"/>
    <w:rsid w:val="00F250BC"/>
    <w:rsid w:val="00F2570D"/>
    <w:rsid w:val="00F2584B"/>
    <w:rsid w:val="00F25A5E"/>
    <w:rsid w:val="00F25E26"/>
    <w:rsid w:val="00F26159"/>
    <w:rsid w:val="00F2630E"/>
    <w:rsid w:val="00F26B24"/>
    <w:rsid w:val="00F272FD"/>
    <w:rsid w:val="00F27A58"/>
    <w:rsid w:val="00F27B24"/>
    <w:rsid w:val="00F27B8E"/>
    <w:rsid w:val="00F300B6"/>
    <w:rsid w:val="00F3059A"/>
    <w:rsid w:val="00F308E3"/>
    <w:rsid w:val="00F30ACD"/>
    <w:rsid w:val="00F30C49"/>
    <w:rsid w:val="00F31261"/>
    <w:rsid w:val="00F312BF"/>
    <w:rsid w:val="00F3151C"/>
    <w:rsid w:val="00F316EF"/>
    <w:rsid w:val="00F3187E"/>
    <w:rsid w:val="00F31904"/>
    <w:rsid w:val="00F31A3D"/>
    <w:rsid w:val="00F31B21"/>
    <w:rsid w:val="00F31B60"/>
    <w:rsid w:val="00F3208B"/>
    <w:rsid w:val="00F325F7"/>
    <w:rsid w:val="00F326C6"/>
    <w:rsid w:val="00F32DD5"/>
    <w:rsid w:val="00F33142"/>
    <w:rsid w:val="00F33737"/>
    <w:rsid w:val="00F34573"/>
    <w:rsid w:val="00F3465C"/>
    <w:rsid w:val="00F34CAE"/>
    <w:rsid w:val="00F34E5E"/>
    <w:rsid w:val="00F34FEF"/>
    <w:rsid w:val="00F35044"/>
    <w:rsid w:val="00F352E0"/>
    <w:rsid w:val="00F355AD"/>
    <w:rsid w:val="00F35C50"/>
    <w:rsid w:val="00F36ED4"/>
    <w:rsid w:val="00F37510"/>
    <w:rsid w:val="00F37AFB"/>
    <w:rsid w:val="00F37BB9"/>
    <w:rsid w:val="00F37D84"/>
    <w:rsid w:val="00F37E35"/>
    <w:rsid w:val="00F405E9"/>
    <w:rsid w:val="00F409B9"/>
    <w:rsid w:val="00F41403"/>
    <w:rsid w:val="00F419A3"/>
    <w:rsid w:val="00F41B07"/>
    <w:rsid w:val="00F41B1C"/>
    <w:rsid w:val="00F41BC9"/>
    <w:rsid w:val="00F4205C"/>
    <w:rsid w:val="00F4220B"/>
    <w:rsid w:val="00F4226A"/>
    <w:rsid w:val="00F42AC7"/>
    <w:rsid w:val="00F42ACA"/>
    <w:rsid w:val="00F42D47"/>
    <w:rsid w:val="00F431ED"/>
    <w:rsid w:val="00F434DD"/>
    <w:rsid w:val="00F4365D"/>
    <w:rsid w:val="00F43663"/>
    <w:rsid w:val="00F43829"/>
    <w:rsid w:val="00F439D6"/>
    <w:rsid w:val="00F4467D"/>
    <w:rsid w:val="00F44743"/>
    <w:rsid w:val="00F44E5B"/>
    <w:rsid w:val="00F453B2"/>
    <w:rsid w:val="00F45D68"/>
    <w:rsid w:val="00F461E9"/>
    <w:rsid w:val="00F46CFF"/>
    <w:rsid w:val="00F46F59"/>
    <w:rsid w:val="00F47214"/>
    <w:rsid w:val="00F47693"/>
    <w:rsid w:val="00F47775"/>
    <w:rsid w:val="00F47C76"/>
    <w:rsid w:val="00F502FA"/>
    <w:rsid w:val="00F50349"/>
    <w:rsid w:val="00F508DA"/>
    <w:rsid w:val="00F50CC4"/>
    <w:rsid w:val="00F50E7E"/>
    <w:rsid w:val="00F50F9C"/>
    <w:rsid w:val="00F51211"/>
    <w:rsid w:val="00F5167E"/>
    <w:rsid w:val="00F51C14"/>
    <w:rsid w:val="00F52411"/>
    <w:rsid w:val="00F5256B"/>
    <w:rsid w:val="00F52989"/>
    <w:rsid w:val="00F537E8"/>
    <w:rsid w:val="00F53D9D"/>
    <w:rsid w:val="00F54981"/>
    <w:rsid w:val="00F559B2"/>
    <w:rsid w:val="00F55D2B"/>
    <w:rsid w:val="00F55E42"/>
    <w:rsid w:val="00F55F7D"/>
    <w:rsid w:val="00F56218"/>
    <w:rsid w:val="00F56279"/>
    <w:rsid w:val="00F566B0"/>
    <w:rsid w:val="00F566B2"/>
    <w:rsid w:val="00F568B5"/>
    <w:rsid w:val="00F568E0"/>
    <w:rsid w:val="00F56D2C"/>
    <w:rsid w:val="00F570A7"/>
    <w:rsid w:val="00F5747C"/>
    <w:rsid w:val="00F57547"/>
    <w:rsid w:val="00F57822"/>
    <w:rsid w:val="00F57C63"/>
    <w:rsid w:val="00F57C68"/>
    <w:rsid w:val="00F609FB"/>
    <w:rsid w:val="00F60BE3"/>
    <w:rsid w:val="00F6122E"/>
    <w:rsid w:val="00F61A04"/>
    <w:rsid w:val="00F61EE6"/>
    <w:rsid w:val="00F61EFE"/>
    <w:rsid w:val="00F62346"/>
    <w:rsid w:val="00F626FD"/>
    <w:rsid w:val="00F6278D"/>
    <w:rsid w:val="00F62EEA"/>
    <w:rsid w:val="00F62F16"/>
    <w:rsid w:val="00F63148"/>
    <w:rsid w:val="00F631FE"/>
    <w:rsid w:val="00F633E4"/>
    <w:rsid w:val="00F63543"/>
    <w:rsid w:val="00F63903"/>
    <w:rsid w:val="00F639EB"/>
    <w:rsid w:val="00F63A0E"/>
    <w:rsid w:val="00F63C6F"/>
    <w:rsid w:val="00F6401B"/>
    <w:rsid w:val="00F644B4"/>
    <w:rsid w:val="00F647F0"/>
    <w:rsid w:val="00F64B19"/>
    <w:rsid w:val="00F65540"/>
    <w:rsid w:val="00F65654"/>
    <w:rsid w:val="00F658C6"/>
    <w:rsid w:val="00F66BBE"/>
    <w:rsid w:val="00F673B0"/>
    <w:rsid w:val="00F70158"/>
    <w:rsid w:val="00F7035B"/>
    <w:rsid w:val="00F71529"/>
    <w:rsid w:val="00F71AFF"/>
    <w:rsid w:val="00F71DA3"/>
    <w:rsid w:val="00F71F3C"/>
    <w:rsid w:val="00F72B4D"/>
    <w:rsid w:val="00F72C8E"/>
    <w:rsid w:val="00F72F65"/>
    <w:rsid w:val="00F7355F"/>
    <w:rsid w:val="00F74166"/>
    <w:rsid w:val="00F743B6"/>
    <w:rsid w:val="00F744EC"/>
    <w:rsid w:val="00F74644"/>
    <w:rsid w:val="00F752F4"/>
    <w:rsid w:val="00F75421"/>
    <w:rsid w:val="00F75B8F"/>
    <w:rsid w:val="00F75CD7"/>
    <w:rsid w:val="00F76CF6"/>
    <w:rsid w:val="00F774F0"/>
    <w:rsid w:val="00F779FA"/>
    <w:rsid w:val="00F77ACD"/>
    <w:rsid w:val="00F77BA8"/>
    <w:rsid w:val="00F77BF9"/>
    <w:rsid w:val="00F77C36"/>
    <w:rsid w:val="00F800D7"/>
    <w:rsid w:val="00F804D6"/>
    <w:rsid w:val="00F80AB3"/>
    <w:rsid w:val="00F80ACE"/>
    <w:rsid w:val="00F80E2E"/>
    <w:rsid w:val="00F81657"/>
    <w:rsid w:val="00F81A62"/>
    <w:rsid w:val="00F81C0B"/>
    <w:rsid w:val="00F81EB1"/>
    <w:rsid w:val="00F822D7"/>
    <w:rsid w:val="00F82A5F"/>
    <w:rsid w:val="00F82C46"/>
    <w:rsid w:val="00F83D6C"/>
    <w:rsid w:val="00F83DA9"/>
    <w:rsid w:val="00F8447F"/>
    <w:rsid w:val="00F84C39"/>
    <w:rsid w:val="00F84D7F"/>
    <w:rsid w:val="00F858AD"/>
    <w:rsid w:val="00F85971"/>
    <w:rsid w:val="00F85AED"/>
    <w:rsid w:val="00F85B84"/>
    <w:rsid w:val="00F85C1F"/>
    <w:rsid w:val="00F85DC8"/>
    <w:rsid w:val="00F85DCF"/>
    <w:rsid w:val="00F85E28"/>
    <w:rsid w:val="00F8614C"/>
    <w:rsid w:val="00F8672E"/>
    <w:rsid w:val="00F8697C"/>
    <w:rsid w:val="00F86DFA"/>
    <w:rsid w:val="00F87102"/>
    <w:rsid w:val="00F872CB"/>
    <w:rsid w:val="00F87682"/>
    <w:rsid w:val="00F87A27"/>
    <w:rsid w:val="00F87C08"/>
    <w:rsid w:val="00F87CC6"/>
    <w:rsid w:val="00F90161"/>
    <w:rsid w:val="00F90362"/>
    <w:rsid w:val="00F90577"/>
    <w:rsid w:val="00F9079F"/>
    <w:rsid w:val="00F90E87"/>
    <w:rsid w:val="00F91293"/>
    <w:rsid w:val="00F9152F"/>
    <w:rsid w:val="00F91A7D"/>
    <w:rsid w:val="00F91BF4"/>
    <w:rsid w:val="00F91F54"/>
    <w:rsid w:val="00F92875"/>
    <w:rsid w:val="00F92879"/>
    <w:rsid w:val="00F928D2"/>
    <w:rsid w:val="00F92EA0"/>
    <w:rsid w:val="00F93418"/>
    <w:rsid w:val="00F93579"/>
    <w:rsid w:val="00F93715"/>
    <w:rsid w:val="00F9378E"/>
    <w:rsid w:val="00F93A49"/>
    <w:rsid w:val="00F946EE"/>
    <w:rsid w:val="00F949F2"/>
    <w:rsid w:val="00F94DE2"/>
    <w:rsid w:val="00F94E22"/>
    <w:rsid w:val="00F95513"/>
    <w:rsid w:val="00F95FEA"/>
    <w:rsid w:val="00F962A9"/>
    <w:rsid w:val="00F968A3"/>
    <w:rsid w:val="00F96C27"/>
    <w:rsid w:val="00F96F27"/>
    <w:rsid w:val="00F96FE6"/>
    <w:rsid w:val="00F97613"/>
    <w:rsid w:val="00F97AF2"/>
    <w:rsid w:val="00FA092A"/>
    <w:rsid w:val="00FA1287"/>
    <w:rsid w:val="00FA158D"/>
    <w:rsid w:val="00FA17CE"/>
    <w:rsid w:val="00FA1811"/>
    <w:rsid w:val="00FA1968"/>
    <w:rsid w:val="00FA1DA7"/>
    <w:rsid w:val="00FA2221"/>
    <w:rsid w:val="00FA25AB"/>
    <w:rsid w:val="00FA2654"/>
    <w:rsid w:val="00FA2AE4"/>
    <w:rsid w:val="00FA2FDD"/>
    <w:rsid w:val="00FA3A45"/>
    <w:rsid w:val="00FA4493"/>
    <w:rsid w:val="00FA466A"/>
    <w:rsid w:val="00FA46CE"/>
    <w:rsid w:val="00FA4B5E"/>
    <w:rsid w:val="00FA529F"/>
    <w:rsid w:val="00FA5464"/>
    <w:rsid w:val="00FA55A4"/>
    <w:rsid w:val="00FA5769"/>
    <w:rsid w:val="00FA5A80"/>
    <w:rsid w:val="00FA6009"/>
    <w:rsid w:val="00FA673D"/>
    <w:rsid w:val="00FA74BC"/>
    <w:rsid w:val="00FB0123"/>
    <w:rsid w:val="00FB06D8"/>
    <w:rsid w:val="00FB083A"/>
    <w:rsid w:val="00FB09C3"/>
    <w:rsid w:val="00FB09D7"/>
    <w:rsid w:val="00FB0C43"/>
    <w:rsid w:val="00FB141A"/>
    <w:rsid w:val="00FB1752"/>
    <w:rsid w:val="00FB1887"/>
    <w:rsid w:val="00FB35A8"/>
    <w:rsid w:val="00FB3A49"/>
    <w:rsid w:val="00FB4600"/>
    <w:rsid w:val="00FB4757"/>
    <w:rsid w:val="00FB4EC9"/>
    <w:rsid w:val="00FB4FC4"/>
    <w:rsid w:val="00FB50F1"/>
    <w:rsid w:val="00FB51FB"/>
    <w:rsid w:val="00FB52BF"/>
    <w:rsid w:val="00FB5A16"/>
    <w:rsid w:val="00FB5C5C"/>
    <w:rsid w:val="00FB61CA"/>
    <w:rsid w:val="00FB6663"/>
    <w:rsid w:val="00FB675E"/>
    <w:rsid w:val="00FB69B0"/>
    <w:rsid w:val="00FB6B32"/>
    <w:rsid w:val="00FB6BF4"/>
    <w:rsid w:val="00FB6E1F"/>
    <w:rsid w:val="00FB6F23"/>
    <w:rsid w:val="00FB74E9"/>
    <w:rsid w:val="00FB78D9"/>
    <w:rsid w:val="00FB79A6"/>
    <w:rsid w:val="00FC00A4"/>
    <w:rsid w:val="00FC00E4"/>
    <w:rsid w:val="00FC0352"/>
    <w:rsid w:val="00FC0A55"/>
    <w:rsid w:val="00FC0A62"/>
    <w:rsid w:val="00FC0C64"/>
    <w:rsid w:val="00FC1BA6"/>
    <w:rsid w:val="00FC1E67"/>
    <w:rsid w:val="00FC2162"/>
    <w:rsid w:val="00FC2909"/>
    <w:rsid w:val="00FC2B64"/>
    <w:rsid w:val="00FC40C4"/>
    <w:rsid w:val="00FC46C2"/>
    <w:rsid w:val="00FC4781"/>
    <w:rsid w:val="00FC4964"/>
    <w:rsid w:val="00FC56DE"/>
    <w:rsid w:val="00FC5789"/>
    <w:rsid w:val="00FC5AB6"/>
    <w:rsid w:val="00FC5F99"/>
    <w:rsid w:val="00FC64D1"/>
    <w:rsid w:val="00FC6542"/>
    <w:rsid w:val="00FC6E0C"/>
    <w:rsid w:val="00FC7027"/>
    <w:rsid w:val="00FC74B7"/>
    <w:rsid w:val="00FC7655"/>
    <w:rsid w:val="00FC767F"/>
    <w:rsid w:val="00FC7F0F"/>
    <w:rsid w:val="00FD0036"/>
    <w:rsid w:val="00FD0160"/>
    <w:rsid w:val="00FD02DB"/>
    <w:rsid w:val="00FD0568"/>
    <w:rsid w:val="00FD06DD"/>
    <w:rsid w:val="00FD06E4"/>
    <w:rsid w:val="00FD079F"/>
    <w:rsid w:val="00FD0CDD"/>
    <w:rsid w:val="00FD13D8"/>
    <w:rsid w:val="00FD172F"/>
    <w:rsid w:val="00FD17DE"/>
    <w:rsid w:val="00FD1AAE"/>
    <w:rsid w:val="00FD1B12"/>
    <w:rsid w:val="00FD1BCB"/>
    <w:rsid w:val="00FD21C2"/>
    <w:rsid w:val="00FD2D0C"/>
    <w:rsid w:val="00FD2DBE"/>
    <w:rsid w:val="00FD2EEC"/>
    <w:rsid w:val="00FD2F39"/>
    <w:rsid w:val="00FD3CB3"/>
    <w:rsid w:val="00FD3CD4"/>
    <w:rsid w:val="00FD42CE"/>
    <w:rsid w:val="00FD4543"/>
    <w:rsid w:val="00FD4A30"/>
    <w:rsid w:val="00FD4D3C"/>
    <w:rsid w:val="00FD50B3"/>
    <w:rsid w:val="00FD50EC"/>
    <w:rsid w:val="00FD5E1A"/>
    <w:rsid w:val="00FD65E8"/>
    <w:rsid w:val="00FD67BE"/>
    <w:rsid w:val="00FD70BF"/>
    <w:rsid w:val="00FD786C"/>
    <w:rsid w:val="00FD795C"/>
    <w:rsid w:val="00FD7AE1"/>
    <w:rsid w:val="00FE01E0"/>
    <w:rsid w:val="00FE1401"/>
    <w:rsid w:val="00FE1B69"/>
    <w:rsid w:val="00FE2B79"/>
    <w:rsid w:val="00FE32CF"/>
    <w:rsid w:val="00FE39CE"/>
    <w:rsid w:val="00FE4262"/>
    <w:rsid w:val="00FE42A2"/>
    <w:rsid w:val="00FE444F"/>
    <w:rsid w:val="00FE4E4D"/>
    <w:rsid w:val="00FE512C"/>
    <w:rsid w:val="00FE518E"/>
    <w:rsid w:val="00FE5C3B"/>
    <w:rsid w:val="00FE5DAF"/>
    <w:rsid w:val="00FE637E"/>
    <w:rsid w:val="00FE64CC"/>
    <w:rsid w:val="00FE6AD7"/>
    <w:rsid w:val="00FE71A0"/>
    <w:rsid w:val="00FE7552"/>
    <w:rsid w:val="00FE7803"/>
    <w:rsid w:val="00FE7FD3"/>
    <w:rsid w:val="00FF01FB"/>
    <w:rsid w:val="00FF03C4"/>
    <w:rsid w:val="00FF120A"/>
    <w:rsid w:val="00FF1227"/>
    <w:rsid w:val="00FF1AED"/>
    <w:rsid w:val="00FF2139"/>
    <w:rsid w:val="00FF24E6"/>
    <w:rsid w:val="00FF2F84"/>
    <w:rsid w:val="00FF301F"/>
    <w:rsid w:val="00FF36CB"/>
    <w:rsid w:val="00FF3724"/>
    <w:rsid w:val="00FF3902"/>
    <w:rsid w:val="00FF3B33"/>
    <w:rsid w:val="00FF3D86"/>
    <w:rsid w:val="00FF4701"/>
    <w:rsid w:val="00FF4855"/>
    <w:rsid w:val="00FF544A"/>
    <w:rsid w:val="00FF54B3"/>
    <w:rsid w:val="00FF59E9"/>
    <w:rsid w:val="00FF5C0C"/>
    <w:rsid w:val="00FF5EB8"/>
    <w:rsid w:val="00FF5F44"/>
    <w:rsid w:val="00FF62B9"/>
    <w:rsid w:val="00FF63DC"/>
    <w:rsid w:val="00FF6E19"/>
    <w:rsid w:val="00FF6F1F"/>
    <w:rsid w:val="00FF7766"/>
    <w:rsid w:val="01CAAB38"/>
    <w:rsid w:val="03243EDB"/>
    <w:rsid w:val="074A5B07"/>
    <w:rsid w:val="0AB96AB1"/>
    <w:rsid w:val="0B74DC03"/>
    <w:rsid w:val="109E9D80"/>
    <w:rsid w:val="13300C67"/>
    <w:rsid w:val="13E6BE80"/>
    <w:rsid w:val="17F6C9AD"/>
    <w:rsid w:val="19AB55B8"/>
    <w:rsid w:val="1E5E6E9C"/>
    <w:rsid w:val="1F9D3B25"/>
    <w:rsid w:val="1FE21273"/>
    <w:rsid w:val="211D8187"/>
    <w:rsid w:val="229279C3"/>
    <w:rsid w:val="2323F441"/>
    <w:rsid w:val="235055BB"/>
    <w:rsid w:val="23BCA0BC"/>
    <w:rsid w:val="2743EC17"/>
    <w:rsid w:val="2B66D356"/>
    <w:rsid w:val="2C745803"/>
    <w:rsid w:val="2F071B89"/>
    <w:rsid w:val="2F81536C"/>
    <w:rsid w:val="31BEB91B"/>
    <w:rsid w:val="33A348DC"/>
    <w:rsid w:val="38966F87"/>
    <w:rsid w:val="3B902923"/>
    <w:rsid w:val="3B9D7EF4"/>
    <w:rsid w:val="3BE8A040"/>
    <w:rsid w:val="3D349EE9"/>
    <w:rsid w:val="3F1988E7"/>
    <w:rsid w:val="3FCABB8D"/>
    <w:rsid w:val="3FF8D3C0"/>
    <w:rsid w:val="40391881"/>
    <w:rsid w:val="4167CA4C"/>
    <w:rsid w:val="41991DFC"/>
    <w:rsid w:val="42AD8B3E"/>
    <w:rsid w:val="42EFE8A4"/>
    <w:rsid w:val="446032F9"/>
    <w:rsid w:val="4B27153B"/>
    <w:rsid w:val="51375AEB"/>
    <w:rsid w:val="513B0017"/>
    <w:rsid w:val="52026A11"/>
    <w:rsid w:val="521525AD"/>
    <w:rsid w:val="56459AB6"/>
    <w:rsid w:val="5A9C2BEF"/>
    <w:rsid w:val="5EB58B9D"/>
    <w:rsid w:val="5EC21770"/>
    <w:rsid w:val="5F793E17"/>
    <w:rsid w:val="61E5B741"/>
    <w:rsid w:val="623C28E1"/>
    <w:rsid w:val="634BAAE6"/>
    <w:rsid w:val="65893F10"/>
    <w:rsid w:val="7060B5D2"/>
    <w:rsid w:val="718D3650"/>
    <w:rsid w:val="72C844FA"/>
    <w:rsid w:val="79DC1034"/>
    <w:rsid w:val="7BFD15B0"/>
    <w:rsid w:val="7C39B446"/>
    <w:rsid w:val="7F0C5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2B8F"/>
  <w15:docId w15:val="{9CB160CF-E4E7-438C-BCFC-3C230F9F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216"/>
    <w:pPr>
      <w:spacing w:before="99" w:after="0" w:line="250" w:lineRule="atLeast"/>
    </w:pPr>
    <w:rPr>
      <w:rFonts w:ascii="Palatino Linotype" w:eastAsia="Calibri" w:hAnsi="Palatino Linotype" w:cs="Times New Roman"/>
      <w:sz w:val="21"/>
      <w:szCs w:val="60"/>
    </w:rPr>
  </w:style>
  <w:style w:type="paragraph" w:styleId="Heading1">
    <w:name w:val="heading 1"/>
    <w:basedOn w:val="Normal"/>
    <w:next w:val="NormalIndent"/>
    <w:link w:val="Heading1Char"/>
    <w:uiPriority w:val="9"/>
    <w:qFormat/>
    <w:rsid w:val="001547ED"/>
    <w:pPr>
      <w:widowControl w:val="0"/>
      <w:spacing w:after="580" w:line="600" w:lineRule="exact"/>
      <w:outlineLvl w:val="0"/>
    </w:pPr>
    <w:rPr>
      <w:rFonts w:ascii="Franklin Gothic Medium Cond" w:hAnsi="Franklin Gothic Medium Cond"/>
      <w:sz w:val="60"/>
    </w:rPr>
  </w:style>
  <w:style w:type="paragraph" w:styleId="Heading2">
    <w:name w:val="heading 2"/>
    <w:basedOn w:val="Normal"/>
    <w:next w:val="NormalIndent"/>
    <w:link w:val="Heading2Char"/>
    <w:uiPriority w:val="9"/>
    <w:unhideWhenUsed/>
    <w:qFormat/>
    <w:rsid w:val="004D4BB0"/>
    <w:pPr>
      <w:keepNext/>
      <w:numPr>
        <w:ilvl w:val="1"/>
        <w:numId w:val="2"/>
      </w:numPr>
      <w:spacing w:before="180" w:line="320" w:lineRule="atLeast"/>
      <w:ind w:left="1225"/>
      <w:outlineLvl w:val="1"/>
    </w:pPr>
    <w:rPr>
      <w:rFonts w:ascii="Franklin Gothic Demi" w:hAnsi="Franklin Gothic Demi"/>
      <w:sz w:val="28"/>
      <w:szCs w:val="34"/>
    </w:rPr>
  </w:style>
  <w:style w:type="paragraph" w:styleId="Heading3">
    <w:name w:val="heading 3"/>
    <w:basedOn w:val="Heading2"/>
    <w:next w:val="NormalIndent"/>
    <w:link w:val="Heading3Char"/>
    <w:uiPriority w:val="9"/>
    <w:unhideWhenUsed/>
    <w:qFormat/>
    <w:rsid w:val="009731CF"/>
    <w:pPr>
      <w:numPr>
        <w:ilvl w:val="2"/>
      </w:numPr>
      <w:ind w:left="1224"/>
      <w:outlineLvl w:val="2"/>
    </w:pPr>
    <w:rPr>
      <w:sz w:val="26"/>
      <w:szCs w:val="26"/>
    </w:rPr>
  </w:style>
  <w:style w:type="paragraph" w:styleId="Heading4">
    <w:name w:val="heading 4"/>
    <w:basedOn w:val="Heading3"/>
    <w:next w:val="Normal"/>
    <w:link w:val="Heading4Char"/>
    <w:uiPriority w:val="9"/>
    <w:unhideWhenUsed/>
    <w:qFormat/>
    <w:rsid w:val="009731CF"/>
    <w:pPr>
      <w:numPr>
        <w:ilvl w:val="3"/>
      </w:numPr>
      <w:outlineLvl w:val="3"/>
    </w:pPr>
    <w:rPr>
      <w:sz w:val="22"/>
    </w:rPr>
  </w:style>
  <w:style w:type="paragraph" w:styleId="Heading5">
    <w:name w:val="heading 5"/>
    <w:basedOn w:val="Heading4"/>
    <w:next w:val="Normal"/>
    <w:link w:val="Heading5Char"/>
    <w:uiPriority w:val="9"/>
    <w:unhideWhenUsed/>
    <w:qFormat/>
    <w:rsid w:val="009D20DF"/>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47ED"/>
    <w:pPr>
      <w:spacing w:after="0" w:line="240" w:lineRule="auto"/>
    </w:pPr>
    <w:rPr>
      <w:rFonts w:ascii="Times New Roman" w:eastAsia="Times New Roman" w:hAnsi="Times New Roman" w:cs="Times New Roman"/>
      <w:sz w:val="20"/>
      <w:szCs w:val="20"/>
      <w:lang w:val="en-IE"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47ED"/>
    <w:pPr>
      <w:spacing w:line="660" w:lineRule="exact"/>
    </w:pPr>
    <w:rPr>
      <w:rFonts w:ascii="Arial" w:eastAsia="Times New Roman" w:hAnsi="Arial"/>
      <w:spacing w:val="-40"/>
      <w:kern w:val="56"/>
      <w:sz w:val="56"/>
      <w:szCs w:val="24"/>
    </w:rPr>
  </w:style>
  <w:style w:type="character" w:customStyle="1" w:styleId="TitleChar">
    <w:name w:val="Title Char"/>
    <w:basedOn w:val="DefaultParagraphFont"/>
    <w:link w:val="Title"/>
    <w:uiPriority w:val="10"/>
    <w:rsid w:val="001547ED"/>
    <w:rPr>
      <w:rFonts w:ascii="Arial" w:eastAsia="Times New Roman" w:hAnsi="Arial" w:cs="Times New Roman"/>
      <w:spacing w:val="-40"/>
      <w:kern w:val="56"/>
      <w:sz w:val="56"/>
      <w:szCs w:val="24"/>
    </w:rPr>
  </w:style>
  <w:style w:type="character" w:customStyle="1" w:styleId="Heading1Char">
    <w:name w:val="Heading 1 Char"/>
    <w:basedOn w:val="DefaultParagraphFont"/>
    <w:link w:val="Heading1"/>
    <w:uiPriority w:val="9"/>
    <w:rsid w:val="001547ED"/>
    <w:rPr>
      <w:rFonts w:ascii="Franklin Gothic Medium Cond" w:eastAsia="Calibri" w:hAnsi="Franklin Gothic Medium Cond" w:cs="Times New Roman"/>
      <w:sz w:val="60"/>
      <w:szCs w:val="60"/>
    </w:rPr>
  </w:style>
  <w:style w:type="character" w:customStyle="1" w:styleId="Heading2Char">
    <w:name w:val="Heading 2 Char"/>
    <w:basedOn w:val="DefaultParagraphFont"/>
    <w:link w:val="Heading2"/>
    <w:uiPriority w:val="9"/>
    <w:rsid w:val="004D4BB0"/>
    <w:rPr>
      <w:rFonts w:ascii="Franklin Gothic Demi" w:eastAsia="Calibri" w:hAnsi="Franklin Gothic Demi" w:cs="Times New Roman"/>
      <w:sz w:val="28"/>
      <w:szCs w:val="34"/>
    </w:rPr>
  </w:style>
  <w:style w:type="paragraph" w:styleId="ListParagraph">
    <w:name w:val="List Paragraph"/>
    <w:basedOn w:val="Normal"/>
    <w:uiPriority w:val="1"/>
    <w:qFormat/>
    <w:rsid w:val="00D65CFD"/>
    <w:pPr>
      <w:keepNext/>
      <w:widowControl w:val="0"/>
      <w:spacing w:after="360" w:line="1900" w:lineRule="exact"/>
      <w:contextualSpacing/>
      <w:outlineLvl w:val="0"/>
    </w:pPr>
    <w:rPr>
      <w:rFonts w:ascii="Franklin Gothic Medium Cond" w:hAnsi="Franklin Gothic Medium Cond"/>
      <w:noProof/>
      <w:color w:val="B2B2B2"/>
      <w:sz w:val="144"/>
      <w:szCs w:val="144"/>
      <w:lang w:val="en-IE" w:eastAsia="en-IE"/>
    </w:rPr>
  </w:style>
  <w:style w:type="paragraph" w:styleId="TOC1">
    <w:name w:val="toc 1"/>
    <w:basedOn w:val="Normal"/>
    <w:next w:val="Normal"/>
    <w:autoRedefine/>
    <w:uiPriority w:val="39"/>
    <w:unhideWhenUsed/>
    <w:rsid w:val="002230A6"/>
    <w:pPr>
      <w:tabs>
        <w:tab w:val="right" w:leader="dot" w:pos="9350"/>
      </w:tabs>
      <w:spacing w:after="100"/>
    </w:pPr>
  </w:style>
  <w:style w:type="paragraph" w:styleId="TOC2">
    <w:name w:val="toc 2"/>
    <w:basedOn w:val="Normal"/>
    <w:next w:val="Normal"/>
    <w:autoRedefine/>
    <w:uiPriority w:val="39"/>
    <w:unhideWhenUsed/>
    <w:rsid w:val="002230A6"/>
    <w:pPr>
      <w:tabs>
        <w:tab w:val="right" w:leader="dot" w:pos="9350"/>
      </w:tabs>
      <w:spacing w:after="100"/>
      <w:ind w:left="220"/>
    </w:pPr>
  </w:style>
  <w:style w:type="character" w:styleId="Hyperlink">
    <w:name w:val="Hyperlink"/>
    <w:basedOn w:val="DefaultParagraphFont"/>
    <w:uiPriority w:val="99"/>
    <w:unhideWhenUsed/>
    <w:rsid w:val="004D4BB0"/>
    <w:rPr>
      <w:color w:val="0563C1" w:themeColor="hyperlink"/>
      <w:u w:val="single"/>
    </w:rPr>
  </w:style>
  <w:style w:type="paragraph" w:customStyle="1" w:styleId="NormalIndent">
    <w:name w:val="NormalIndent"/>
    <w:basedOn w:val="Normal"/>
    <w:link w:val="NormalIndentChar"/>
    <w:qFormat/>
    <w:rsid w:val="00D65CFD"/>
    <w:pPr>
      <w:ind w:left="720"/>
    </w:pPr>
  </w:style>
  <w:style w:type="paragraph" w:styleId="NoSpacing">
    <w:name w:val="No Spacing"/>
    <w:uiPriority w:val="1"/>
    <w:qFormat/>
    <w:rsid w:val="00EE3FD4"/>
    <w:pPr>
      <w:spacing w:after="0" w:line="240" w:lineRule="auto"/>
    </w:pPr>
    <w:rPr>
      <w:rFonts w:ascii="Palatino Linotype" w:eastAsia="Calibri" w:hAnsi="Palatino Linotype" w:cs="Times New Roman"/>
      <w:sz w:val="21"/>
      <w:szCs w:val="60"/>
    </w:rPr>
  </w:style>
  <w:style w:type="character" w:customStyle="1" w:styleId="NormalIndentChar">
    <w:name w:val="NormalIndent Char"/>
    <w:basedOn w:val="DefaultParagraphFont"/>
    <w:link w:val="NormalIndent"/>
    <w:rsid w:val="00D65CFD"/>
    <w:rPr>
      <w:rFonts w:ascii="Palatino Linotype" w:eastAsia="Calibri" w:hAnsi="Palatino Linotype" w:cs="Times New Roman"/>
      <w:sz w:val="21"/>
      <w:szCs w:val="60"/>
    </w:rPr>
  </w:style>
  <w:style w:type="character" w:customStyle="1" w:styleId="Heading3Char">
    <w:name w:val="Heading 3 Char"/>
    <w:basedOn w:val="DefaultParagraphFont"/>
    <w:link w:val="Heading3"/>
    <w:uiPriority w:val="9"/>
    <w:rsid w:val="009731CF"/>
    <w:rPr>
      <w:rFonts w:ascii="Franklin Gothic Demi" w:eastAsia="Calibri" w:hAnsi="Franklin Gothic Demi" w:cs="Times New Roman"/>
      <w:sz w:val="26"/>
      <w:szCs w:val="26"/>
    </w:rPr>
  </w:style>
  <w:style w:type="paragraph" w:customStyle="1" w:styleId="Para">
    <w:name w:val="Para"/>
    <w:link w:val="ParaChar"/>
    <w:rsid w:val="00D232E5"/>
    <w:pPr>
      <w:spacing w:before="99" w:after="0" w:line="250" w:lineRule="atLeast"/>
      <w:ind w:left="720"/>
    </w:pPr>
    <w:rPr>
      <w:rFonts w:ascii="Palatino Linotype" w:eastAsia="Times New Roman" w:hAnsi="Palatino Linotype" w:cs="Times New Roman"/>
      <w:sz w:val="21"/>
      <w:szCs w:val="60"/>
    </w:rPr>
  </w:style>
  <w:style w:type="character" w:customStyle="1" w:styleId="ParaChar">
    <w:name w:val="Para Char"/>
    <w:link w:val="Para"/>
    <w:rsid w:val="00D232E5"/>
    <w:rPr>
      <w:rFonts w:ascii="Palatino Linotype" w:eastAsia="Times New Roman" w:hAnsi="Palatino Linotype" w:cs="Times New Roman"/>
      <w:sz w:val="21"/>
      <w:szCs w:val="60"/>
    </w:rPr>
  </w:style>
  <w:style w:type="paragraph" w:customStyle="1" w:styleId="TableHead">
    <w:name w:val="TableHead"/>
    <w:basedOn w:val="Normal"/>
    <w:uiPriority w:val="99"/>
    <w:rsid w:val="00D232E5"/>
    <w:pPr>
      <w:shd w:val="clear" w:color="auto" w:fill="E6E6E6"/>
      <w:autoSpaceDE w:val="0"/>
      <w:autoSpaceDN w:val="0"/>
      <w:adjustRightInd w:val="0"/>
      <w:spacing w:before="0" w:line="260" w:lineRule="atLeast"/>
    </w:pPr>
    <w:rPr>
      <w:rFonts w:ascii="Arial" w:eastAsia="Times New Roman" w:hAnsi="Arial"/>
      <w:bCs/>
      <w:sz w:val="20"/>
      <w:szCs w:val="20"/>
    </w:rPr>
  </w:style>
  <w:style w:type="paragraph" w:customStyle="1" w:styleId="TableText">
    <w:name w:val="TableText"/>
    <w:basedOn w:val="Normal"/>
    <w:uiPriority w:val="99"/>
    <w:rsid w:val="00D232E5"/>
    <w:pPr>
      <w:autoSpaceDE w:val="0"/>
      <w:autoSpaceDN w:val="0"/>
      <w:adjustRightInd w:val="0"/>
      <w:spacing w:before="0" w:line="260" w:lineRule="atLeast"/>
    </w:pPr>
    <w:rPr>
      <w:rFonts w:ascii="Arial" w:eastAsia="Times New Roman" w:hAnsi="Arial"/>
      <w:sz w:val="18"/>
      <w:szCs w:val="20"/>
    </w:rPr>
  </w:style>
  <w:style w:type="paragraph" w:customStyle="1" w:styleId="Head1">
    <w:name w:val="Head1"/>
    <w:next w:val="Normal"/>
    <w:link w:val="Head1Char"/>
    <w:rsid w:val="00B4554B"/>
    <w:pPr>
      <w:keepNext/>
      <w:spacing w:before="340" w:after="20" w:line="380" w:lineRule="atLeast"/>
      <w:outlineLvl w:val="0"/>
    </w:pPr>
    <w:rPr>
      <w:rFonts w:ascii="Franklin Gothic Demi" w:eastAsia="Times New Roman" w:hAnsi="Franklin Gothic Demi" w:cs="Times New Roman"/>
      <w:sz w:val="34"/>
      <w:szCs w:val="34"/>
    </w:rPr>
  </w:style>
  <w:style w:type="character" w:customStyle="1" w:styleId="Head1Char">
    <w:name w:val="Head1 Char"/>
    <w:link w:val="Head1"/>
    <w:rsid w:val="00B4554B"/>
    <w:rPr>
      <w:rFonts w:ascii="Franklin Gothic Demi" w:eastAsia="Times New Roman" w:hAnsi="Franklin Gothic Demi" w:cs="Times New Roman"/>
      <w:sz w:val="34"/>
      <w:szCs w:val="34"/>
    </w:rPr>
  </w:style>
  <w:style w:type="paragraph" w:styleId="TOC3">
    <w:name w:val="toc 3"/>
    <w:basedOn w:val="Normal"/>
    <w:next w:val="Normal"/>
    <w:autoRedefine/>
    <w:uiPriority w:val="39"/>
    <w:unhideWhenUsed/>
    <w:rsid w:val="00B4554B"/>
    <w:pPr>
      <w:spacing w:after="100"/>
      <w:ind w:left="420"/>
    </w:pPr>
  </w:style>
  <w:style w:type="character" w:styleId="CommentReference">
    <w:name w:val="annotation reference"/>
    <w:basedOn w:val="DefaultParagraphFont"/>
    <w:unhideWhenUsed/>
    <w:rsid w:val="00BA09C0"/>
    <w:rPr>
      <w:sz w:val="16"/>
      <w:szCs w:val="16"/>
    </w:rPr>
  </w:style>
  <w:style w:type="paragraph" w:styleId="CommentText">
    <w:name w:val="annotation text"/>
    <w:basedOn w:val="Normal"/>
    <w:link w:val="CommentTextChar"/>
    <w:uiPriority w:val="99"/>
    <w:unhideWhenUsed/>
    <w:rsid w:val="00BA09C0"/>
    <w:pPr>
      <w:spacing w:line="240" w:lineRule="auto"/>
    </w:pPr>
    <w:rPr>
      <w:sz w:val="20"/>
      <w:szCs w:val="20"/>
    </w:rPr>
  </w:style>
  <w:style w:type="character" w:customStyle="1" w:styleId="CommentTextChar">
    <w:name w:val="Comment Text Char"/>
    <w:basedOn w:val="DefaultParagraphFont"/>
    <w:link w:val="CommentText"/>
    <w:uiPriority w:val="99"/>
    <w:rsid w:val="00BA09C0"/>
    <w:rPr>
      <w:rFonts w:ascii="Palatino Linotype" w:eastAsia="Calibri" w:hAnsi="Palatino Linotype" w:cs="Times New Roman"/>
      <w:sz w:val="20"/>
      <w:szCs w:val="20"/>
    </w:rPr>
  </w:style>
  <w:style w:type="paragraph" w:styleId="CommentSubject">
    <w:name w:val="annotation subject"/>
    <w:basedOn w:val="CommentText"/>
    <w:next w:val="CommentText"/>
    <w:link w:val="CommentSubjectChar"/>
    <w:uiPriority w:val="99"/>
    <w:semiHidden/>
    <w:unhideWhenUsed/>
    <w:rsid w:val="00BA09C0"/>
    <w:rPr>
      <w:b/>
      <w:bCs/>
    </w:rPr>
  </w:style>
  <w:style w:type="character" w:customStyle="1" w:styleId="CommentSubjectChar">
    <w:name w:val="Comment Subject Char"/>
    <w:basedOn w:val="CommentTextChar"/>
    <w:link w:val="CommentSubject"/>
    <w:uiPriority w:val="99"/>
    <w:semiHidden/>
    <w:rsid w:val="00BA09C0"/>
    <w:rPr>
      <w:rFonts w:ascii="Palatino Linotype" w:eastAsia="Calibri" w:hAnsi="Palatino Linotype" w:cs="Times New Roman"/>
      <w:b/>
      <w:bCs/>
      <w:sz w:val="20"/>
      <w:szCs w:val="20"/>
    </w:rPr>
  </w:style>
  <w:style w:type="paragraph" w:styleId="BalloonText">
    <w:name w:val="Balloon Text"/>
    <w:basedOn w:val="Normal"/>
    <w:link w:val="BalloonTextChar"/>
    <w:uiPriority w:val="99"/>
    <w:semiHidden/>
    <w:unhideWhenUsed/>
    <w:rsid w:val="00BA09C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C0"/>
    <w:rPr>
      <w:rFonts w:ascii="Segoe UI" w:eastAsia="Calibri" w:hAnsi="Segoe UI" w:cs="Segoe UI"/>
      <w:sz w:val="18"/>
      <w:szCs w:val="18"/>
    </w:rPr>
  </w:style>
  <w:style w:type="paragraph" w:customStyle="1" w:styleId="Head2">
    <w:name w:val="Head2"/>
    <w:basedOn w:val="Head1"/>
    <w:next w:val="Normal"/>
    <w:link w:val="Head2Char"/>
    <w:rsid w:val="0048021C"/>
    <w:pPr>
      <w:spacing w:before="180" w:after="0" w:line="320" w:lineRule="atLeast"/>
      <w:ind w:left="720"/>
      <w:outlineLvl w:val="1"/>
    </w:pPr>
    <w:rPr>
      <w:sz w:val="28"/>
    </w:rPr>
  </w:style>
  <w:style w:type="paragraph" w:styleId="Revision">
    <w:name w:val="Revision"/>
    <w:hidden/>
    <w:uiPriority w:val="99"/>
    <w:semiHidden/>
    <w:rsid w:val="009E312B"/>
    <w:pPr>
      <w:spacing w:after="0" w:line="240" w:lineRule="auto"/>
    </w:pPr>
    <w:rPr>
      <w:rFonts w:ascii="Palatino Linotype" w:eastAsia="Calibri" w:hAnsi="Palatino Linotype" w:cs="Times New Roman"/>
      <w:sz w:val="21"/>
      <w:szCs w:val="60"/>
    </w:rPr>
  </w:style>
  <w:style w:type="paragraph" w:styleId="Header">
    <w:name w:val="header"/>
    <w:basedOn w:val="Normal"/>
    <w:link w:val="HeaderChar"/>
    <w:unhideWhenUsed/>
    <w:rsid w:val="00FB5C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B5C5C"/>
    <w:rPr>
      <w:rFonts w:ascii="Palatino Linotype" w:eastAsia="Calibri" w:hAnsi="Palatino Linotype" w:cs="Times New Roman"/>
      <w:sz w:val="21"/>
      <w:szCs w:val="60"/>
    </w:rPr>
  </w:style>
  <w:style w:type="paragraph" w:styleId="Footer">
    <w:name w:val="footer"/>
    <w:basedOn w:val="Normal"/>
    <w:link w:val="FooterChar"/>
    <w:uiPriority w:val="99"/>
    <w:unhideWhenUsed/>
    <w:rsid w:val="00FB5C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5C5C"/>
    <w:rPr>
      <w:rFonts w:ascii="Palatino Linotype" w:eastAsia="Calibri" w:hAnsi="Palatino Linotype" w:cs="Times New Roman"/>
      <w:sz w:val="21"/>
      <w:szCs w:val="60"/>
    </w:rPr>
  </w:style>
  <w:style w:type="paragraph" w:customStyle="1" w:styleId="Head3">
    <w:name w:val="Head3"/>
    <w:basedOn w:val="Head2"/>
    <w:next w:val="Para"/>
    <w:uiPriority w:val="99"/>
    <w:rsid w:val="003917D3"/>
    <w:pPr>
      <w:spacing w:line="280" w:lineRule="atLeast"/>
      <w:outlineLvl w:val="2"/>
    </w:pPr>
    <w:rPr>
      <w:sz w:val="24"/>
    </w:rPr>
  </w:style>
  <w:style w:type="table" w:customStyle="1" w:styleId="GridTable4-Accent11">
    <w:name w:val="Grid Table 4 - Accent 11"/>
    <w:basedOn w:val="TableNormal"/>
    <w:uiPriority w:val="49"/>
    <w:rsid w:val="00432192"/>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nhideWhenUsed/>
    <w:rsid w:val="008846B3"/>
    <w:pPr>
      <w:spacing w:before="0" w:line="240" w:lineRule="auto"/>
    </w:pPr>
    <w:rPr>
      <w:sz w:val="20"/>
      <w:szCs w:val="20"/>
    </w:rPr>
  </w:style>
  <w:style w:type="character" w:customStyle="1" w:styleId="FootnoteTextChar">
    <w:name w:val="Footnote Text Char"/>
    <w:basedOn w:val="DefaultParagraphFont"/>
    <w:link w:val="FootnoteText"/>
    <w:uiPriority w:val="99"/>
    <w:rsid w:val="008846B3"/>
    <w:rPr>
      <w:rFonts w:ascii="Palatino Linotype" w:eastAsia="Calibri" w:hAnsi="Palatino Linotype" w:cs="Times New Roman"/>
      <w:sz w:val="20"/>
      <w:szCs w:val="20"/>
    </w:rPr>
  </w:style>
  <w:style w:type="character" w:styleId="FootnoteReference">
    <w:name w:val="footnote reference"/>
    <w:basedOn w:val="DefaultParagraphFont"/>
    <w:semiHidden/>
    <w:unhideWhenUsed/>
    <w:rsid w:val="008846B3"/>
    <w:rPr>
      <w:vertAlign w:val="superscript"/>
    </w:rPr>
  </w:style>
  <w:style w:type="paragraph" w:customStyle="1" w:styleId="Chapterheading">
    <w:name w:val="Chapter heading"/>
    <w:basedOn w:val="Heading1"/>
    <w:link w:val="ChapterheadingChar"/>
    <w:autoRedefine/>
    <w:qFormat/>
    <w:rsid w:val="00445C97"/>
    <w:pPr>
      <w:pageBreakBefore/>
      <w:numPr>
        <w:numId w:val="2"/>
      </w:numPr>
      <w:spacing w:before="0" w:after="600" w:line="240" w:lineRule="auto"/>
    </w:pPr>
    <w:rPr>
      <w:spacing w:val="-20"/>
    </w:rPr>
  </w:style>
  <w:style w:type="character" w:customStyle="1" w:styleId="ChapterheadingChar">
    <w:name w:val="Chapter heading Char"/>
    <w:basedOn w:val="Heading1Char"/>
    <w:link w:val="Chapterheading"/>
    <w:rsid w:val="00445C97"/>
    <w:rPr>
      <w:rFonts w:ascii="Franklin Gothic Medium Cond" w:eastAsia="Calibri" w:hAnsi="Franklin Gothic Medium Cond" w:cs="Times New Roman"/>
      <w:spacing w:val="-20"/>
      <w:sz w:val="60"/>
      <w:szCs w:val="60"/>
    </w:rPr>
  </w:style>
  <w:style w:type="paragraph" w:styleId="NormalWeb">
    <w:name w:val="Normal (Web)"/>
    <w:basedOn w:val="Normal"/>
    <w:uiPriority w:val="99"/>
    <w:unhideWhenUsed/>
    <w:rsid w:val="007003D0"/>
    <w:pPr>
      <w:spacing w:before="100" w:beforeAutospacing="1" w:after="100" w:afterAutospacing="1" w:line="240" w:lineRule="auto"/>
    </w:pPr>
    <w:rPr>
      <w:rFonts w:ascii="Times New Roman" w:eastAsia="Times New Roman" w:hAnsi="Times New Roman"/>
      <w:sz w:val="24"/>
      <w:szCs w:val="24"/>
    </w:rPr>
  </w:style>
  <w:style w:type="character" w:customStyle="1" w:styleId="Head2Char">
    <w:name w:val="Head2 Char"/>
    <w:basedOn w:val="DefaultParagraphFont"/>
    <w:link w:val="Head2"/>
    <w:locked/>
    <w:rsid w:val="00FA55A4"/>
    <w:rPr>
      <w:rFonts w:ascii="Franklin Gothic Demi" w:eastAsia="Times New Roman" w:hAnsi="Franklin Gothic Demi" w:cs="Times New Roman"/>
      <w:sz w:val="28"/>
      <w:szCs w:val="34"/>
    </w:rPr>
  </w:style>
  <w:style w:type="character" w:styleId="FollowedHyperlink">
    <w:name w:val="FollowedHyperlink"/>
    <w:basedOn w:val="DefaultParagraphFont"/>
    <w:uiPriority w:val="99"/>
    <w:semiHidden/>
    <w:unhideWhenUsed/>
    <w:rsid w:val="00FA55A4"/>
    <w:rPr>
      <w:color w:val="954F72" w:themeColor="followedHyperlink"/>
      <w:u w:val="single"/>
    </w:rPr>
  </w:style>
  <w:style w:type="character" w:customStyle="1" w:styleId="ChapTitleChar">
    <w:name w:val="ChapTitle Char"/>
    <w:link w:val="ChapTitle"/>
    <w:locked/>
    <w:rsid w:val="00F41B1C"/>
    <w:rPr>
      <w:rFonts w:ascii="Franklin Gothic Medium Cond" w:hAnsi="Franklin Gothic Medium Cond"/>
      <w:sz w:val="60"/>
      <w:szCs w:val="60"/>
    </w:rPr>
  </w:style>
  <w:style w:type="paragraph" w:customStyle="1" w:styleId="ChapTitle">
    <w:name w:val="ChapTitle"/>
    <w:basedOn w:val="Normal"/>
    <w:link w:val="ChapTitleChar"/>
    <w:rsid w:val="00F41B1C"/>
    <w:pPr>
      <w:widowControl w:val="0"/>
      <w:spacing w:before="0" w:after="580" w:line="600" w:lineRule="exact"/>
      <w:outlineLvl w:val="0"/>
    </w:pPr>
    <w:rPr>
      <w:rFonts w:ascii="Franklin Gothic Medium Cond" w:eastAsiaTheme="minorHAnsi" w:hAnsi="Franklin Gothic Medium Cond" w:cstheme="minorBidi"/>
      <w:sz w:val="60"/>
    </w:rPr>
  </w:style>
  <w:style w:type="paragraph" w:styleId="Caption">
    <w:name w:val="caption"/>
    <w:basedOn w:val="Normal"/>
    <w:next w:val="Normal"/>
    <w:uiPriority w:val="99"/>
    <w:unhideWhenUsed/>
    <w:qFormat/>
    <w:rsid w:val="0070550D"/>
    <w:pPr>
      <w:spacing w:before="0" w:line="240" w:lineRule="auto"/>
      <w:jc w:val="center"/>
    </w:pPr>
    <w:rPr>
      <w:rFonts w:ascii="Arial" w:eastAsia="Times New Roman" w:hAnsi="Arial"/>
      <w:b/>
      <w:bCs/>
      <w:sz w:val="20"/>
      <w:szCs w:val="20"/>
    </w:rPr>
  </w:style>
  <w:style w:type="paragraph" w:customStyle="1" w:styleId="TableCap">
    <w:name w:val="TableCap"/>
    <w:next w:val="TableHead"/>
    <w:uiPriority w:val="99"/>
    <w:rsid w:val="00013E38"/>
    <w:pPr>
      <w:keepNext/>
      <w:autoSpaceDE w:val="0"/>
      <w:autoSpaceDN w:val="0"/>
      <w:adjustRightInd w:val="0"/>
      <w:spacing w:before="100" w:after="0" w:line="240" w:lineRule="atLeast"/>
      <w:ind w:left="720"/>
    </w:pPr>
    <w:rPr>
      <w:rFonts w:ascii="Franklin Gothic Medium Cond" w:eastAsia="Times New Roman" w:hAnsi="Franklin Gothic Medium Cond" w:cs="Franklin Gothic Condensed"/>
      <w:sz w:val="20"/>
      <w:szCs w:val="20"/>
    </w:rPr>
  </w:style>
  <w:style w:type="paragraph" w:customStyle="1" w:styleId="Head5">
    <w:name w:val="Head5"/>
    <w:basedOn w:val="Head4"/>
    <w:next w:val="Para"/>
    <w:uiPriority w:val="99"/>
    <w:rsid w:val="00013E38"/>
    <w:pPr>
      <w:outlineLvl w:val="4"/>
    </w:pPr>
    <w:rPr>
      <w:rFonts w:ascii="Franklin Gothic Medium Cond" w:hAnsi="Franklin Gothic Medium Cond"/>
      <w:sz w:val="22"/>
    </w:rPr>
  </w:style>
  <w:style w:type="paragraph" w:customStyle="1" w:styleId="Head4">
    <w:name w:val="Head4"/>
    <w:basedOn w:val="Head3"/>
    <w:next w:val="Para"/>
    <w:uiPriority w:val="99"/>
    <w:rsid w:val="00013E38"/>
    <w:pPr>
      <w:spacing w:before="240"/>
      <w:outlineLvl w:val="3"/>
    </w:pPr>
    <w:rPr>
      <w:i/>
    </w:rPr>
  </w:style>
  <w:style w:type="character" w:customStyle="1" w:styleId="Heading4Char">
    <w:name w:val="Heading 4 Char"/>
    <w:basedOn w:val="DefaultParagraphFont"/>
    <w:link w:val="Heading4"/>
    <w:uiPriority w:val="9"/>
    <w:rsid w:val="009731CF"/>
    <w:rPr>
      <w:rFonts w:ascii="Franklin Gothic Demi" w:eastAsia="Calibri" w:hAnsi="Franklin Gothic Demi" w:cs="Times New Roman"/>
      <w:szCs w:val="26"/>
    </w:rPr>
  </w:style>
  <w:style w:type="paragraph" w:styleId="TOC4">
    <w:name w:val="toc 4"/>
    <w:basedOn w:val="Normal"/>
    <w:next w:val="Normal"/>
    <w:autoRedefine/>
    <w:uiPriority w:val="39"/>
    <w:unhideWhenUsed/>
    <w:rsid w:val="0070550D"/>
    <w:pPr>
      <w:spacing w:after="100"/>
      <w:ind w:left="630"/>
    </w:pPr>
  </w:style>
  <w:style w:type="character" w:customStyle="1" w:styleId="ChapNumChar">
    <w:name w:val="ChapNum Char"/>
    <w:link w:val="ChapNum"/>
    <w:rsid w:val="008C09D7"/>
    <w:rPr>
      <w:rFonts w:ascii="Franklin Gothic Medium Cond" w:hAnsi="Franklin Gothic Medium Cond"/>
      <w:color w:val="B2B2B2"/>
      <w:sz w:val="144"/>
      <w:szCs w:val="144"/>
    </w:rPr>
  </w:style>
  <w:style w:type="paragraph" w:customStyle="1" w:styleId="ChapNum">
    <w:name w:val="ChapNum"/>
    <w:basedOn w:val="Normal"/>
    <w:next w:val="ChapTitle"/>
    <w:link w:val="ChapNumChar"/>
    <w:autoRedefine/>
    <w:rsid w:val="008C09D7"/>
    <w:pPr>
      <w:keepNext/>
      <w:widowControl w:val="0"/>
      <w:spacing w:before="0" w:after="360" w:line="1900" w:lineRule="exact"/>
      <w:outlineLvl w:val="0"/>
    </w:pPr>
    <w:rPr>
      <w:rFonts w:ascii="Franklin Gothic Medium Cond" w:eastAsiaTheme="minorHAnsi" w:hAnsi="Franklin Gothic Medium Cond" w:cstheme="minorBidi"/>
      <w:color w:val="B2B2B2"/>
      <w:sz w:val="144"/>
      <w:szCs w:val="144"/>
    </w:rPr>
  </w:style>
  <w:style w:type="paragraph" w:customStyle="1" w:styleId="msonormal0">
    <w:name w:val="msonormal"/>
    <w:basedOn w:val="Normal"/>
    <w:uiPriority w:val="99"/>
    <w:rsid w:val="006D2BF7"/>
    <w:pPr>
      <w:spacing w:before="100" w:beforeAutospacing="1" w:after="100" w:afterAutospacing="1" w:line="240" w:lineRule="auto"/>
    </w:pPr>
    <w:rPr>
      <w:rFonts w:ascii="Times New Roman" w:eastAsia="Times New Roman" w:hAnsi="Times New Roman"/>
      <w:sz w:val="24"/>
      <w:szCs w:val="24"/>
    </w:rPr>
  </w:style>
  <w:style w:type="character" w:customStyle="1" w:styleId="Mention1">
    <w:name w:val="Mention1"/>
    <w:basedOn w:val="DefaultParagraphFont"/>
    <w:uiPriority w:val="99"/>
    <w:semiHidden/>
    <w:unhideWhenUsed/>
    <w:rsid w:val="0016589F"/>
    <w:rPr>
      <w:color w:val="2B579A"/>
      <w:shd w:val="clear" w:color="auto" w:fill="E6E6E6"/>
    </w:rPr>
  </w:style>
  <w:style w:type="character" w:customStyle="1" w:styleId="Mention2">
    <w:name w:val="Mention2"/>
    <w:basedOn w:val="DefaultParagraphFont"/>
    <w:uiPriority w:val="99"/>
    <w:semiHidden/>
    <w:unhideWhenUsed/>
    <w:rsid w:val="007D7E54"/>
    <w:rPr>
      <w:color w:val="2B579A"/>
      <w:shd w:val="clear" w:color="auto" w:fill="E6E6E6"/>
    </w:rPr>
  </w:style>
  <w:style w:type="paragraph" w:styleId="BodyText">
    <w:name w:val="Body Text"/>
    <w:basedOn w:val="Normal"/>
    <w:link w:val="BodyTextChar"/>
    <w:unhideWhenUsed/>
    <w:qFormat/>
    <w:rsid w:val="002836AF"/>
    <w:pPr>
      <w:widowControl w:val="0"/>
      <w:autoSpaceDE w:val="0"/>
      <w:autoSpaceDN w:val="0"/>
      <w:spacing w:before="0" w:line="240" w:lineRule="auto"/>
    </w:pPr>
    <w:rPr>
      <w:rFonts w:ascii="Verdana" w:eastAsia="Verdana" w:hAnsi="Verdana" w:cs="Verdana"/>
      <w:sz w:val="20"/>
      <w:szCs w:val="20"/>
    </w:rPr>
  </w:style>
  <w:style w:type="character" w:customStyle="1" w:styleId="BodyTextChar">
    <w:name w:val="Body Text Char"/>
    <w:basedOn w:val="DefaultParagraphFont"/>
    <w:link w:val="BodyText"/>
    <w:uiPriority w:val="1"/>
    <w:rsid w:val="002836AF"/>
    <w:rPr>
      <w:rFonts w:ascii="Verdana" w:eastAsia="Verdana" w:hAnsi="Verdana" w:cs="Verdana"/>
      <w:sz w:val="20"/>
      <w:szCs w:val="20"/>
    </w:rPr>
  </w:style>
  <w:style w:type="paragraph" w:customStyle="1" w:styleId="TableParagraph">
    <w:name w:val="Table Paragraph"/>
    <w:basedOn w:val="Normal"/>
    <w:uiPriority w:val="1"/>
    <w:qFormat/>
    <w:rsid w:val="002836AF"/>
    <w:pPr>
      <w:widowControl w:val="0"/>
      <w:autoSpaceDE w:val="0"/>
      <w:autoSpaceDN w:val="0"/>
      <w:spacing w:before="0" w:line="240" w:lineRule="auto"/>
      <w:ind w:left="62"/>
    </w:pPr>
    <w:rPr>
      <w:rFonts w:ascii="Verdana" w:eastAsia="Verdana" w:hAnsi="Verdana" w:cs="Verdana"/>
      <w:sz w:val="22"/>
      <w:szCs w:val="22"/>
    </w:rPr>
  </w:style>
  <w:style w:type="table" w:customStyle="1" w:styleId="CMRRA">
    <w:name w:val="CMRRA"/>
    <w:basedOn w:val="GridTable4-Accent11"/>
    <w:uiPriority w:val="99"/>
    <w:rsid w:val="00380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DD6EE" w:themeFill="accent1" w:themeFillTint="66"/>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6D43C6"/>
    <w:rPr>
      <w:color w:val="808080"/>
      <w:shd w:val="clear" w:color="auto" w:fill="E6E6E6"/>
    </w:rPr>
  </w:style>
  <w:style w:type="character" w:customStyle="1" w:styleId="UnresolvedMention2">
    <w:name w:val="Unresolved Mention2"/>
    <w:basedOn w:val="DefaultParagraphFont"/>
    <w:uiPriority w:val="99"/>
    <w:semiHidden/>
    <w:unhideWhenUsed/>
    <w:rsid w:val="00C4115E"/>
    <w:rPr>
      <w:color w:val="808080"/>
      <w:shd w:val="clear" w:color="auto" w:fill="E6E6E6"/>
    </w:rPr>
  </w:style>
  <w:style w:type="character" w:customStyle="1" w:styleId="Heading5Char">
    <w:name w:val="Heading 5 Char"/>
    <w:basedOn w:val="DefaultParagraphFont"/>
    <w:link w:val="Heading5"/>
    <w:uiPriority w:val="9"/>
    <w:rsid w:val="009D20DF"/>
    <w:rPr>
      <w:rFonts w:ascii="Franklin Gothic Demi" w:eastAsia="Calibri" w:hAnsi="Franklin Gothic Demi" w:cs="Times New Roman"/>
      <w:szCs w:val="26"/>
    </w:rPr>
  </w:style>
  <w:style w:type="character" w:customStyle="1" w:styleId="UnresolvedMention3">
    <w:name w:val="Unresolved Mention3"/>
    <w:basedOn w:val="DefaultParagraphFont"/>
    <w:uiPriority w:val="99"/>
    <w:semiHidden/>
    <w:unhideWhenUsed/>
    <w:rsid w:val="0061505F"/>
    <w:rPr>
      <w:color w:val="808080"/>
      <w:shd w:val="clear" w:color="auto" w:fill="E6E6E6"/>
    </w:rPr>
  </w:style>
  <w:style w:type="paragraph" w:styleId="TOC5">
    <w:name w:val="toc 5"/>
    <w:basedOn w:val="Normal"/>
    <w:next w:val="Normal"/>
    <w:autoRedefine/>
    <w:uiPriority w:val="39"/>
    <w:unhideWhenUsed/>
    <w:rsid w:val="00893AB6"/>
    <w:pPr>
      <w:spacing w:after="100"/>
      <w:ind w:left="840"/>
    </w:pPr>
  </w:style>
  <w:style w:type="character" w:customStyle="1" w:styleId="UnresolvedMention4">
    <w:name w:val="Unresolved Mention4"/>
    <w:basedOn w:val="DefaultParagraphFont"/>
    <w:uiPriority w:val="99"/>
    <w:semiHidden/>
    <w:unhideWhenUsed/>
    <w:rsid w:val="001374FF"/>
    <w:rPr>
      <w:color w:val="808080"/>
      <w:shd w:val="clear" w:color="auto" w:fill="E6E6E6"/>
    </w:rPr>
  </w:style>
  <w:style w:type="paragraph" w:styleId="TOC6">
    <w:name w:val="toc 6"/>
    <w:basedOn w:val="Normal"/>
    <w:next w:val="Normal"/>
    <w:autoRedefine/>
    <w:uiPriority w:val="39"/>
    <w:unhideWhenUsed/>
    <w:rsid w:val="00F308E3"/>
    <w:pPr>
      <w:spacing w:before="0" w:after="100" w:line="259" w:lineRule="auto"/>
      <w:ind w:left="1100"/>
    </w:pPr>
    <w:rPr>
      <w:rFonts w:asciiTheme="minorHAnsi" w:eastAsiaTheme="minorEastAsia" w:hAnsiTheme="minorHAnsi" w:cstheme="minorBidi"/>
      <w:sz w:val="22"/>
      <w:szCs w:val="22"/>
      <w:lang w:val="en-IE" w:eastAsia="en-IE"/>
    </w:rPr>
  </w:style>
  <w:style w:type="paragraph" w:styleId="TOC7">
    <w:name w:val="toc 7"/>
    <w:basedOn w:val="Normal"/>
    <w:next w:val="Normal"/>
    <w:autoRedefine/>
    <w:uiPriority w:val="39"/>
    <w:unhideWhenUsed/>
    <w:rsid w:val="00F308E3"/>
    <w:pPr>
      <w:spacing w:before="0" w:after="100" w:line="259" w:lineRule="auto"/>
      <w:ind w:left="1320"/>
    </w:pPr>
    <w:rPr>
      <w:rFonts w:asciiTheme="minorHAnsi" w:eastAsiaTheme="minorEastAsia" w:hAnsiTheme="minorHAnsi" w:cstheme="minorBidi"/>
      <w:sz w:val="22"/>
      <w:szCs w:val="22"/>
      <w:lang w:val="en-IE" w:eastAsia="en-IE"/>
    </w:rPr>
  </w:style>
  <w:style w:type="paragraph" w:styleId="TOC8">
    <w:name w:val="toc 8"/>
    <w:basedOn w:val="Normal"/>
    <w:next w:val="Normal"/>
    <w:autoRedefine/>
    <w:uiPriority w:val="39"/>
    <w:unhideWhenUsed/>
    <w:rsid w:val="00F308E3"/>
    <w:pPr>
      <w:spacing w:before="0" w:after="100" w:line="259" w:lineRule="auto"/>
      <w:ind w:left="1540"/>
    </w:pPr>
    <w:rPr>
      <w:rFonts w:asciiTheme="minorHAnsi" w:eastAsiaTheme="minorEastAsia" w:hAnsiTheme="minorHAnsi" w:cstheme="minorBidi"/>
      <w:sz w:val="22"/>
      <w:szCs w:val="22"/>
      <w:lang w:val="en-IE" w:eastAsia="en-IE"/>
    </w:rPr>
  </w:style>
  <w:style w:type="paragraph" w:styleId="TOC9">
    <w:name w:val="toc 9"/>
    <w:basedOn w:val="Normal"/>
    <w:next w:val="Normal"/>
    <w:autoRedefine/>
    <w:uiPriority w:val="39"/>
    <w:unhideWhenUsed/>
    <w:rsid w:val="00F308E3"/>
    <w:pPr>
      <w:spacing w:before="0" w:after="100" w:line="259" w:lineRule="auto"/>
      <w:ind w:left="1760"/>
    </w:pPr>
    <w:rPr>
      <w:rFonts w:asciiTheme="minorHAnsi" w:eastAsiaTheme="minorEastAsia" w:hAnsiTheme="minorHAnsi" w:cstheme="minorBidi"/>
      <w:sz w:val="22"/>
      <w:szCs w:val="22"/>
      <w:lang w:val="en-IE" w:eastAsia="en-IE"/>
    </w:rPr>
  </w:style>
  <w:style w:type="character" w:customStyle="1" w:styleId="UnresolvedMention5">
    <w:name w:val="Unresolved Mention5"/>
    <w:basedOn w:val="DefaultParagraphFont"/>
    <w:uiPriority w:val="99"/>
    <w:semiHidden/>
    <w:unhideWhenUsed/>
    <w:rsid w:val="00F308E3"/>
    <w:rPr>
      <w:color w:val="808080"/>
      <w:shd w:val="clear" w:color="auto" w:fill="E6E6E6"/>
    </w:rPr>
  </w:style>
  <w:style w:type="character" w:styleId="UnresolvedMention">
    <w:name w:val="Unresolved Mention"/>
    <w:basedOn w:val="DefaultParagraphFont"/>
    <w:uiPriority w:val="99"/>
    <w:unhideWhenUsed/>
    <w:rsid w:val="00B445E7"/>
    <w:rPr>
      <w:color w:val="605E5C"/>
      <w:shd w:val="clear" w:color="auto" w:fill="E1DFDD"/>
    </w:rPr>
  </w:style>
  <w:style w:type="character" w:customStyle="1" w:styleId="sc51">
    <w:name w:val="sc51"/>
    <w:basedOn w:val="DefaultParagraphFont"/>
    <w:rsid w:val="00DF6857"/>
    <w:rPr>
      <w:rFonts w:ascii="Courier New" w:hAnsi="Courier New" w:cs="Courier New" w:hint="default"/>
      <w:b/>
      <w:bCs/>
      <w:color w:val="0000FF"/>
      <w:sz w:val="20"/>
      <w:szCs w:val="20"/>
    </w:rPr>
  </w:style>
  <w:style w:type="character" w:customStyle="1" w:styleId="sc0">
    <w:name w:val="sc0"/>
    <w:basedOn w:val="DefaultParagraphFont"/>
    <w:rsid w:val="00DF6857"/>
    <w:rPr>
      <w:rFonts w:ascii="Courier New" w:hAnsi="Courier New" w:cs="Courier New" w:hint="default"/>
      <w:color w:val="000000"/>
      <w:sz w:val="20"/>
      <w:szCs w:val="20"/>
    </w:rPr>
  </w:style>
  <w:style w:type="character" w:customStyle="1" w:styleId="sc11">
    <w:name w:val="sc11"/>
    <w:basedOn w:val="DefaultParagraphFont"/>
    <w:rsid w:val="00DF6857"/>
    <w:rPr>
      <w:rFonts w:ascii="Courier New" w:hAnsi="Courier New" w:cs="Courier New" w:hint="default"/>
      <w:color w:val="000000"/>
      <w:sz w:val="20"/>
      <w:szCs w:val="20"/>
    </w:rPr>
  </w:style>
  <w:style w:type="character" w:customStyle="1" w:styleId="sc101">
    <w:name w:val="sc101"/>
    <w:basedOn w:val="DefaultParagraphFont"/>
    <w:rsid w:val="00DF6857"/>
    <w:rPr>
      <w:rFonts w:ascii="Courier New" w:hAnsi="Courier New" w:cs="Courier New" w:hint="default"/>
      <w:b/>
      <w:bCs/>
      <w:color w:val="000080"/>
      <w:sz w:val="20"/>
      <w:szCs w:val="20"/>
    </w:rPr>
  </w:style>
  <w:style w:type="character" w:customStyle="1" w:styleId="sc41">
    <w:name w:val="sc41"/>
    <w:basedOn w:val="DefaultParagraphFont"/>
    <w:rsid w:val="00DF6857"/>
    <w:rPr>
      <w:rFonts w:ascii="Courier New" w:hAnsi="Courier New" w:cs="Courier New" w:hint="default"/>
      <w:color w:val="FF8000"/>
      <w:sz w:val="20"/>
      <w:szCs w:val="20"/>
    </w:rPr>
  </w:style>
  <w:style w:type="character" w:customStyle="1" w:styleId="sc71">
    <w:name w:val="sc71"/>
    <w:basedOn w:val="DefaultParagraphFont"/>
    <w:rsid w:val="004F2752"/>
    <w:rPr>
      <w:rFonts w:ascii="Courier New" w:hAnsi="Courier New" w:cs="Courier New" w:hint="default"/>
      <w:color w:val="808080"/>
      <w:sz w:val="20"/>
      <w:szCs w:val="20"/>
    </w:rPr>
  </w:style>
  <w:style w:type="character" w:customStyle="1" w:styleId="sc61">
    <w:name w:val="sc61"/>
    <w:basedOn w:val="DefaultParagraphFont"/>
    <w:rsid w:val="00A14645"/>
    <w:rPr>
      <w:rFonts w:ascii="Courier New" w:hAnsi="Courier New" w:cs="Courier New" w:hint="default"/>
      <w:color w:val="800000"/>
      <w:sz w:val="20"/>
      <w:szCs w:val="20"/>
    </w:rPr>
  </w:style>
  <w:style w:type="paragraph" w:customStyle="1" w:styleId="Default">
    <w:name w:val="Default"/>
    <w:rsid w:val="00D0764F"/>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numbering" w:customStyle="1" w:styleId="ImportedStyle1">
    <w:name w:val="Imported Style 1"/>
    <w:rsid w:val="00B40CB7"/>
    <w:pPr>
      <w:numPr>
        <w:numId w:val="3"/>
      </w:numPr>
    </w:pPr>
  </w:style>
  <w:style w:type="paragraph" w:customStyle="1" w:styleId="Body">
    <w:name w:val="Body"/>
    <w:rsid w:val="00FF5EB8"/>
    <w:pPr>
      <w:pBdr>
        <w:top w:val="nil"/>
        <w:left w:val="nil"/>
        <w:bottom w:val="nil"/>
        <w:right w:val="nil"/>
        <w:between w:val="nil"/>
        <w:bar w:val="nil"/>
      </w:pBdr>
      <w:spacing w:before="99" w:after="0" w:line="250" w:lineRule="atLeast"/>
    </w:pPr>
    <w:rPr>
      <w:rFonts w:ascii="Palatino Linotype" w:eastAsia="Palatino Linotype" w:hAnsi="Palatino Linotype" w:cs="Palatino Linotype"/>
      <w:color w:val="000000"/>
      <w:sz w:val="21"/>
      <w:szCs w:val="21"/>
      <w:u w:color="000000"/>
      <w:bdr w:val="nil"/>
    </w:rPr>
  </w:style>
  <w:style w:type="paragraph" w:customStyle="1" w:styleId="paragraph">
    <w:name w:val="paragraph"/>
    <w:basedOn w:val="Normal"/>
    <w:rsid w:val="00636803"/>
    <w:pPr>
      <w:spacing w:before="100" w:beforeAutospacing="1" w:after="100" w:afterAutospacing="1" w:line="240" w:lineRule="auto"/>
    </w:pPr>
    <w:rPr>
      <w:rFonts w:ascii="Times New Roman" w:eastAsia="Times New Roman" w:hAnsi="Times New Roman"/>
      <w:sz w:val="24"/>
      <w:szCs w:val="24"/>
      <w:lang w:val="en-IE" w:eastAsia="en-IE"/>
    </w:rPr>
  </w:style>
  <w:style w:type="character" w:customStyle="1" w:styleId="normaltextrun">
    <w:name w:val="normaltextrun"/>
    <w:basedOn w:val="DefaultParagraphFont"/>
    <w:rsid w:val="00636803"/>
  </w:style>
  <w:style w:type="character" w:customStyle="1" w:styleId="eop">
    <w:name w:val="eop"/>
    <w:basedOn w:val="DefaultParagraphFont"/>
    <w:rsid w:val="00636803"/>
  </w:style>
  <w:style w:type="character" w:customStyle="1" w:styleId="spellingerror">
    <w:name w:val="spellingerror"/>
    <w:basedOn w:val="DefaultParagraphFont"/>
    <w:rsid w:val="00636803"/>
  </w:style>
  <w:style w:type="character" w:customStyle="1" w:styleId="model-titletext">
    <w:name w:val="model-title__text"/>
    <w:basedOn w:val="DefaultParagraphFont"/>
    <w:rsid w:val="00F2630E"/>
  </w:style>
  <w:style w:type="character" w:customStyle="1" w:styleId="brace-open">
    <w:name w:val="brace-open"/>
    <w:basedOn w:val="DefaultParagraphFont"/>
    <w:rsid w:val="00F2630E"/>
  </w:style>
  <w:style w:type="character" w:customStyle="1" w:styleId="inner-object">
    <w:name w:val="inner-object"/>
    <w:basedOn w:val="DefaultParagraphFont"/>
    <w:rsid w:val="00F2630E"/>
  </w:style>
  <w:style w:type="character" w:customStyle="1" w:styleId="model">
    <w:name w:val="model"/>
    <w:basedOn w:val="DefaultParagraphFont"/>
    <w:rsid w:val="00F2630E"/>
  </w:style>
  <w:style w:type="character" w:customStyle="1" w:styleId="prop">
    <w:name w:val="prop"/>
    <w:basedOn w:val="DefaultParagraphFont"/>
    <w:rsid w:val="00F2630E"/>
  </w:style>
  <w:style w:type="character" w:customStyle="1" w:styleId="prop-type">
    <w:name w:val="prop-type"/>
    <w:basedOn w:val="DefaultParagraphFont"/>
    <w:rsid w:val="00F2630E"/>
  </w:style>
  <w:style w:type="character" w:customStyle="1" w:styleId="prop-enum">
    <w:name w:val="prop-enum"/>
    <w:basedOn w:val="DefaultParagraphFont"/>
    <w:rsid w:val="00F2630E"/>
  </w:style>
  <w:style w:type="character" w:customStyle="1" w:styleId="brace-close">
    <w:name w:val="brace-close"/>
    <w:basedOn w:val="DefaultParagraphFont"/>
    <w:rsid w:val="00F2630E"/>
  </w:style>
  <w:style w:type="character" w:customStyle="1" w:styleId="prop-format">
    <w:name w:val="prop-format"/>
    <w:basedOn w:val="DefaultParagraphFont"/>
    <w:rsid w:val="00F2630E"/>
  </w:style>
  <w:style w:type="character" w:customStyle="1" w:styleId="false">
    <w:name w:val="false"/>
    <w:basedOn w:val="DefaultParagraphFont"/>
    <w:rsid w:val="00F2630E"/>
  </w:style>
  <w:style w:type="character" w:styleId="Mention">
    <w:name w:val="Mention"/>
    <w:basedOn w:val="DefaultParagraphFont"/>
    <w:uiPriority w:val="99"/>
    <w:unhideWhenUsed/>
    <w:rsid w:val="000C79DF"/>
    <w:rPr>
      <w:color w:val="2B579A"/>
      <w:shd w:val="clear" w:color="auto" w:fill="E1DFDD"/>
    </w:rPr>
  </w:style>
  <w:style w:type="table" w:styleId="TableGridLight">
    <w:name w:val="Grid Table Light"/>
    <w:basedOn w:val="TableNormal"/>
    <w:uiPriority w:val="40"/>
    <w:rsid w:val="009B2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ormaltitle">
    <w:name w:val="Normal title"/>
    <w:basedOn w:val="Normal"/>
    <w:rsid w:val="0093705B"/>
    <w:pPr>
      <w:spacing w:before="240" w:after="120" w:line="240" w:lineRule="auto"/>
      <w:jc w:val="both"/>
    </w:pPr>
    <w:rPr>
      <w:rFonts w:ascii="Arial" w:eastAsia="Times New Roman" w:hAnsi="Arial"/>
      <w:b/>
      <w:sz w:val="22"/>
      <w:szCs w:val="20"/>
      <w:u w:val="single"/>
    </w:rPr>
  </w:style>
  <w:style w:type="table" w:styleId="PlainTable2">
    <w:name w:val="Plain Table 2"/>
    <w:basedOn w:val="TableNormal"/>
    <w:uiPriority w:val="42"/>
    <w:rsid w:val="00CA5D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ummaryText">
    <w:name w:val="Summary Text"/>
    <w:basedOn w:val="BodyText2"/>
    <w:rsid w:val="00371C8A"/>
    <w:pPr>
      <w:spacing w:before="0" w:after="0" w:line="240" w:lineRule="auto"/>
      <w:jc w:val="both"/>
    </w:pPr>
    <w:rPr>
      <w:rFonts w:ascii="Arial" w:eastAsia="SimSun" w:hAnsi="Arial" w:cs="Arial"/>
      <w:i/>
      <w:iCs/>
      <w:sz w:val="20"/>
      <w:szCs w:val="20"/>
      <w:lang w:eastAsia="fr-FR"/>
    </w:rPr>
  </w:style>
  <w:style w:type="paragraph" w:styleId="BodyText2">
    <w:name w:val="Body Text 2"/>
    <w:basedOn w:val="Normal"/>
    <w:link w:val="BodyText2Char"/>
    <w:uiPriority w:val="99"/>
    <w:semiHidden/>
    <w:unhideWhenUsed/>
    <w:rsid w:val="00371C8A"/>
    <w:pPr>
      <w:spacing w:after="120" w:line="480" w:lineRule="auto"/>
    </w:pPr>
  </w:style>
  <w:style w:type="character" w:customStyle="1" w:styleId="BodyText2Char">
    <w:name w:val="Body Text 2 Char"/>
    <w:basedOn w:val="DefaultParagraphFont"/>
    <w:link w:val="BodyText2"/>
    <w:uiPriority w:val="99"/>
    <w:semiHidden/>
    <w:rsid w:val="00371C8A"/>
    <w:rPr>
      <w:rFonts w:ascii="Palatino Linotype" w:eastAsia="Calibri" w:hAnsi="Palatino Linotype" w:cs="Times New Roman"/>
      <w:sz w:val="21"/>
      <w:szCs w:val="60"/>
    </w:rPr>
  </w:style>
  <w:style w:type="paragraph" w:customStyle="1" w:styleId="Metadata">
    <w:name w:val="Metadata"/>
    <w:basedOn w:val="Normal"/>
    <w:rsid w:val="00151970"/>
    <w:pPr>
      <w:spacing w:before="0" w:line="240" w:lineRule="auto"/>
    </w:pPr>
    <w:rPr>
      <w:rFonts w:ascii="Arial" w:eastAsia="SimSun" w:hAnsi="Arial" w:cs="Arial"/>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2454">
      <w:bodyDiv w:val="1"/>
      <w:marLeft w:val="0"/>
      <w:marRight w:val="0"/>
      <w:marTop w:val="0"/>
      <w:marBottom w:val="0"/>
      <w:divBdr>
        <w:top w:val="none" w:sz="0" w:space="0" w:color="auto"/>
        <w:left w:val="none" w:sz="0" w:space="0" w:color="auto"/>
        <w:bottom w:val="none" w:sz="0" w:space="0" w:color="auto"/>
        <w:right w:val="none" w:sz="0" w:space="0" w:color="auto"/>
      </w:divBdr>
    </w:div>
    <w:div w:id="66270612">
      <w:bodyDiv w:val="1"/>
      <w:marLeft w:val="0"/>
      <w:marRight w:val="0"/>
      <w:marTop w:val="0"/>
      <w:marBottom w:val="0"/>
      <w:divBdr>
        <w:top w:val="none" w:sz="0" w:space="0" w:color="auto"/>
        <w:left w:val="none" w:sz="0" w:space="0" w:color="auto"/>
        <w:bottom w:val="none" w:sz="0" w:space="0" w:color="auto"/>
        <w:right w:val="none" w:sz="0" w:space="0" w:color="auto"/>
      </w:divBdr>
    </w:div>
    <w:div w:id="67045799">
      <w:bodyDiv w:val="1"/>
      <w:marLeft w:val="0"/>
      <w:marRight w:val="0"/>
      <w:marTop w:val="0"/>
      <w:marBottom w:val="0"/>
      <w:divBdr>
        <w:top w:val="none" w:sz="0" w:space="0" w:color="auto"/>
        <w:left w:val="none" w:sz="0" w:space="0" w:color="auto"/>
        <w:bottom w:val="none" w:sz="0" w:space="0" w:color="auto"/>
        <w:right w:val="none" w:sz="0" w:space="0" w:color="auto"/>
      </w:divBdr>
    </w:div>
    <w:div w:id="69742588">
      <w:bodyDiv w:val="1"/>
      <w:marLeft w:val="0"/>
      <w:marRight w:val="0"/>
      <w:marTop w:val="0"/>
      <w:marBottom w:val="0"/>
      <w:divBdr>
        <w:top w:val="none" w:sz="0" w:space="0" w:color="auto"/>
        <w:left w:val="none" w:sz="0" w:space="0" w:color="auto"/>
        <w:bottom w:val="none" w:sz="0" w:space="0" w:color="auto"/>
        <w:right w:val="none" w:sz="0" w:space="0" w:color="auto"/>
      </w:divBdr>
    </w:div>
    <w:div w:id="76290229">
      <w:bodyDiv w:val="1"/>
      <w:marLeft w:val="0"/>
      <w:marRight w:val="0"/>
      <w:marTop w:val="0"/>
      <w:marBottom w:val="0"/>
      <w:divBdr>
        <w:top w:val="none" w:sz="0" w:space="0" w:color="auto"/>
        <w:left w:val="none" w:sz="0" w:space="0" w:color="auto"/>
        <w:bottom w:val="none" w:sz="0" w:space="0" w:color="auto"/>
        <w:right w:val="none" w:sz="0" w:space="0" w:color="auto"/>
      </w:divBdr>
    </w:div>
    <w:div w:id="78647021">
      <w:bodyDiv w:val="1"/>
      <w:marLeft w:val="0"/>
      <w:marRight w:val="0"/>
      <w:marTop w:val="0"/>
      <w:marBottom w:val="0"/>
      <w:divBdr>
        <w:top w:val="none" w:sz="0" w:space="0" w:color="auto"/>
        <w:left w:val="none" w:sz="0" w:space="0" w:color="auto"/>
        <w:bottom w:val="none" w:sz="0" w:space="0" w:color="auto"/>
        <w:right w:val="none" w:sz="0" w:space="0" w:color="auto"/>
      </w:divBdr>
      <w:divsChild>
        <w:div w:id="1639653089">
          <w:marLeft w:val="0"/>
          <w:marRight w:val="0"/>
          <w:marTop w:val="0"/>
          <w:marBottom w:val="0"/>
          <w:divBdr>
            <w:top w:val="none" w:sz="0" w:space="0" w:color="auto"/>
            <w:left w:val="none" w:sz="0" w:space="0" w:color="auto"/>
            <w:bottom w:val="none" w:sz="0" w:space="0" w:color="auto"/>
            <w:right w:val="none" w:sz="0" w:space="0" w:color="auto"/>
          </w:divBdr>
        </w:div>
      </w:divsChild>
    </w:div>
    <w:div w:id="129179438">
      <w:bodyDiv w:val="1"/>
      <w:marLeft w:val="0"/>
      <w:marRight w:val="0"/>
      <w:marTop w:val="0"/>
      <w:marBottom w:val="0"/>
      <w:divBdr>
        <w:top w:val="none" w:sz="0" w:space="0" w:color="auto"/>
        <w:left w:val="none" w:sz="0" w:space="0" w:color="auto"/>
        <w:bottom w:val="none" w:sz="0" w:space="0" w:color="auto"/>
        <w:right w:val="none" w:sz="0" w:space="0" w:color="auto"/>
      </w:divBdr>
    </w:div>
    <w:div w:id="131216773">
      <w:bodyDiv w:val="1"/>
      <w:marLeft w:val="0"/>
      <w:marRight w:val="0"/>
      <w:marTop w:val="0"/>
      <w:marBottom w:val="0"/>
      <w:divBdr>
        <w:top w:val="none" w:sz="0" w:space="0" w:color="auto"/>
        <w:left w:val="none" w:sz="0" w:space="0" w:color="auto"/>
        <w:bottom w:val="none" w:sz="0" w:space="0" w:color="auto"/>
        <w:right w:val="none" w:sz="0" w:space="0" w:color="auto"/>
      </w:divBdr>
    </w:div>
    <w:div w:id="148791585">
      <w:bodyDiv w:val="1"/>
      <w:marLeft w:val="0"/>
      <w:marRight w:val="0"/>
      <w:marTop w:val="0"/>
      <w:marBottom w:val="0"/>
      <w:divBdr>
        <w:top w:val="none" w:sz="0" w:space="0" w:color="auto"/>
        <w:left w:val="none" w:sz="0" w:space="0" w:color="auto"/>
        <w:bottom w:val="none" w:sz="0" w:space="0" w:color="auto"/>
        <w:right w:val="none" w:sz="0" w:space="0" w:color="auto"/>
      </w:divBdr>
      <w:divsChild>
        <w:div w:id="1493762912">
          <w:marLeft w:val="0"/>
          <w:marRight w:val="0"/>
          <w:marTop w:val="0"/>
          <w:marBottom w:val="0"/>
          <w:divBdr>
            <w:top w:val="none" w:sz="0" w:space="0" w:color="auto"/>
            <w:left w:val="none" w:sz="0" w:space="0" w:color="auto"/>
            <w:bottom w:val="none" w:sz="0" w:space="0" w:color="auto"/>
            <w:right w:val="none" w:sz="0" w:space="0" w:color="auto"/>
          </w:divBdr>
        </w:div>
      </w:divsChild>
    </w:div>
    <w:div w:id="166483957">
      <w:bodyDiv w:val="1"/>
      <w:marLeft w:val="0"/>
      <w:marRight w:val="0"/>
      <w:marTop w:val="0"/>
      <w:marBottom w:val="0"/>
      <w:divBdr>
        <w:top w:val="none" w:sz="0" w:space="0" w:color="auto"/>
        <w:left w:val="none" w:sz="0" w:space="0" w:color="auto"/>
        <w:bottom w:val="none" w:sz="0" w:space="0" w:color="auto"/>
        <w:right w:val="none" w:sz="0" w:space="0" w:color="auto"/>
      </w:divBdr>
    </w:div>
    <w:div w:id="168064306">
      <w:bodyDiv w:val="1"/>
      <w:marLeft w:val="0"/>
      <w:marRight w:val="0"/>
      <w:marTop w:val="0"/>
      <w:marBottom w:val="0"/>
      <w:divBdr>
        <w:top w:val="none" w:sz="0" w:space="0" w:color="auto"/>
        <w:left w:val="none" w:sz="0" w:space="0" w:color="auto"/>
        <w:bottom w:val="none" w:sz="0" w:space="0" w:color="auto"/>
        <w:right w:val="none" w:sz="0" w:space="0" w:color="auto"/>
      </w:divBdr>
      <w:divsChild>
        <w:div w:id="2028947935">
          <w:marLeft w:val="0"/>
          <w:marRight w:val="0"/>
          <w:marTop w:val="0"/>
          <w:marBottom w:val="0"/>
          <w:divBdr>
            <w:top w:val="none" w:sz="0" w:space="0" w:color="auto"/>
            <w:left w:val="none" w:sz="0" w:space="0" w:color="auto"/>
            <w:bottom w:val="none" w:sz="0" w:space="0" w:color="auto"/>
            <w:right w:val="none" w:sz="0" w:space="0" w:color="auto"/>
          </w:divBdr>
          <w:divsChild>
            <w:div w:id="598103399">
              <w:marLeft w:val="0"/>
              <w:marRight w:val="0"/>
              <w:marTop w:val="0"/>
              <w:marBottom w:val="0"/>
              <w:divBdr>
                <w:top w:val="none" w:sz="0" w:space="0" w:color="auto"/>
                <w:left w:val="none" w:sz="0" w:space="0" w:color="auto"/>
                <w:bottom w:val="none" w:sz="0" w:space="0" w:color="auto"/>
                <w:right w:val="none" w:sz="0" w:space="0" w:color="auto"/>
              </w:divBdr>
            </w:div>
            <w:div w:id="748575938">
              <w:marLeft w:val="0"/>
              <w:marRight w:val="0"/>
              <w:marTop w:val="0"/>
              <w:marBottom w:val="0"/>
              <w:divBdr>
                <w:top w:val="none" w:sz="0" w:space="0" w:color="auto"/>
                <w:left w:val="none" w:sz="0" w:space="0" w:color="auto"/>
                <w:bottom w:val="none" w:sz="0" w:space="0" w:color="auto"/>
                <w:right w:val="none" w:sz="0" w:space="0" w:color="auto"/>
              </w:divBdr>
            </w:div>
            <w:div w:id="767045107">
              <w:marLeft w:val="0"/>
              <w:marRight w:val="0"/>
              <w:marTop w:val="0"/>
              <w:marBottom w:val="0"/>
              <w:divBdr>
                <w:top w:val="none" w:sz="0" w:space="0" w:color="auto"/>
                <w:left w:val="none" w:sz="0" w:space="0" w:color="auto"/>
                <w:bottom w:val="none" w:sz="0" w:space="0" w:color="auto"/>
                <w:right w:val="none" w:sz="0" w:space="0" w:color="auto"/>
              </w:divBdr>
            </w:div>
            <w:div w:id="1044982333">
              <w:marLeft w:val="0"/>
              <w:marRight w:val="0"/>
              <w:marTop w:val="0"/>
              <w:marBottom w:val="0"/>
              <w:divBdr>
                <w:top w:val="none" w:sz="0" w:space="0" w:color="auto"/>
                <w:left w:val="none" w:sz="0" w:space="0" w:color="auto"/>
                <w:bottom w:val="none" w:sz="0" w:space="0" w:color="auto"/>
                <w:right w:val="none" w:sz="0" w:space="0" w:color="auto"/>
              </w:divBdr>
            </w:div>
            <w:div w:id="1368406905">
              <w:marLeft w:val="0"/>
              <w:marRight w:val="0"/>
              <w:marTop w:val="0"/>
              <w:marBottom w:val="0"/>
              <w:divBdr>
                <w:top w:val="none" w:sz="0" w:space="0" w:color="auto"/>
                <w:left w:val="none" w:sz="0" w:space="0" w:color="auto"/>
                <w:bottom w:val="none" w:sz="0" w:space="0" w:color="auto"/>
                <w:right w:val="none" w:sz="0" w:space="0" w:color="auto"/>
              </w:divBdr>
            </w:div>
            <w:div w:id="1630696876">
              <w:marLeft w:val="0"/>
              <w:marRight w:val="0"/>
              <w:marTop w:val="0"/>
              <w:marBottom w:val="0"/>
              <w:divBdr>
                <w:top w:val="none" w:sz="0" w:space="0" w:color="auto"/>
                <w:left w:val="none" w:sz="0" w:space="0" w:color="auto"/>
                <w:bottom w:val="none" w:sz="0" w:space="0" w:color="auto"/>
                <w:right w:val="none" w:sz="0" w:space="0" w:color="auto"/>
              </w:divBdr>
            </w:div>
            <w:div w:id="16951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125">
      <w:bodyDiv w:val="1"/>
      <w:marLeft w:val="0"/>
      <w:marRight w:val="0"/>
      <w:marTop w:val="0"/>
      <w:marBottom w:val="0"/>
      <w:divBdr>
        <w:top w:val="none" w:sz="0" w:space="0" w:color="auto"/>
        <w:left w:val="none" w:sz="0" w:space="0" w:color="auto"/>
        <w:bottom w:val="none" w:sz="0" w:space="0" w:color="auto"/>
        <w:right w:val="none" w:sz="0" w:space="0" w:color="auto"/>
      </w:divBdr>
    </w:div>
    <w:div w:id="182523269">
      <w:bodyDiv w:val="1"/>
      <w:marLeft w:val="0"/>
      <w:marRight w:val="0"/>
      <w:marTop w:val="0"/>
      <w:marBottom w:val="0"/>
      <w:divBdr>
        <w:top w:val="none" w:sz="0" w:space="0" w:color="auto"/>
        <w:left w:val="none" w:sz="0" w:space="0" w:color="auto"/>
        <w:bottom w:val="none" w:sz="0" w:space="0" w:color="auto"/>
        <w:right w:val="none" w:sz="0" w:space="0" w:color="auto"/>
      </w:divBdr>
      <w:divsChild>
        <w:div w:id="696276081">
          <w:marLeft w:val="0"/>
          <w:marRight w:val="0"/>
          <w:marTop w:val="0"/>
          <w:marBottom w:val="0"/>
          <w:divBdr>
            <w:top w:val="none" w:sz="0" w:space="0" w:color="auto"/>
            <w:left w:val="none" w:sz="0" w:space="0" w:color="auto"/>
            <w:bottom w:val="none" w:sz="0" w:space="0" w:color="auto"/>
            <w:right w:val="none" w:sz="0" w:space="0" w:color="auto"/>
          </w:divBdr>
        </w:div>
      </w:divsChild>
    </w:div>
    <w:div w:id="192349079">
      <w:bodyDiv w:val="1"/>
      <w:marLeft w:val="0"/>
      <w:marRight w:val="0"/>
      <w:marTop w:val="0"/>
      <w:marBottom w:val="0"/>
      <w:divBdr>
        <w:top w:val="none" w:sz="0" w:space="0" w:color="auto"/>
        <w:left w:val="none" w:sz="0" w:space="0" w:color="auto"/>
        <w:bottom w:val="none" w:sz="0" w:space="0" w:color="auto"/>
        <w:right w:val="none" w:sz="0" w:space="0" w:color="auto"/>
      </w:divBdr>
    </w:div>
    <w:div w:id="205876552">
      <w:bodyDiv w:val="1"/>
      <w:marLeft w:val="0"/>
      <w:marRight w:val="0"/>
      <w:marTop w:val="0"/>
      <w:marBottom w:val="0"/>
      <w:divBdr>
        <w:top w:val="none" w:sz="0" w:space="0" w:color="auto"/>
        <w:left w:val="none" w:sz="0" w:space="0" w:color="auto"/>
        <w:bottom w:val="none" w:sz="0" w:space="0" w:color="auto"/>
        <w:right w:val="none" w:sz="0" w:space="0" w:color="auto"/>
      </w:divBdr>
      <w:divsChild>
        <w:div w:id="608586200">
          <w:marLeft w:val="0"/>
          <w:marRight w:val="0"/>
          <w:marTop w:val="0"/>
          <w:marBottom w:val="0"/>
          <w:divBdr>
            <w:top w:val="none" w:sz="0" w:space="0" w:color="auto"/>
            <w:left w:val="none" w:sz="0" w:space="0" w:color="auto"/>
            <w:bottom w:val="none" w:sz="0" w:space="0" w:color="auto"/>
            <w:right w:val="none" w:sz="0" w:space="0" w:color="auto"/>
          </w:divBdr>
        </w:div>
      </w:divsChild>
    </w:div>
    <w:div w:id="207304825">
      <w:bodyDiv w:val="1"/>
      <w:marLeft w:val="0"/>
      <w:marRight w:val="0"/>
      <w:marTop w:val="0"/>
      <w:marBottom w:val="0"/>
      <w:divBdr>
        <w:top w:val="none" w:sz="0" w:space="0" w:color="auto"/>
        <w:left w:val="none" w:sz="0" w:space="0" w:color="auto"/>
        <w:bottom w:val="none" w:sz="0" w:space="0" w:color="auto"/>
        <w:right w:val="none" w:sz="0" w:space="0" w:color="auto"/>
      </w:divBdr>
    </w:div>
    <w:div w:id="226696090">
      <w:bodyDiv w:val="1"/>
      <w:marLeft w:val="0"/>
      <w:marRight w:val="0"/>
      <w:marTop w:val="0"/>
      <w:marBottom w:val="0"/>
      <w:divBdr>
        <w:top w:val="none" w:sz="0" w:space="0" w:color="auto"/>
        <w:left w:val="none" w:sz="0" w:space="0" w:color="auto"/>
        <w:bottom w:val="none" w:sz="0" w:space="0" w:color="auto"/>
        <w:right w:val="none" w:sz="0" w:space="0" w:color="auto"/>
      </w:divBdr>
      <w:divsChild>
        <w:div w:id="775369692">
          <w:marLeft w:val="0"/>
          <w:marRight w:val="0"/>
          <w:marTop w:val="0"/>
          <w:marBottom w:val="0"/>
          <w:divBdr>
            <w:top w:val="none" w:sz="0" w:space="0" w:color="auto"/>
            <w:left w:val="none" w:sz="0" w:space="0" w:color="auto"/>
            <w:bottom w:val="none" w:sz="0" w:space="0" w:color="auto"/>
            <w:right w:val="none" w:sz="0" w:space="0" w:color="auto"/>
          </w:divBdr>
          <w:divsChild>
            <w:div w:id="826559553">
              <w:marLeft w:val="0"/>
              <w:marRight w:val="0"/>
              <w:marTop w:val="0"/>
              <w:marBottom w:val="0"/>
              <w:divBdr>
                <w:top w:val="none" w:sz="0" w:space="0" w:color="auto"/>
                <w:left w:val="none" w:sz="0" w:space="0" w:color="auto"/>
                <w:bottom w:val="none" w:sz="0" w:space="0" w:color="auto"/>
                <w:right w:val="none" w:sz="0" w:space="0" w:color="auto"/>
              </w:divBdr>
            </w:div>
            <w:div w:id="21152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378">
      <w:bodyDiv w:val="1"/>
      <w:marLeft w:val="0"/>
      <w:marRight w:val="0"/>
      <w:marTop w:val="0"/>
      <w:marBottom w:val="0"/>
      <w:divBdr>
        <w:top w:val="none" w:sz="0" w:space="0" w:color="auto"/>
        <w:left w:val="none" w:sz="0" w:space="0" w:color="auto"/>
        <w:bottom w:val="none" w:sz="0" w:space="0" w:color="auto"/>
        <w:right w:val="none" w:sz="0" w:space="0" w:color="auto"/>
      </w:divBdr>
      <w:divsChild>
        <w:div w:id="1585917125">
          <w:marLeft w:val="0"/>
          <w:marRight w:val="0"/>
          <w:marTop w:val="0"/>
          <w:marBottom w:val="0"/>
          <w:divBdr>
            <w:top w:val="none" w:sz="0" w:space="0" w:color="auto"/>
            <w:left w:val="none" w:sz="0" w:space="0" w:color="auto"/>
            <w:bottom w:val="none" w:sz="0" w:space="0" w:color="auto"/>
            <w:right w:val="none" w:sz="0" w:space="0" w:color="auto"/>
          </w:divBdr>
          <w:divsChild>
            <w:div w:id="6403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032">
      <w:bodyDiv w:val="1"/>
      <w:marLeft w:val="0"/>
      <w:marRight w:val="0"/>
      <w:marTop w:val="0"/>
      <w:marBottom w:val="0"/>
      <w:divBdr>
        <w:top w:val="none" w:sz="0" w:space="0" w:color="auto"/>
        <w:left w:val="none" w:sz="0" w:space="0" w:color="auto"/>
        <w:bottom w:val="none" w:sz="0" w:space="0" w:color="auto"/>
        <w:right w:val="none" w:sz="0" w:space="0" w:color="auto"/>
      </w:divBdr>
    </w:div>
    <w:div w:id="272633030">
      <w:bodyDiv w:val="1"/>
      <w:marLeft w:val="0"/>
      <w:marRight w:val="0"/>
      <w:marTop w:val="0"/>
      <w:marBottom w:val="0"/>
      <w:divBdr>
        <w:top w:val="none" w:sz="0" w:space="0" w:color="auto"/>
        <w:left w:val="none" w:sz="0" w:space="0" w:color="auto"/>
        <w:bottom w:val="none" w:sz="0" w:space="0" w:color="auto"/>
        <w:right w:val="none" w:sz="0" w:space="0" w:color="auto"/>
      </w:divBdr>
    </w:div>
    <w:div w:id="276526415">
      <w:bodyDiv w:val="1"/>
      <w:marLeft w:val="0"/>
      <w:marRight w:val="0"/>
      <w:marTop w:val="0"/>
      <w:marBottom w:val="0"/>
      <w:divBdr>
        <w:top w:val="none" w:sz="0" w:space="0" w:color="auto"/>
        <w:left w:val="none" w:sz="0" w:space="0" w:color="auto"/>
        <w:bottom w:val="none" w:sz="0" w:space="0" w:color="auto"/>
        <w:right w:val="none" w:sz="0" w:space="0" w:color="auto"/>
      </w:divBdr>
      <w:divsChild>
        <w:div w:id="8334466">
          <w:marLeft w:val="0"/>
          <w:marRight w:val="0"/>
          <w:marTop w:val="0"/>
          <w:marBottom w:val="0"/>
          <w:divBdr>
            <w:top w:val="none" w:sz="0" w:space="0" w:color="auto"/>
            <w:left w:val="none" w:sz="0" w:space="0" w:color="auto"/>
            <w:bottom w:val="none" w:sz="0" w:space="0" w:color="auto"/>
            <w:right w:val="none" w:sz="0" w:space="0" w:color="auto"/>
          </w:divBdr>
          <w:divsChild>
            <w:div w:id="32341194">
              <w:marLeft w:val="0"/>
              <w:marRight w:val="0"/>
              <w:marTop w:val="0"/>
              <w:marBottom w:val="0"/>
              <w:divBdr>
                <w:top w:val="none" w:sz="0" w:space="0" w:color="auto"/>
                <w:left w:val="none" w:sz="0" w:space="0" w:color="auto"/>
                <w:bottom w:val="none" w:sz="0" w:space="0" w:color="auto"/>
                <w:right w:val="none" w:sz="0" w:space="0" w:color="auto"/>
              </w:divBdr>
            </w:div>
            <w:div w:id="39869138">
              <w:marLeft w:val="0"/>
              <w:marRight w:val="0"/>
              <w:marTop w:val="0"/>
              <w:marBottom w:val="0"/>
              <w:divBdr>
                <w:top w:val="none" w:sz="0" w:space="0" w:color="auto"/>
                <w:left w:val="none" w:sz="0" w:space="0" w:color="auto"/>
                <w:bottom w:val="none" w:sz="0" w:space="0" w:color="auto"/>
                <w:right w:val="none" w:sz="0" w:space="0" w:color="auto"/>
              </w:divBdr>
            </w:div>
            <w:div w:id="219440926">
              <w:marLeft w:val="0"/>
              <w:marRight w:val="0"/>
              <w:marTop w:val="0"/>
              <w:marBottom w:val="0"/>
              <w:divBdr>
                <w:top w:val="none" w:sz="0" w:space="0" w:color="auto"/>
                <w:left w:val="none" w:sz="0" w:space="0" w:color="auto"/>
                <w:bottom w:val="none" w:sz="0" w:space="0" w:color="auto"/>
                <w:right w:val="none" w:sz="0" w:space="0" w:color="auto"/>
              </w:divBdr>
            </w:div>
            <w:div w:id="264387527">
              <w:marLeft w:val="0"/>
              <w:marRight w:val="0"/>
              <w:marTop w:val="0"/>
              <w:marBottom w:val="0"/>
              <w:divBdr>
                <w:top w:val="none" w:sz="0" w:space="0" w:color="auto"/>
                <w:left w:val="none" w:sz="0" w:space="0" w:color="auto"/>
                <w:bottom w:val="none" w:sz="0" w:space="0" w:color="auto"/>
                <w:right w:val="none" w:sz="0" w:space="0" w:color="auto"/>
              </w:divBdr>
            </w:div>
            <w:div w:id="398938047">
              <w:marLeft w:val="0"/>
              <w:marRight w:val="0"/>
              <w:marTop w:val="0"/>
              <w:marBottom w:val="0"/>
              <w:divBdr>
                <w:top w:val="none" w:sz="0" w:space="0" w:color="auto"/>
                <w:left w:val="none" w:sz="0" w:space="0" w:color="auto"/>
                <w:bottom w:val="none" w:sz="0" w:space="0" w:color="auto"/>
                <w:right w:val="none" w:sz="0" w:space="0" w:color="auto"/>
              </w:divBdr>
            </w:div>
            <w:div w:id="473104456">
              <w:marLeft w:val="0"/>
              <w:marRight w:val="0"/>
              <w:marTop w:val="0"/>
              <w:marBottom w:val="0"/>
              <w:divBdr>
                <w:top w:val="none" w:sz="0" w:space="0" w:color="auto"/>
                <w:left w:val="none" w:sz="0" w:space="0" w:color="auto"/>
                <w:bottom w:val="none" w:sz="0" w:space="0" w:color="auto"/>
                <w:right w:val="none" w:sz="0" w:space="0" w:color="auto"/>
              </w:divBdr>
            </w:div>
            <w:div w:id="708457203">
              <w:marLeft w:val="0"/>
              <w:marRight w:val="0"/>
              <w:marTop w:val="0"/>
              <w:marBottom w:val="0"/>
              <w:divBdr>
                <w:top w:val="none" w:sz="0" w:space="0" w:color="auto"/>
                <w:left w:val="none" w:sz="0" w:space="0" w:color="auto"/>
                <w:bottom w:val="none" w:sz="0" w:space="0" w:color="auto"/>
                <w:right w:val="none" w:sz="0" w:space="0" w:color="auto"/>
              </w:divBdr>
            </w:div>
            <w:div w:id="1140995795">
              <w:marLeft w:val="0"/>
              <w:marRight w:val="0"/>
              <w:marTop w:val="0"/>
              <w:marBottom w:val="0"/>
              <w:divBdr>
                <w:top w:val="none" w:sz="0" w:space="0" w:color="auto"/>
                <w:left w:val="none" w:sz="0" w:space="0" w:color="auto"/>
                <w:bottom w:val="none" w:sz="0" w:space="0" w:color="auto"/>
                <w:right w:val="none" w:sz="0" w:space="0" w:color="auto"/>
              </w:divBdr>
            </w:div>
            <w:div w:id="1218853692">
              <w:marLeft w:val="0"/>
              <w:marRight w:val="0"/>
              <w:marTop w:val="0"/>
              <w:marBottom w:val="0"/>
              <w:divBdr>
                <w:top w:val="none" w:sz="0" w:space="0" w:color="auto"/>
                <w:left w:val="none" w:sz="0" w:space="0" w:color="auto"/>
                <w:bottom w:val="none" w:sz="0" w:space="0" w:color="auto"/>
                <w:right w:val="none" w:sz="0" w:space="0" w:color="auto"/>
              </w:divBdr>
            </w:div>
            <w:div w:id="1341001883">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567690583">
              <w:marLeft w:val="0"/>
              <w:marRight w:val="0"/>
              <w:marTop w:val="0"/>
              <w:marBottom w:val="0"/>
              <w:divBdr>
                <w:top w:val="none" w:sz="0" w:space="0" w:color="auto"/>
                <w:left w:val="none" w:sz="0" w:space="0" w:color="auto"/>
                <w:bottom w:val="none" w:sz="0" w:space="0" w:color="auto"/>
                <w:right w:val="none" w:sz="0" w:space="0" w:color="auto"/>
              </w:divBdr>
            </w:div>
            <w:div w:id="1581481317">
              <w:marLeft w:val="0"/>
              <w:marRight w:val="0"/>
              <w:marTop w:val="0"/>
              <w:marBottom w:val="0"/>
              <w:divBdr>
                <w:top w:val="none" w:sz="0" w:space="0" w:color="auto"/>
                <w:left w:val="none" w:sz="0" w:space="0" w:color="auto"/>
                <w:bottom w:val="none" w:sz="0" w:space="0" w:color="auto"/>
                <w:right w:val="none" w:sz="0" w:space="0" w:color="auto"/>
              </w:divBdr>
            </w:div>
            <w:div w:id="16254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043">
      <w:bodyDiv w:val="1"/>
      <w:marLeft w:val="0"/>
      <w:marRight w:val="0"/>
      <w:marTop w:val="0"/>
      <w:marBottom w:val="0"/>
      <w:divBdr>
        <w:top w:val="none" w:sz="0" w:space="0" w:color="auto"/>
        <w:left w:val="none" w:sz="0" w:space="0" w:color="auto"/>
        <w:bottom w:val="none" w:sz="0" w:space="0" w:color="auto"/>
        <w:right w:val="none" w:sz="0" w:space="0" w:color="auto"/>
      </w:divBdr>
      <w:divsChild>
        <w:div w:id="1166094146">
          <w:marLeft w:val="0"/>
          <w:marRight w:val="0"/>
          <w:marTop w:val="0"/>
          <w:marBottom w:val="0"/>
          <w:divBdr>
            <w:top w:val="none" w:sz="0" w:space="0" w:color="auto"/>
            <w:left w:val="none" w:sz="0" w:space="0" w:color="auto"/>
            <w:bottom w:val="none" w:sz="0" w:space="0" w:color="auto"/>
            <w:right w:val="none" w:sz="0" w:space="0" w:color="auto"/>
          </w:divBdr>
          <w:divsChild>
            <w:div w:id="5833411">
              <w:marLeft w:val="0"/>
              <w:marRight w:val="0"/>
              <w:marTop w:val="0"/>
              <w:marBottom w:val="0"/>
              <w:divBdr>
                <w:top w:val="none" w:sz="0" w:space="0" w:color="auto"/>
                <w:left w:val="none" w:sz="0" w:space="0" w:color="auto"/>
                <w:bottom w:val="none" w:sz="0" w:space="0" w:color="auto"/>
                <w:right w:val="none" w:sz="0" w:space="0" w:color="auto"/>
              </w:divBdr>
            </w:div>
            <w:div w:id="8916455">
              <w:marLeft w:val="0"/>
              <w:marRight w:val="0"/>
              <w:marTop w:val="0"/>
              <w:marBottom w:val="0"/>
              <w:divBdr>
                <w:top w:val="none" w:sz="0" w:space="0" w:color="auto"/>
                <w:left w:val="none" w:sz="0" w:space="0" w:color="auto"/>
                <w:bottom w:val="none" w:sz="0" w:space="0" w:color="auto"/>
                <w:right w:val="none" w:sz="0" w:space="0" w:color="auto"/>
              </w:divBdr>
            </w:div>
            <w:div w:id="29763573">
              <w:marLeft w:val="0"/>
              <w:marRight w:val="0"/>
              <w:marTop w:val="0"/>
              <w:marBottom w:val="0"/>
              <w:divBdr>
                <w:top w:val="none" w:sz="0" w:space="0" w:color="auto"/>
                <w:left w:val="none" w:sz="0" w:space="0" w:color="auto"/>
                <w:bottom w:val="none" w:sz="0" w:space="0" w:color="auto"/>
                <w:right w:val="none" w:sz="0" w:space="0" w:color="auto"/>
              </w:divBdr>
            </w:div>
            <w:div w:id="36049765">
              <w:marLeft w:val="0"/>
              <w:marRight w:val="0"/>
              <w:marTop w:val="0"/>
              <w:marBottom w:val="0"/>
              <w:divBdr>
                <w:top w:val="none" w:sz="0" w:space="0" w:color="auto"/>
                <w:left w:val="none" w:sz="0" w:space="0" w:color="auto"/>
                <w:bottom w:val="none" w:sz="0" w:space="0" w:color="auto"/>
                <w:right w:val="none" w:sz="0" w:space="0" w:color="auto"/>
              </w:divBdr>
            </w:div>
            <w:div w:id="49152420">
              <w:marLeft w:val="0"/>
              <w:marRight w:val="0"/>
              <w:marTop w:val="0"/>
              <w:marBottom w:val="0"/>
              <w:divBdr>
                <w:top w:val="none" w:sz="0" w:space="0" w:color="auto"/>
                <w:left w:val="none" w:sz="0" w:space="0" w:color="auto"/>
                <w:bottom w:val="none" w:sz="0" w:space="0" w:color="auto"/>
                <w:right w:val="none" w:sz="0" w:space="0" w:color="auto"/>
              </w:divBdr>
            </w:div>
            <w:div w:id="71508696">
              <w:marLeft w:val="0"/>
              <w:marRight w:val="0"/>
              <w:marTop w:val="0"/>
              <w:marBottom w:val="0"/>
              <w:divBdr>
                <w:top w:val="none" w:sz="0" w:space="0" w:color="auto"/>
                <w:left w:val="none" w:sz="0" w:space="0" w:color="auto"/>
                <w:bottom w:val="none" w:sz="0" w:space="0" w:color="auto"/>
                <w:right w:val="none" w:sz="0" w:space="0" w:color="auto"/>
              </w:divBdr>
            </w:div>
            <w:div w:id="76220526">
              <w:marLeft w:val="0"/>
              <w:marRight w:val="0"/>
              <w:marTop w:val="0"/>
              <w:marBottom w:val="0"/>
              <w:divBdr>
                <w:top w:val="none" w:sz="0" w:space="0" w:color="auto"/>
                <w:left w:val="none" w:sz="0" w:space="0" w:color="auto"/>
                <w:bottom w:val="none" w:sz="0" w:space="0" w:color="auto"/>
                <w:right w:val="none" w:sz="0" w:space="0" w:color="auto"/>
              </w:divBdr>
            </w:div>
            <w:div w:id="91316362">
              <w:marLeft w:val="0"/>
              <w:marRight w:val="0"/>
              <w:marTop w:val="0"/>
              <w:marBottom w:val="0"/>
              <w:divBdr>
                <w:top w:val="none" w:sz="0" w:space="0" w:color="auto"/>
                <w:left w:val="none" w:sz="0" w:space="0" w:color="auto"/>
                <w:bottom w:val="none" w:sz="0" w:space="0" w:color="auto"/>
                <w:right w:val="none" w:sz="0" w:space="0" w:color="auto"/>
              </w:divBdr>
            </w:div>
            <w:div w:id="108086984">
              <w:marLeft w:val="0"/>
              <w:marRight w:val="0"/>
              <w:marTop w:val="0"/>
              <w:marBottom w:val="0"/>
              <w:divBdr>
                <w:top w:val="none" w:sz="0" w:space="0" w:color="auto"/>
                <w:left w:val="none" w:sz="0" w:space="0" w:color="auto"/>
                <w:bottom w:val="none" w:sz="0" w:space="0" w:color="auto"/>
                <w:right w:val="none" w:sz="0" w:space="0" w:color="auto"/>
              </w:divBdr>
            </w:div>
            <w:div w:id="142934316">
              <w:marLeft w:val="0"/>
              <w:marRight w:val="0"/>
              <w:marTop w:val="0"/>
              <w:marBottom w:val="0"/>
              <w:divBdr>
                <w:top w:val="none" w:sz="0" w:space="0" w:color="auto"/>
                <w:left w:val="none" w:sz="0" w:space="0" w:color="auto"/>
                <w:bottom w:val="none" w:sz="0" w:space="0" w:color="auto"/>
                <w:right w:val="none" w:sz="0" w:space="0" w:color="auto"/>
              </w:divBdr>
            </w:div>
            <w:div w:id="195656816">
              <w:marLeft w:val="0"/>
              <w:marRight w:val="0"/>
              <w:marTop w:val="0"/>
              <w:marBottom w:val="0"/>
              <w:divBdr>
                <w:top w:val="none" w:sz="0" w:space="0" w:color="auto"/>
                <w:left w:val="none" w:sz="0" w:space="0" w:color="auto"/>
                <w:bottom w:val="none" w:sz="0" w:space="0" w:color="auto"/>
                <w:right w:val="none" w:sz="0" w:space="0" w:color="auto"/>
              </w:divBdr>
            </w:div>
            <w:div w:id="204952747">
              <w:marLeft w:val="0"/>
              <w:marRight w:val="0"/>
              <w:marTop w:val="0"/>
              <w:marBottom w:val="0"/>
              <w:divBdr>
                <w:top w:val="none" w:sz="0" w:space="0" w:color="auto"/>
                <w:left w:val="none" w:sz="0" w:space="0" w:color="auto"/>
                <w:bottom w:val="none" w:sz="0" w:space="0" w:color="auto"/>
                <w:right w:val="none" w:sz="0" w:space="0" w:color="auto"/>
              </w:divBdr>
            </w:div>
            <w:div w:id="255679620">
              <w:marLeft w:val="0"/>
              <w:marRight w:val="0"/>
              <w:marTop w:val="0"/>
              <w:marBottom w:val="0"/>
              <w:divBdr>
                <w:top w:val="none" w:sz="0" w:space="0" w:color="auto"/>
                <w:left w:val="none" w:sz="0" w:space="0" w:color="auto"/>
                <w:bottom w:val="none" w:sz="0" w:space="0" w:color="auto"/>
                <w:right w:val="none" w:sz="0" w:space="0" w:color="auto"/>
              </w:divBdr>
            </w:div>
            <w:div w:id="300773419">
              <w:marLeft w:val="0"/>
              <w:marRight w:val="0"/>
              <w:marTop w:val="0"/>
              <w:marBottom w:val="0"/>
              <w:divBdr>
                <w:top w:val="none" w:sz="0" w:space="0" w:color="auto"/>
                <w:left w:val="none" w:sz="0" w:space="0" w:color="auto"/>
                <w:bottom w:val="none" w:sz="0" w:space="0" w:color="auto"/>
                <w:right w:val="none" w:sz="0" w:space="0" w:color="auto"/>
              </w:divBdr>
            </w:div>
            <w:div w:id="306277635">
              <w:marLeft w:val="0"/>
              <w:marRight w:val="0"/>
              <w:marTop w:val="0"/>
              <w:marBottom w:val="0"/>
              <w:divBdr>
                <w:top w:val="none" w:sz="0" w:space="0" w:color="auto"/>
                <w:left w:val="none" w:sz="0" w:space="0" w:color="auto"/>
                <w:bottom w:val="none" w:sz="0" w:space="0" w:color="auto"/>
                <w:right w:val="none" w:sz="0" w:space="0" w:color="auto"/>
              </w:divBdr>
            </w:div>
            <w:div w:id="348026965">
              <w:marLeft w:val="0"/>
              <w:marRight w:val="0"/>
              <w:marTop w:val="0"/>
              <w:marBottom w:val="0"/>
              <w:divBdr>
                <w:top w:val="none" w:sz="0" w:space="0" w:color="auto"/>
                <w:left w:val="none" w:sz="0" w:space="0" w:color="auto"/>
                <w:bottom w:val="none" w:sz="0" w:space="0" w:color="auto"/>
                <w:right w:val="none" w:sz="0" w:space="0" w:color="auto"/>
              </w:divBdr>
            </w:div>
            <w:div w:id="446848813">
              <w:marLeft w:val="0"/>
              <w:marRight w:val="0"/>
              <w:marTop w:val="0"/>
              <w:marBottom w:val="0"/>
              <w:divBdr>
                <w:top w:val="none" w:sz="0" w:space="0" w:color="auto"/>
                <w:left w:val="none" w:sz="0" w:space="0" w:color="auto"/>
                <w:bottom w:val="none" w:sz="0" w:space="0" w:color="auto"/>
                <w:right w:val="none" w:sz="0" w:space="0" w:color="auto"/>
              </w:divBdr>
            </w:div>
            <w:div w:id="460659465">
              <w:marLeft w:val="0"/>
              <w:marRight w:val="0"/>
              <w:marTop w:val="0"/>
              <w:marBottom w:val="0"/>
              <w:divBdr>
                <w:top w:val="none" w:sz="0" w:space="0" w:color="auto"/>
                <w:left w:val="none" w:sz="0" w:space="0" w:color="auto"/>
                <w:bottom w:val="none" w:sz="0" w:space="0" w:color="auto"/>
                <w:right w:val="none" w:sz="0" w:space="0" w:color="auto"/>
              </w:divBdr>
            </w:div>
            <w:div w:id="466361731">
              <w:marLeft w:val="0"/>
              <w:marRight w:val="0"/>
              <w:marTop w:val="0"/>
              <w:marBottom w:val="0"/>
              <w:divBdr>
                <w:top w:val="none" w:sz="0" w:space="0" w:color="auto"/>
                <w:left w:val="none" w:sz="0" w:space="0" w:color="auto"/>
                <w:bottom w:val="none" w:sz="0" w:space="0" w:color="auto"/>
                <w:right w:val="none" w:sz="0" w:space="0" w:color="auto"/>
              </w:divBdr>
            </w:div>
            <w:div w:id="476996903">
              <w:marLeft w:val="0"/>
              <w:marRight w:val="0"/>
              <w:marTop w:val="0"/>
              <w:marBottom w:val="0"/>
              <w:divBdr>
                <w:top w:val="none" w:sz="0" w:space="0" w:color="auto"/>
                <w:left w:val="none" w:sz="0" w:space="0" w:color="auto"/>
                <w:bottom w:val="none" w:sz="0" w:space="0" w:color="auto"/>
                <w:right w:val="none" w:sz="0" w:space="0" w:color="auto"/>
              </w:divBdr>
            </w:div>
            <w:div w:id="490754602">
              <w:marLeft w:val="0"/>
              <w:marRight w:val="0"/>
              <w:marTop w:val="0"/>
              <w:marBottom w:val="0"/>
              <w:divBdr>
                <w:top w:val="none" w:sz="0" w:space="0" w:color="auto"/>
                <w:left w:val="none" w:sz="0" w:space="0" w:color="auto"/>
                <w:bottom w:val="none" w:sz="0" w:space="0" w:color="auto"/>
                <w:right w:val="none" w:sz="0" w:space="0" w:color="auto"/>
              </w:divBdr>
            </w:div>
            <w:div w:id="494339256">
              <w:marLeft w:val="0"/>
              <w:marRight w:val="0"/>
              <w:marTop w:val="0"/>
              <w:marBottom w:val="0"/>
              <w:divBdr>
                <w:top w:val="none" w:sz="0" w:space="0" w:color="auto"/>
                <w:left w:val="none" w:sz="0" w:space="0" w:color="auto"/>
                <w:bottom w:val="none" w:sz="0" w:space="0" w:color="auto"/>
                <w:right w:val="none" w:sz="0" w:space="0" w:color="auto"/>
              </w:divBdr>
            </w:div>
            <w:div w:id="511922330">
              <w:marLeft w:val="0"/>
              <w:marRight w:val="0"/>
              <w:marTop w:val="0"/>
              <w:marBottom w:val="0"/>
              <w:divBdr>
                <w:top w:val="none" w:sz="0" w:space="0" w:color="auto"/>
                <w:left w:val="none" w:sz="0" w:space="0" w:color="auto"/>
                <w:bottom w:val="none" w:sz="0" w:space="0" w:color="auto"/>
                <w:right w:val="none" w:sz="0" w:space="0" w:color="auto"/>
              </w:divBdr>
            </w:div>
            <w:div w:id="573659667">
              <w:marLeft w:val="0"/>
              <w:marRight w:val="0"/>
              <w:marTop w:val="0"/>
              <w:marBottom w:val="0"/>
              <w:divBdr>
                <w:top w:val="none" w:sz="0" w:space="0" w:color="auto"/>
                <w:left w:val="none" w:sz="0" w:space="0" w:color="auto"/>
                <w:bottom w:val="none" w:sz="0" w:space="0" w:color="auto"/>
                <w:right w:val="none" w:sz="0" w:space="0" w:color="auto"/>
              </w:divBdr>
            </w:div>
            <w:div w:id="605112385">
              <w:marLeft w:val="0"/>
              <w:marRight w:val="0"/>
              <w:marTop w:val="0"/>
              <w:marBottom w:val="0"/>
              <w:divBdr>
                <w:top w:val="none" w:sz="0" w:space="0" w:color="auto"/>
                <w:left w:val="none" w:sz="0" w:space="0" w:color="auto"/>
                <w:bottom w:val="none" w:sz="0" w:space="0" w:color="auto"/>
                <w:right w:val="none" w:sz="0" w:space="0" w:color="auto"/>
              </w:divBdr>
            </w:div>
            <w:div w:id="635792902">
              <w:marLeft w:val="0"/>
              <w:marRight w:val="0"/>
              <w:marTop w:val="0"/>
              <w:marBottom w:val="0"/>
              <w:divBdr>
                <w:top w:val="none" w:sz="0" w:space="0" w:color="auto"/>
                <w:left w:val="none" w:sz="0" w:space="0" w:color="auto"/>
                <w:bottom w:val="none" w:sz="0" w:space="0" w:color="auto"/>
                <w:right w:val="none" w:sz="0" w:space="0" w:color="auto"/>
              </w:divBdr>
            </w:div>
            <w:div w:id="653682370">
              <w:marLeft w:val="0"/>
              <w:marRight w:val="0"/>
              <w:marTop w:val="0"/>
              <w:marBottom w:val="0"/>
              <w:divBdr>
                <w:top w:val="none" w:sz="0" w:space="0" w:color="auto"/>
                <w:left w:val="none" w:sz="0" w:space="0" w:color="auto"/>
                <w:bottom w:val="none" w:sz="0" w:space="0" w:color="auto"/>
                <w:right w:val="none" w:sz="0" w:space="0" w:color="auto"/>
              </w:divBdr>
            </w:div>
            <w:div w:id="671377450">
              <w:marLeft w:val="0"/>
              <w:marRight w:val="0"/>
              <w:marTop w:val="0"/>
              <w:marBottom w:val="0"/>
              <w:divBdr>
                <w:top w:val="none" w:sz="0" w:space="0" w:color="auto"/>
                <w:left w:val="none" w:sz="0" w:space="0" w:color="auto"/>
                <w:bottom w:val="none" w:sz="0" w:space="0" w:color="auto"/>
                <w:right w:val="none" w:sz="0" w:space="0" w:color="auto"/>
              </w:divBdr>
            </w:div>
            <w:div w:id="701789764">
              <w:marLeft w:val="0"/>
              <w:marRight w:val="0"/>
              <w:marTop w:val="0"/>
              <w:marBottom w:val="0"/>
              <w:divBdr>
                <w:top w:val="none" w:sz="0" w:space="0" w:color="auto"/>
                <w:left w:val="none" w:sz="0" w:space="0" w:color="auto"/>
                <w:bottom w:val="none" w:sz="0" w:space="0" w:color="auto"/>
                <w:right w:val="none" w:sz="0" w:space="0" w:color="auto"/>
              </w:divBdr>
            </w:div>
            <w:div w:id="716122877">
              <w:marLeft w:val="0"/>
              <w:marRight w:val="0"/>
              <w:marTop w:val="0"/>
              <w:marBottom w:val="0"/>
              <w:divBdr>
                <w:top w:val="none" w:sz="0" w:space="0" w:color="auto"/>
                <w:left w:val="none" w:sz="0" w:space="0" w:color="auto"/>
                <w:bottom w:val="none" w:sz="0" w:space="0" w:color="auto"/>
                <w:right w:val="none" w:sz="0" w:space="0" w:color="auto"/>
              </w:divBdr>
            </w:div>
            <w:div w:id="716591869">
              <w:marLeft w:val="0"/>
              <w:marRight w:val="0"/>
              <w:marTop w:val="0"/>
              <w:marBottom w:val="0"/>
              <w:divBdr>
                <w:top w:val="none" w:sz="0" w:space="0" w:color="auto"/>
                <w:left w:val="none" w:sz="0" w:space="0" w:color="auto"/>
                <w:bottom w:val="none" w:sz="0" w:space="0" w:color="auto"/>
                <w:right w:val="none" w:sz="0" w:space="0" w:color="auto"/>
              </w:divBdr>
            </w:div>
            <w:div w:id="716663070">
              <w:marLeft w:val="0"/>
              <w:marRight w:val="0"/>
              <w:marTop w:val="0"/>
              <w:marBottom w:val="0"/>
              <w:divBdr>
                <w:top w:val="none" w:sz="0" w:space="0" w:color="auto"/>
                <w:left w:val="none" w:sz="0" w:space="0" w:color="auto"/>
                <w:bottom w:val="none" w:sz="0" w:space="0" w:color="auto"/>
                <w:right w:val="none" w:sz="0" w:space="0" w:color="auto"/>
              </w:divBdr>
            </w:div>
            <w:div w:id="728383518">
              <w:marLeft w:val="0"/>
              <w:marRight w:val="0"/>
              <w:marTop w:val="0"/>
              <w:marBottom w:val="0"/>
              <w:divBdr>
                <w:top w:val="none" w:sz="0" w:space="0" w:color="auto"/>
                <w:left w:val="none" w:sz="0" w:space="0" w:color="auto"/>
                <w:bottom w:val="none" w:sz="0" w:space="0" w:color="auto"/>
                <w:right w:val="none" w:sz="0" w:space="0" w:color="auto"/>
              </w:divBdr>
            </w:div>
            <w:div w:id="733970211">
              <w:marLeft w:val="0"/>
              <w:marRight w:val="0"/>
              <w:marTop w:val="0"/>
              <w:marBottom w:val="0"/>
              <w:divBdr>
                <w:top w:val="none" w:sz="0" w:space="0" w:color="auto"/>
                <w:left w:val="none" w:sz="0" w:space="0" w:color="auto"/>
                <w:bottom w:val="none" w:sz="0" w:space="0" w:color="auto"/>
                <w:right w:val="none" w:sz="0" w:space="0" w:color="auto"/>
              </w:divBdr>
            </w:div>
            <w:div w:id="759372334">
              <w:marLeft w:val="0"/>
              <w:marRight w:val="0"/>
              <w:marTop w:val="0"/>
              <w:marBottom w:val="0"/>
              <w:divBdr>
                <w:top w:val="none" w:sz="0" w:space="0" w:color="auto"/>
                <w:left w:val="none" w:sz="0" w:space="0" w:color="auto"/>
                <w:bottom w:val="none" w:sz="0" w:space="0" w:color="auto"/>
                <w:right w:val="none" w:sz="0" w:space="0" w:color="auto"/>
              </w:divBdr>
            </w:div>
            <w:div w:id="765226643">
              <w:marLeft w:val="0"/>
              <w:marRight w:val="0"/>
              <w:marTop w:val="0"/>
              <w:marBottom w:val="0"/>
              <w:divBdr>
                <w:top w:val="none" w:sz="0" w:space="0" w:color="auto"/>
                <w:left w:val="none" w:sz="0" w:space="0" w:color="auto"/>
                <w:bottom w:val="none" w:sz="0" w:space="0" w:color="auto"/>
                <w:right w:val="none" w:sz="0" w:space="0" w:color="auto"/>
              </w:divBdr>
            </w:div>
            <w:div w:id="796290411">
              <w:marLeft w:val="0"/>
              <w:marRight w:val="0"/>
              <w:marTop w:val="0"/>
              <w:marBottom w:val="0"/>
              <w:divBdr>
                <w:top w:val="none" w:sz="0" w:space="0" w:color="auto"/>
                <w:left w:val="none" w:sz="0" w:space="0" w:color="auto"/>
                <w:bottom w:val="none" w:sz="0" w:space="0" w:color="auto"/>
                <w:right w:val="none" w:sz="0" w:space="0" w:color="auto"/>
              </w:divBdr>
            </w:div>
            <w:div w:id="803960844">
              <w:marLeft w:val="0"/>
              <w:marRight w:val="0"/>
              <w:marTop w:val="0"/>
              <w:marBottom w:val="0"/>
              <w:divBdr>
                <w:top w:val="none" w:sz="0" w:space="0" w:color="auto"/>
                <w:left w:val="none" w:sz="0" w:space="0" w:color="auto"/>
                <w:bottom w:val="none" w:sz="0" w:space="0" w:color="auto"/>
                <w:right w:val="none" w:sz="0" w:space="0" w:color="auto"/>
              </w:divBdr>
            </w:div>
            <w:div w:id="840003396">
              <w:marLeft w:val="0"/>
              <w:marRight w:val="0"/>
              <w:marTop w:val="0"/>
              <w:marBottom w:val="0"/>
              <w:divBdr>
                <w:top w:val="none" w:sz="0" w:space="0" w:color="auto"/>
                <w:left w:val="none" w:sz="0" w:space="0" w:color="auto"/>
                <w:bottom w:val="none" w:sz="0" w:space="0" w:color="auto"/>
                <w:right w:val="none" w:sz="0" w:space="0" w:color="auto"/>
              </w:divBdr>
            </w:div>
            <w:div w:id="843470073">
              <w:marLeft w:val="0"/>
              <w:marRight w:val="0"/>
              <w:marTop w:val="0"/>
              <w:marBottom w:val="0"/>
              <w:divBdr>
                <w:top w:val="none" w:sz="0" w:space="0" w:color="auto"/>
                <w:left w:val="none" w:sz="0" w:space="0" w:color="auto"/>
                <w:bottom w:val="none" w:sz="0" w:space="0" w:color="auto"/>
                <w:right w:val="none" w:sz="0" w:space="0" w:color="auto"/>
              </w:divBdr>
            </w:div>
            <w:div w:id="910575493">
              <w:marLeft w:val="0"/>
              <w:marRight w:val="0"/>
              <w:marTop w:val="0"/>
              <w:marBottom w:val="0"/>
              <w:divBdr>
                <w:top w:val="none" w:sz="0" w:space="0" w:color="auto"/>
                <w:left w:val="none" w:sz="0" w:space="0" w:color="auto"/>
                <w:bottom w:val="none" w:sz="0" w:space="0" w:color="auto"/>
                <w:right w:val="none" w:sz="0" w:space="0" w:color="auto"/>
              </w:divBdr>
            </w:div>
            <w:div w:id="934820812">
              <w:marLeft w:val="0"/>
              <w:marRight w:val="0"/>
              <w:marTop w:val="0"/>
              <w:marBottom w:val="0"/>
              <w:divBdr>
                <w:top w:val="none" w:sz="0" w:space="0" w:color="auto"/>
                <w:left w:val="none" w:sz="0" w:space="0" w:color="auto"/>
                <w:bottom w:val="none" w:sz="0" w:space="0" w:color="auto"/>
                <w:right w:val="none" w:sz="0" w:space="0" w:color="auto"/>
              </w:divBdr>
            </w:div>
            <w:div w:id="956988103">
              <w:marLeft w:val="0"/>
              <w:marRight w:val="0"/>
              <w:marTop w:val="0"/>
              <w:marBottom w:val="0"/>
              <w:divBdr>
                <w:top w:val="none" w:sz="0" w:space="0" w:color="auto"/>
                <w:left w:val="none" w:sz="0" w:space="0" w:color="auto"/>
                <w:bottom w:val="none" w:sz="0" w:space="0" w:color="auto"/>
                <w:right w:val="none" w:sz="0" w:space="0" w:color="auto"/>
              </w:divBdr>
            </w:div>
            <w:div w:id="957298839">
              <w:marLeft w:val="0"/>
              <w:marRight w:val="0"/>
              <w:marTop w:val="0"/>
              <w:marBottom w:val="0"/>
              <w:divBdr>
                <w:top w:val="none" w:sz="0" w:space="0" w:color="auto"/>
                <w:left w:val="none" w:sz="0" w:space="0" w:color="auto"/>
                <w:bottom w:val="none" w:sz="0" w:space="0" w:color="auto"/>
                <w:right w:val="none" w:sz="0" w:space="0" w:color="auto"/>
              </w:divBdr>
            </w:div>
            <w:div w:id="958993028">
              <w:marLeft w:val="0"/>
              <w:marRight w:val="0"/>
              <w:marTop w:val="0"/>
              <w:marBottom w:val="0"/>
              <w:divBdr>
                <w:top w:val="none" w:sz="0" w:space="0" w:color="auto"/>
                <w:left w:val="none" w:sz="0" w:space="0" w:color="auto"/>
                <w:bottom w:val="none" w:sz="0" w:space="0" w:color="auto"/>
                <w:right w:val="none" w:sz="0" w:space="0" w:color="auto"/>
              </w:divBdr>
            </w:div>
            <w:div w:id="971060602">
              <w:marLeft w:val="0"/>
              <w:marRight w:val="0"/>
              <w:marTop w:val="0"/>
              <w:marBottom w:val="0"/>
              <w:divBdr>
                <w:top w:val="none" w:sz="0" w:space="0" w:color="auto"/>
                <w:left w:val="none" w:sz="0" w:space="0" w:color="auto"/>
                <w:bottom w:val="none" w:sz="0" w:space="0" w:color="auto"/>
                <w:right w:val="none" w:sz="0" w:space="0" w:color="auto"/>
              </w:divBdr>
            </w:div>
            <w:div w:id="982193535">
              <w:marLeft w:val="0"/>
              <w:marRight w:val="0"/>
              <w:marTop w:val="0"/>
              <w:marBottom w:val="0"/>
              <w:divBdr>
                <w:top w:val="none" w:sz="0" w:space="0" w:color="auto"/>
                <w:left w:val="none" w:sz="0" w:space="0" w:color="auto"/>
                <w:bottom w:val="none" w:sz="0" w:space="0" w:color="auto"/>
                <w:right w:val="none" w:sz="0" w:space="0" w:color="auto"/>
              </w:divBdr>
            </w:div>
            <w:div w:id="989092414">
              <w:marLeft w:val="0"/>
              <w:marRight w:val="0"/>
              <w:marTop w:val="0"/>
              <w:marBottom w:val="0"/>
              <w:divBdr>
                <w:top w:val="none" w:sz="0" w:space="0" w:color="auto"/>
                <w:left w:val="none" w:sz="0" w:space="0" w:color="auto"/>
                <w:bottom w:val="none" w:sz="0" w:space="0" w:color="auto"/>
                <w:right w:val="none" w:sz="0" w:space="0" w:color="auto"/>
              </w:divBdr>
            </w:div>
            <w:div w:id="1034616903">
              <w:marLeft w:val="0"/>
              <w:marRight w:val="0"/>
              <w:marTop w:val="0"/>
              <w:marBottom w:val="0"/>
              <w:divBdr>
                <w:top w:val="none" w:sz="0" w:space="0" w:color="auto"/>
                <w:left w:val="none" w:sz="0" w:space="0" w:color="auto"/>
                <w:bottom w:val="none" w:sz="0" w:space="0" w:color="auto"/>
                <w:right w:val="none" w:sz="0" w:space="0" w:color="auto"/>
              </w:divBdr>
            </w:div>
            <w:div w:id="1039161096">
              <w:marLeft w:val="0"/>
              <w:marRight w:val="0"/>
              <w:marTop w:val="0"/>
              <w:marBottom w:val="0"/>
              <w:divBdr>
                <w:top w:val="none" w:sz="0" w:space="0" w:color="auto"/>
                <w:left w:val="none" w:sz="0" w:space="0" w:color="auto"/>
                <w:bottom w:val="none" w:sz="0" w:space="0" w:color="auto"/>
                <w:right w:val="none" w:sz="0" w:space="0" w:color="auto"/>
              </w:divBdr>
            </w:div>
            <w:div w:id="1040589051">
              <w:marLeft w:val="0"/>
              <w:marRight w:val="0"/>
              <w:marTop w:val="0"/>
              <w:marBottom w:val="0"/>
              <w:divBdr>
                <w:top w:val="none" w:sz="0" w:space="0" w:color="auto"/>
                <w:left w:val="none" w:sz="0" w:space="0" w:color="auto"/>
                <w:bottom w:val="none" w:sz="0" w:space="0" w:color="auto"/>
                <w:right w:val="none" w:sz="0" w:space="0" w:color="auto"/>
              </w:divBdr>
            </w:div>
            <w:div w:id="1076439610">
              <w:marLeft w:val="0"/>
              <w:marRight w:val="0"/>
              <w:marTop w:val="0"/>
              <w:marBottom w:val="0"/>
              <w:divBdr>
                <w:top w:val="none" w:sz="0" w:space="0" w:color="auto"/>
                <w:left w:val="none" w:sz="0" w:space="0" w:color="auto"/>
                <w:bottom w:val="none" w:sz="0" w:space="0" w:color="auto"/>
                <w:right w:val="none" w:sz="0" w:space="0" w:color="auto"/>
              </w:divBdr>
            </w:div>
            <w:div w:id="1076587464">
              <w:marLeft w:val="0"/>
              <w:marRight w:val="0"/>
              <w:marTop w:val="0"/>
              <w:marBottom w:val="0"/>
              <w:divBdr>
                <w:top w:val="none" w:sz="0" w:space="0" w:color="auto"/>
                <w:left w:val="none" w:sz="0" w:space="0" w:color="auto"/>
                <w:bottom w:val="none" w:sz="0" w:space="0" w:color="auto"/>
                <w:right w:val="none" w:sz="0" w:space="0" w:color="auto"/>
              </w:divBdr>
            </w:div>
            <w:div w:id="1086806530">
              <w:marLeft w:val="0"/>
              <w:marRight w:val="0"/>
              <w:marTop w:val="0"/>
              <w:marBottom w:val="0"/>
              <w:divBdr>
                <w:top w:val="none" w:sz="0" w:space="0" w:color="auto"/>
                <w:left w:val="none" w:sz="0" w:space="0" w:color="auto"/>
                <w:bottom w:val="none" w:sz="0" w:space="0" w:color="auto"/>
                <w:right w:val="none" w:sz="0" w:space="0" w:color="auto"/>
              </w:divBdr>
            </w:div>
            <w:div w:id="1119103755">
              <w:marLeft w:val="0"/>
              <w:marRight w:val="0"/>
              <w:marTop w:val="0"/>
              <w:marBottom w:val="0"/>
              <w:divBdr>
                <w:top w:val="none" w:sz="0" w:space="0" w:color="auto"/>
                <w:left w:val="none" w:sz="0" w:space="0" w:color="auto"/>
                <w:bottom w:val="none" w:sz="0" w:space="0" w:color="auto"/>
                <w:right w:val="none" w:sz="0" w:space="0" w:color="auto"/>
              </w:divBdr>
            </w:div>
            <w:div w:id="1134904486">
              <w:marLeft w:val="0"/>
              <w:marRight w:val="0"/>
              <w:marTop w:val="0"/>
              <w:marBottom w:val="0"/>
              <w:divBdr>
                <w:top w:val="none" w:sz="0" w:space="0" w:color="auto"/>
                <w:left w:val="none" w:sz="0" w:space="0" w:color="auto"/>
                <w:bottom w:val="none" w:sz="0" w:space="0" w:color="auto"/>
                <w:right w:val="none" w:sz="0" w:space="0" w:color="auto"/>
              </w:divBdr>
            </w:div>
            <w:div w:id="1142428039">
              <w:marLeft w:val="0"/>
              <w:marRight w:val="0"/>
              <w:marTop w:val="0"/>
              <w:marBottom w:val="0"/>
              <w:divBdr>
                <w:top w:val="none" w:sz="0" w:space="0" w:color="auto"/>
                <w:left w:val="none" w:sz="0" w:space="0" w:color="auto"/>
                <w:bottom w:val="none" w:sz="0" w:space="0" w:color="auto"/>
                <w:right w:val="none" w:sz="0" w:space="0" w:color="auto"/>
              </w:divBdr>
            </w:div>
            <w:div w:id="1161502448">
              <w:marLeft w:val="0"/>
              <w:marRight w:val="0"/>
              <w:marTop w:val="0"/>
              <w:marBottom w:val="0"/>
              <w:divBdr>
                <w:top w:val="none" w:sz="0" w:space="0" w:color="auto"/>
                <w:left w:val="none" w:sz="0" w:space="0" w:color="auto"/>
                <w:bottom w:val="none" w:sz="0" w:space="0" w:color="auto"/>
                <w:right w:val="none" w:sz="0" w:space="0" w:color="auto"/>
              </w:divBdr>
            </w:div>
            <w:div w:id="1161652534">
              <w:marLeft w:val="0"/>
              <w:marRight w:val="0"/>
              <w:marTop w:val="0"/>
              <w:marBottom w:val="0"/>
              <w:divBdr>
                <w:top w:val="none" w:sz="0" w:space="0" w:color="auto"/>
                <w:left w:val="none" w:sz="0" w:space="0" w:color="auto"/>
                <w:bottom w:val="none" w:sz="0" w:space="0" w:color="auto"/>
                <w:right w:val="none" w:sz="0" w:space="0" w:color="auto"/>
              </w:divBdr>
            </w:div>
            <w:div w:id="1171604061">
              <w:marLeft w:val="0"/>
              <w:marRight w:val="0"/>
              <w:marTop w:val="0"/>
              <w:marBottom w:val="0"/>
              <w:divBdr>
                <w:top w:val="none" w:sz="0" w:space="0" w:color="auto"/>
                <w:left w:val="none" w:sz="0" w:space="0" w:color="auto"/>
                <w:bottom w:val="none" w:sz="0" w:space="0" w:color="auto"/>
                <w:right w:val="none" w:sz="0" w:space="0" w:color="auto"/>
              </w:divBdr>
            </w:div>
            <w:div w:id="1207261265">
              <w:marLeft w:val="0"/>
              <w:marRight w:val="0"/>
              <w:marTop w:val="0"/>
              <w:marBottom w:val="0"/>
              <w:divBdr>
                <w:top w:val="none" w:sz="0" w:space="0" w:color="auto"/>
                <w:left w:val="none" w:sz="0" w:space="0" w:color="auto"/>
                <w:bottom w:val="none" w:sz="0" w:space="0" w:color="auto"/>
                <w:right w:val="none" w:sz="0" w:space="0" w:color="auto"/>
              </w:divBdr>
            </w:div>
            <w:div w:id="1239561893">
              <w:marLeft w:val="0"/>
              <w:marRight w:val="0"/>
              <w:marTop w:val="0"/>
              <w:marBottom w:val="0"/>
              <w:divBdr>
                <w:top w:val="none" w:sz="0" w:space="0" w:color="auto"/>
                <w:left w:val="none" w:sz="0" w:space="0" w:color="auto"/>
                <w:bottom w:val="none" w:sz="0" w:space="0" w:color="auto"/>
                <w:right w:val="none" w:sz="0" w:space="0" w:color="auto"/>
              </w:divBdr>
            </w:div>
            <w:div w:id="1253127966">
              <w:marLeft w:val="0"/>
              <w:marRight w:val="0"/>
              <w:marTop w:val="0"/>
              <w:marBottom w:val="0"/>
              <w:divBdr>
                <w:top w:val="none" w:sz="0" w:space="0" w:color="auto"/>
                <w:left w:val="none" w:sz="0" w:space="0" w:color="auto"/>
                <w:bottom w:val="none" w:sz="0" w:space="0" w:color="auto"/>
                <w:right w:val="none" w:sz="0" w:space="0" w:color="auto"/>
              </w:divBdr>
            </w:div>
            <w:div w:id="1264916953">
              <w:marLeft w:val="0"/>
              <w:marRight w:val="0"/>
              <w:marTop w:val="0"/>
              <w:marBottom w:val="0"/>
              <w:divBdr>
                <w:top w:val="none" w:sz="0" w:space="0" w:color="auto"/>
                <w:left w:val="none" w:sz="0" w:space="0" w:color="auto"/>
                <w:bottom w:val="none" w:sz="0" w:space="0" w:color="auto"/>
                <w:right w:val="none" w:sz="0" w:space="0" w:color="auto"/>
              </w:divBdr>
            </w:div>
            <w:div w:id="1278486208">
              <w:marLeft w:val="0"/>
              <w:marRight w:val="0"/>
              <w:marTop w:val="0"/>
              <w:marBottom w:val="0"/>
              <w:divBdr>
                <w:top w:val="none" w:sz="0" w:space="0" w:color="auto"/>
                <w:left w:val="none" w:sz="0" w:space="0" w:color="auto"/>
                <w:bottom w:val="none" w:sz="0" w:space="0" w:color="auto"/>
                <w:right w:val="none" w:sz="0" w:space="0" w:color="auto"/>
              </w:divBdr>
            </w:div>
            <w:div w:id="1324359551">
              <w:marLeft w:val="0"/>
              <w:marRight w:val="0"/>
              <w:marTop w:val="0"/>
              <w:marBottom w:val="0"/>
              <w:divBdr>
                <w:top w:val="none" w:sz="0" w:space="0" w:color="auto"/>
                <w:left w:val="none" w:sz="0" w:space="0" w:color="auto"/>
                <w:bottom w:val="none" w:sz="0" w:space="0" w:color="auto"/>
                <w:right w:val="none" w:sz="0" w:space="0" w:color="auto"/>
              </w:divBdr>
            </w:div>
            <w:div w:id="1358432027">
              <w:marLeft w:val="0"/>
              <w:marRight w:val="0"/>
              <w:marTop w:val="0"/>
              <w:marBottom w:val="0"/>
              <w:divBdr>
                <w:top w:val="none" w:sz="0" w:space="0" w:color="auto"/>
                <w:left w:val="none" w:sz="0" w:space="0" w:color="auto"/>
                <w:bottom w:val="none" w:sz="0" w:space="0" w:color="auto"/>
                <w:right w:val="none" w:sz="0" w:space="0" w:color="auto"/>
              </w:divBdr>
            </w:div>
            <w:div w:id="1361930620">
              <w:marLeft w:val="0"/>
              <w:marRight w:val="0"/>
              <w:marTop w:val="0"/>
              <w:marBottom w:val="0"/>
              <w:divBdr>
                <w:top w:val="none" w:sz="0" w:space="0" w:color="auto"/>
                <w:left w:val="none" w:sz="0" w:space="0" w:color="auto"/>
                <w:bottom w:val="none" w:sz="0" w:space="0" w:color="auto"/>
                <w:right w:val="none" w:sz="0" w:space="0" w:color="auto"/>
              </w:divBdr>
            </w:div>
            <w:div w:id="1368218039">
              <w:marLeft w:val="0"/>
              <w:marRight w:val="0"/>
              <w:marTop w:val="0"/>
              <w:marBottom w:val="0"/>
              <w:divBdr>
                <w:top w:val="none" w:sz="0" w:space="0" w:color="auto"/>
                <w:left w:val="none" w:sz="0" w:space="0" w:color="auto"/>
                <w:bottom w:val="none" w:sz="0" w:space="0" w:color="auto"/>
                <w:right w:val="none" w:sz="0" w:space="0" w:color="auto"/>
              </w:divBdr>
            </w:div>
            <w:div w:id="1382247149">
              <w:marLeft w:val="0"/>
              <w:marRight w:val="0"/>
              <w:marTop w:val="0"/>
              <w:marBottom w:val="0"/>
              <w:divBdr>
                <w:top w:val="none" w:sz="0" w:space="0" w:color="auto"/>
                <w:left w:val="none" w:sz="0" w:space="0" w:color="auto"/>
                <w:bottom w:val="none" w:sz="0" w:space="0" w:color="auto"/>
                <w:right w:val="none" w:sz="0" w:space="0" w:color="auto"/>
              </w:divBdr>
            </w:div>
            <w:div w:id="1393692218">
              <w:marLeft w:val="0"/>
              <w:marRight w:val="0"/>
              <w:marTop w:val="0"/>
              <w:marBottom w:val="0"/>
              <w:divBdr>
                <w:top w:val="none" w:sz="0" w:space="0" w:color="auto"/>
                <w:left w:val="none" w:sz="0" w:space="0" w:color="auto"/>
                <w:bottom w:val="none" w:sz="0" w:space="0" w:color="auto"/>
                <w:right w:val="none" w:sz="0" w:space="0" w:color="auto"/>
              </w:divBdr>
            </w:div>
            <w:div w:id="1395468209">
              <w:marLeft w:val="0"/>
              <w:marRight w:val="0"/>
              <w:marTop w:val="0"/>
              <w:marBottom w:val="0"/>
              <w:divBdr>
                <w:top w:val="none" w:sz="0" w:space="0" w:color="auto"/>
                <w:left w:val="none" w:sz="0" w:space="0" w:color="auto"/>
                <w:bottom w:val="none" w:sz="0" w:space="0" w:color="auto"/>
                <w:right w:val="none" w:sz="0" w:space="0" w:color="auto"/>
              </w:divBdr>
            </w:div>
            <w:div w:id="1461070193">
              <w:marLeft w:val="0"/>
              <w:marRight w:val="0"/>
              <w:marTop w:val="0"/>
              <w:marBottom w:val="0"/>
              <w:divBdr>
                <w:top w:val="none" w:sz="0" w:space="0" w:color="auto"/>
                <w:left w:val="none" w:sz="0" w:space="0" w:color="auto"/>
                <w:bottom w:val="none" w:sz="0" w:space="0" w:color="auto"/>
                <w:right w:val="none" w:sz="0" w:space="0" w:color="auto"/>
              </w:divBdr>
            </w:div>
            <w:div w:id="1461412113">
              <w:marLeft w:val="0"/>
              <w:marRight w:val="0"/>
              <w:marTop w:val="0"/>
              <w:marBottom w:val="0"/>
              <w:divBdr>
                <w:top w:val="none" w:sz="0" w:space="0" w:color="auto"/>
                <w:left w:val="none" w:sz="0" w:space="0" w:color="auto"/>
                <w:bottom w:val="none" w:sz="0" w:space="0" w:color="auto"/>
                <w:right w:val="none" w:sz="0" w:space="0" w:color="auto"/>
              </w:divBdr>
            </w:div>
            <w:div w:id="1464075146">
              <w:marLeft w:val="0"/>
              <w:marRight w:val="0"/>
              <w:marTop w:val="0"/>
              <w:marBottom w:val="0"/>
              <w:divBdr>
                <w:top w:val="none" w:sz="0" w:space="0" w:color="auto"/>
                <w:left w:val="none" w:sz="0" w:space="0" w:color="auto"/>
                <w:bottom w:val="none" w:sz="0" w:space="0" w:color="auto"/>
                <w:right w:val="none" w:sz="0" w:space="0" w:color="auto"/>
              </w:divBdr>
            </w:div>
            <w:div w:id="1473592945">
              <w:marLeft w:val="0"/>
              <w:marRight w:val="0"/>
              <w:marTop w:val="0"/>
              <w:marBottom w:val="0"/>
              <w:divBdr>
                <w:top w:val="none" w:sz="0" w:space="0" w:color="auto"/>
                <w:left w:val="none" w:sz="0" w:space="0" w:color="auto"/>
                <w:bottom w:val="none" w:sz="0" w:space="0" w:color="auto"/>
                <w:right w:val="none" w:sz="0" w:space="0" w:color="auto"/>
              </w:divBdr>
            </w:div>
            <w:div w:id="1473988535">
              <w:marLeft w:val="0"/>
              <w:marRight w:val="0"/>
              <w:marTop w:val="0"/>
              <w:marBottom w:val="0"/>
              <w:divBdr>
                <w:top w:val="none" w:sz="0" w:space="0" w:color="auto"/>
                <w:left w:val="none" w:sz="0" w:space="0" w:color="auto"/>
                <w:bottom w:val="none" w:sz="0" w:space="0" w:color="auto"/>
                <w:right w:val="none" w:sz="0" w:space="0" w:color="auto"/>
              </w:divBdr>
            </w:div>
            <w:div w:id="1481536348">
              <w:marLeft w:val="0"/>
              <w:marRight w:val="0"/>
              <w:marTop w:val="0"/>
              <w:marBottom w:val="0"/>
              <w:divBdr>
                <w:top w:val="none" w:sz="0" w:space="0" w:color="auto"/>
                <w:left w:val="none" w:sz="0" w:space="0" w:color="auto"/>
                <w:bottom w:val="none" w:sz="0" w:space="0" w:color="auto"/>
                <w:right w:val="none" w:sz="0" w:space="0" w:color="auto"/>
              </w:divBdr>
            </w:div>
            <w:div w:id="1503619298">
              <w:marLeft w:val="0"/>
              <w:marRight w:val="0"/>
              <w:marTop w:val="0"/>
              <w:marBottom w:val="0"/>
              <w:divBdr>
                <w:top w:val="none" w:sz="0" w:space="0" w:color="auto"/>
                <w:left w:val="none" w:sz="0" w:space="0" w:color="auto"/>
                <w:bottom w:val="none" w:sz="0" w:space="0" w:color="auto"/>
                <w:right w:val="none" w:sz="0" w:space="0" w:color="auto"/>
              </w:divBdr>
            </w:div>
            <w:div w:id="1529366285">
              <w:marLeft w:val="0"/>
              <w:marRight w:val="0"/>
              <w:marTop w:val="0"/>
              <w:marBottom w:val="0"/>
              <w:divBdr>
                <w:top w:val="none" w:sz="0" w:space="0" w:color="auto"/>
                <w:left w:val="none" w:sz="0" w:space="0" w:color="auto"/>
                <w:bottom w:val="none" w:sz="0" w:space="0" w:color="auto"/>
                <w:right w:val="none" w:sz="0" w:space="0" w:color="auto"/>
              </w:divBdr>
            </w:div>
            <w:div w:id="1536312028">
              <w:marLeft w:val="0"/>
              <w:marRight w:val="0"/>
              <w:marTop w:val="0"/>
              <w:marBottom w:val="0"/>
              <w:divBdr>
                <w:top w:val="none" w:sz="0" w:space="0" w:color="auto"/>
                <w:left w:val="none" w:sz="0" w:space="0" w:color="auto"/>
                <w:bottom w:val="none" w:sz="0" w:space="0" w:color="auto"/>
                <w:right w:val="none" w:sz="0" w:space="0" w:color="auto"/>
              </w:divBdr>
            </w:div>
            <w:div w:id="1550652061">
              <w:marLeft w:val="0"/>
              <w:marRight w:val="0"/>
              <w:marTop w:val="0"/>
              <w:marBottom w:val="0"/>
              <w:divBdr>
                <w:top w:val="none" w:sz="0" w:space="0" w:color="auto"/>
                <w:left w:val="none" w:sz="0" w:space="0" w:color="auto"/>
                <w:bottom w:val="none" w:sz="0" w:space="0" w:color="auto"/>
                <w:right w:val="none" w:sz="0" w:space="0" w:color="auto"/>
              </w:divBdr>
            </w:div>
            <w:div w:id="1559589977">
              <w:marLeft w:val="0"/>
              <w:marRight w:val="0"/>
              <w:marTop w:val="0"/>
              <w:marBottom w:val="0"/>
              <w:divBdr>
                <w:top w:val="none" w:sz="0" w:space="0" w:color="auto"/>
                <w:left w:val="none" w:sz="0" w:space="0" w:color="auto"/>
                <w:bottom w:val="none" w:sz="0" w:space="0" w:color="auto"/>
                <w:right w:val="none" w:sz="0" w:space="0" w:color="auto"/>
              </w:divBdr>
            </w:div>
            <w:div w:id="1560092630">
              <w:marLeft w:val="0"/>
              <w:marRight w:val="0"/>
              <w:marTop w:val="0"/>
              <w:marBottom w:val="0"/>
              <w:divBdr>
                <w:top w:val="none" w:sz="0" w:space="0" w:color="auto"/>
                <w:left w:val="none" w:sz="0" w:space="0" w:color="auto"/>
                <w:bottom w:val="none" w:sz="0" w:space="0" w:color="auto"/>
                <w:right w:val="none" w:sz="0" w:space="0" w:color="auto"/>
              </w:divBdr>
            </w:div>
            <w:div w:id="1569999355">
              <w:marLeft w:val="0"/>
              <w:marRight w:val="0"/>
              <w:marTop w:val="0"/>
              <w:marBottom w:val="0"/>
              <w:divBdr>
                <w:top w:val="none" w:sz="0" w:space="0" w:color="auto"/>
                <w:left w:val="none" w:sz="0" w:space="0" w:color="auto"/>
                <w:bottom w:val="none" w:sz="0" w:space="0" w:color="auto"/>
                <w:right w:val="none" w:sz="0" w:space="0" w:color="auto"/>
              </w:divBdr>
            </w:div>
            <w:div w:id="1629314739">
              <w:marLeft w:val="0"/>
              <w:marRight w:val="0"/>
              <w:marTop w:val="0"/>
              <w:marBottom w:val="0"/>
              <w:divBdr>
                <w:top w:val="none" w:sz="0" w:space="0" w:color="auto"/>
                <w:left w:val="none" w:sz="0" w:space="0" w:color="auto"/>
                <w:bottom w:val="none" w:sz="0" w:space="0" w:color="auto"/>
                <w:right w:val="none" w:sz="0" w:space="0" w:color="auto"/>
              </w:divBdr>
            </w:div>
            <w:div w:id="1630355356">
              <w:marLeft w:val="0"/>
              <w:marRight w:val="0"/>
              <w:marTop w:val="0"/>
              <w:marBottom w:val="0"/>
              <w:divBdr>
                <w:top w:val="none" w:sz="0" w:space="0" w:color="auto"/>
                <w:left w:val="none" w:sz="0" w:space="0" w:color="auto"/>
                <w:bottom w:val="none" w:sz="0" w:space="0" w:color="auto"/>
                <w:right w:val="none" w:sz="0" w:space="0" w:color="auto"/>
              </w:divBdr>
            </w:div>
            <w:div w:id="1707245323">
              <w:marLeft w:val="0"/>
              <w:marRight w:val="0"/>
              <w:marTop w:val="0"/>
              <w:marBottom w:val="0"/>
              <w:divBdr>
                <w:top w:val="none" w:sz="0" w:space="0" w:color="auto"/>
                <w:left w:val="none" w:sz="0" w:space="0" w:color="auto"/>
                <w:bottom w:val="none" w:sz="0" w:space="0" w:color="auto"/>
                <w:right w:val="none" w:sz="0" w:space="0" w:color="auto"/>
              </w:divBdr>
            </w:div>
            <w:div w:id="1732658323">
              <w:marLeft w:val="0"/>
              <w:marRight w:val="0"/>
              <w:marTop w:val="0"/>
              <w:marBottom w:val="0"/>
              <w:divBdr>
                <w:top w:val="none" w:sz="0" w:space="0" w:color="auto"/>
                <w:left w:val="none" w:sz="0" w:space="0" w:color="auto"/>
                <w:bottom w:val="none" w:sz="0" w:space="0" w:color="auto"/>
                <w:right w:val="none" w:sz="0" w:space="0" w:color="auto"/>
              </w:divBdr>
            </w:div>
            <w:div w:id="1744403768">
              <w:marLeft w:val="0"/>
              <w:marRight w:val="0"/>
              <w:marTop w:val="0"/>
              <w:marBottom w:val="0"/>
              <w:divBdr>
                <w:top w:val="none" w:sz="0" w:space="0" w:color="auto"/>
                <w:left w:val="none" w:sz="0" w:space="0" w:color="auto"/>
                <w:bottom w:val="none" w:sz="0" w:space="0" w:color="auto"/>
                <w:right w:val="none" w:sz="0" w:space="0" w:color="auto"/>
              </w:divBdr>
            </w:div>
            <w:div w:id="1749306937">
              <w:marLeft w:val="0"/>
              <w:marRight w:val="0"/>
              <w:marTop w:val="0"/>
              <w:marBottom w:val="0"/>
              <w:divBdr>
                <w:top w:val="none" w:sz="0" w:space="0" w:color="auto"/>
                <w:left w:val="none" w:sz="0" w:space="0" w:color="auto"/>
                <w:bottom w:val="none" w:sz="0" w:space="0" w:color="auto"/>
                <w:right w:val="none" w:sz="0" w:space="0" w:color="auto"/>
              </w:divBdr>
            </w:div>
            <w:div w:id="1760903326">
              <w:marLeft w:val="0"/>
              <w:marRight w:val="0"/>
              <w:marTop w:val="0"/>
              <w:marBottom w:val="0"/>
              <w:divBdr>
                <w:top w:val="none" w:sz="0" w:space="0" w:color="auto"/>
                <w:left w:val="none" w:sz="0" w:space="0" w:color="auto"/>
                <w:bottom w:val="none" w:sz="0" w:space="0" w:color="auto"/>
                <w:right w:val="none" w:sz="0" w:space="0" w:color="auto"/>
              </w:divBdr>
            </w:div>
            <w:div w:id="1794709951">
              <w:marLeft w:val="0"/>
              <w:marRight w:val="0"/>
              <w:marTop w:val="0"/>
              <w:marBottom w:val="0"/>
              <w:divBdr>
                <w:top w:val="none" w:sz="0" w:space="0" w:color="auto"/>
                <w:left w:val="none" w:sz="0" w:space="0" w:color="auto"/>
                <w:bottom w:val="none" w:sz="0" w:space="0" w:color="auto"/>
                <w:right w:val="none" w:sz="0" w:space="0" w:color="auto"/>
              </w:divBdr>
            </w:div>
            <w:div w:id="1864006586">
              <w:marLeft w:val="0"/>
              <w:marRight w:val="0"/>
              <w:marTop w:val="0"/>
              <w:marBottom w:val="0"/>
              <w:divBdr>
                <w:top w:val="none" w:sz="0" w:space="0" w:color="auto"/>
                <w:left w:val="none" w:sz="0" w:space="0" w:color="auto"/>
                <w:bottom w:val="none" w:sz="0" w:space="0" w:color="auto"/>
                <w:right w:val="none" w:sz="0" w:space="0" w:color="auto"/>
              </w:divBdr>
            </w:div>
            <w:div w:id="1878734737">
              <w:marLeft w:val="0"/>
              <w:marRight w:val="0"/>
              <w:marTop w:val="0"/>
              <w:marBottom w:val="0"/>
              <w:divBdr>
                <w:top w:val="none" w:sz="0" w:space="0" w:color="auto"/>
                <w:left w:val="none" w:sz="0" w:space="0" w:color="auto"/>
                <w:bottom w:val="none" w:sz="0" w:space="0" w:color="auto"/>
                <w:right w:val="none" w:sz="0" w:space="0" w:color="auto"/>
              </w:divBdr>
            </w:div>
            <w:div w:id="1905752734">
              <w:marLeft w:val="0"/>
              <w:marRight w:val="0"/>
              <w:marTop w:val="0"/>
              <w:marBottom w:val="0"/>
              <w:divBdr>
                <w:top w:val="none" w:sz="0" w:space="0" w:color="auto"/>
                <w:left w:val="none" w:sz="0" w:space="0" w:color="auto"/>
                <w:bottom w:val="none" w:sz="0" w:space="0" w:color="auto"/>
                <w:right w:val="none" w:sz="0" w:space="0" w:color="auto"/>
              </w:divBdr>
            </w:div>
            <w:div w:id="1916624060">
              <w:marLeft w:val="0"/>
              <w:marRight w:val="0"/>
              <w:marTop w:val="0"/>
              <w:marBottom w:val="0"/>
              <w:divBdr>
                <w:top w:val="none" w:sz="0" w:space="0" w:color="auto"/>
                <w:left w:val="none" w:sz="0" w:space="0" w:color="auto"/>
                <w:bottom w:val="none" w:sz="0" w:space="0" w:color="auto"/>
                <w:right w:val="none" w:sz="0" w:space="0" w:color="auto"/>
              </w:divBdr>
            </w:div>
            <w:div w:id="1949696639">
              <w:marLeft w:val="0"/>
              <w:marRight w:val="0"/>
              <w:marTop w:val="0"/>
              <w:marBottom w:val="0"/>
              <w:divBdr>
                <w:top w:val="none" w:sz="0" w:space="0" w:color="auto"/>
                <w:left w:val="none" w:sz="0" w:space="0" w:color="auto"/>
                <w:bottom w:val="none" w:sz="0" w:space="0" w:color="auto"/>
                <w:right w:val="none" w:sz="0" w:space="0" w:color="auto"/>
              </w:divBdr>
            </w:div>
            <w:div w:id="1988051049">
              <w:marLeft w:val="0"/>
              <w:marRight w:val="0"/>
              <w:marTop w:val="0"/>
              <w:marBottom w:val="0"/>
              <w:divBdr>
                <w:top w:val="none" w:sz="0" w:space="0" w:color="auto"/>
                <w:left w:val="none" w:sz="0" w:space="0" w:color="auto"/>
                <w:bottom w:val="none" w:sz="0" w:space="0" w:color="auto"/>
                <w:right w:val="none" w:sz="0" w:space="0" w:color="auto"/>
              </w:divBdr>
            </w:div>
            <w:div w:id="1990669823">
              <w:marLeft w:val="0"/>
              <w:marRight w:val="0"/>
              <w:marTop w:val="0"/>
              <w:marBottom w:val="0"/>
              <w:divBdr>
                <w:top w:val="none" w:sz="0" w:space="0" w:color="auto"/>
                <w:left w:val="none" w:sz="0" w:space="0" w:color="auto"/>
                <w:bottom w:val="none" w:sz="0" w:space="0" w:color="auto"/>
                <w:right w:val="none" w:sz="0" w:space="0" w:color="auto"/>
              </w:divBdr>
            </w:div>
            <w:div w:id="2004160941">
              <w:marLeft w:val="0"/>
              <w:marRight w:val="0"/>
              <w:marTop w:val="0"/>
              <w:marBottom w:val="0"/>
              <w:divBdr>
                <w:top w:val="none" w:sz="0" w:space="0" w:color="auto"/>
                <w:left w:val="none" w:sz="0" w:space="0" w:color="auto"/>
                <w:bottom w:val="none" w:sz="0" w:space="0" w:color="auto"/>
                <w:right w:val="none" w:sz="0" w:space="0" w:color="auto"/>
              </w:divBdr>
            </w:div>
            <w:div w:id="2022706730">
              <w:marLeft w:val="0"/>
              <w:marRight w:val="0"/>
              <w:marTop w:val="0"/>
              <w:marBottom w:val="0"/>
              <w:divBdr>
                <w:top w:val="none" w:sz="0" w:space="0" w:color="auto"/>
                <w:left w:val="none" w:sz="0" w:space="0" w:color="auto"/>
                <w:bottom w:val="none" w:sz="0" w:space="0" w:color="auto"/>
                <w:right w:val="none" w:sz="0" w:space="0" w:color="auto"/>
              </w:divBdr>
            </w:div>
            <w:div w:id="2029595430">
              <w:marLeft w:val="0"/>
              <w:marRight w:val="0"/>
              <w:marTop w:val="0"/>
              <w:marBottom w:val="0"/>
              <w:divBdr>
                <w:top w:val="none" w:sz="0" w:space="0" w:color="auto"/>
                <w:left w:val="none" w:sz="0" w:space="0" w:color="auto"/>
                <w:bottom w:val="none" w:sz="0" w:space="0" w:color="auto"/>
                <w:right w:val="none" w:sz="0" w:space="0" w:color="auto"/>
              </w:divBdr>
            </w:div>
            <w:div w:id="2042852752">
              <w:marLeft w:val="0"/>
              <w:marRight w:val="0"/>
              <w:marTop w:val="0"/>
              <w:marBottom w:val="0"/>
              <w:divBdr>
                <w:top w:val="none" w:sz="0" w:space="0" w:color="auto"/>
                <w:left w:val="none" w:sz="0" w:space="0" w:color="auto"/>
                <w:bottom w:val="none" w:sz="0" w:space="0" w:color="auto"/>
                <w:right w:val="none" w:sz="0" w:space="0" w:color="auto"/>
              </w:divBdr>
            </w:div>
            <w:div w:id="2095710696">
              <w:marLeft w:val="0"/>
              <w:marRight w:val="0"/>
              <w:marTop w:val="0"/>
              <w:marBottom w:val="0"/>
              <w:divBdr>
                <w:top w:val="none" w:sz="0" w:space="0" w:color="auto"/>
                <w:left w:val="none" w:sz="0" w:space="0" w:color="auto"/>
                <w:bottom w:val="none" w:sz="0" w:space="0" w:color="auto"/>
                <w:right w:val="none" w:sz="0" w:space="0" w:color="auto"/>
              </w:divBdr>
            </w:div>
            <w:div w:id="2100565413">
              <w:marLeft w:val="0"/>
              <w:marRight w:val="0"/>
              <w:marTop w:val="0"/>
              <w:marBottom w:val="0"/>
              <w:divBdr>
                <w:top w:val="none" w:sz="0" w:space="0" w:color="auto"/>
                <w:left w:val="none" w:sz="0" w:space="0" w:color="auto"/>
                <w:bottom w:val="none" w:sz="0" w:space="0" w:color="auto"/>
                <w:right w:val="none" w:sz="0" w:space="0" w:color="auto"/>
              </w:divBdr>
            </w:div>
            <w:div w:id="2104567985">
              <w:marLeft w:val="0"/>
              <w:marRight w:val="0"/>
              <w:marTop w:val="0"/>
              <w:marBottom w:val="0"/>
              <w:divBdr>
                <w:top w:val="none" w:sz="0" w:space="0" w:color="auto"/>
                <w:left w:val="none" w:sz="0" w:space="0" w:color="auto"/>
                <w:bottom w:val="none" w:sz="0" w:space="0" w:color="auto"/>
                <w:right w:val="none" w:sz="0" w:space="0" w:color="auto"/>
              </w:divBdr>
            </w:div>
            <w:div w:id="21225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0870">
      <w:bodyDiv w:val="1"/>
      <w:marLeft w:val="0"/>
      <w:marRight w:val="0"/>
      <w:marTop w:val="0"/>
      <w:marBottom w:val="0"/>
      <w:divBdr>
        <w:top w:val="none" w:sz="0" w:space="0" w:color="auto"/>
        <w:left w:val="none" w:sz="0" w:space="0" w:color="auto"/>
        <w:bottom w:val="none" w:sz="0" w:space="0" w:color="auto"/>
        <w:right w:val="none" w:sz="0" w:space="0" w:color="auto"/>
      </w:divBdr>
    </w:div>
    <w:div w:id="314116112">
      <w:bodyDiv w:val="1"/>
      <w:marLeft w:val="0"/>
      <w:marRight w:val="0"/>
      <w:marTop w:val="0"/>
      <w:marBottom w:val="0"/>
      <w:divBdr>
        <w:top w:val="none" w:sz="0" w:space="0" w:color="auto"/>
        <w:left w:val="none" w:sz="0" w:space="0" w:color="auto"/>
        <w:bottom w:val="none" w:sz="0" w:space="0" w:color="auto"/>
        <w:right w:val="none" w:sz="0" w:space="0" w:color="auto"/>
      </w:divBdr>
      <w:divsChild>
        <w:div w:id="2008290733">
          <w:marLeft w:val="0"/>
          <w:marRight w:val="0"/>
          <w:marTop w:val="0"/>
          <w:marBottom w:val="0"/>
          <w:divBdr>
            <w:top w:val="none" w:sz="0" w:space="0" w:color="auto"/>
            <w:left w:val="none" w:sz="0" w:space="0" w:color="auto"/>
            <w:bottom w:val="none" w:sz="0" w:space="0" w:color="auto"/>
            <w:right w:val="none" w:sz="0" w:space="0" w:color="auto"/>
          </w:divBdr>
          <w:divsChild>
            <w:div w:id="16279354">
              <w:marLeft w:val="0"/>
              <w:marRight w:val="0"/>
              <w:marTop w:val="0"/>
              <w:marBottom w:val="0"/>
              <w:divBdr>
                <w:top w:val="none" w:sz="0" w:space="0" w:color="auto"/>
                <w:left w:val="none" w:sz="0" w:space="0" w:color="auto"/>
                <w:bottom w:val="none" w:sz="0" w:space="0" w:color="auto"/>
                <w:right w:val="none" w:sz="0" w:space="0" w:color="auto"/>
              </w:divBdr>
            </w:div>
            <w:div w:id="42752285">
              <w:marLeft w:val="0"/>
              <w:marRight w:val="0"/>
              <w:marTop w:val="0"/>
              <w:marBottom w:val="0"/>
              <w:divBdr>
                <w:top w:val="none" w:sz="0" w:space="0" w:color="auto"/>
                <w:left w:val="none" w:sz="0" w:space="0" w:color="auto"/>
                <w:bottom w:val="none" w:sz="0" w:space="0" w:color="auto"/>
                <w:right w:val="none" w:sz="0" w:space="0" w:color="auto"/>
              </w:divBdr>
            </w:div>
            <w:div w:id="72970435">
              <w:marLeft w:val="0"/>
              <w:marRight w:val="0"/>
              <w:marTop w:val="0"/>
              <w:marBottom w:val="0"/>
              <w:divBdr>
                <w:top w:val="none" w:sz="0" w:space="0" w:color="auto"/>
                <w:left w:val="none" w:sz="0" w:space="0" w:color="auto"/>
                <w:bottom w:val="none" w:sz="0" w:space="0" w:color="auto"/>
                <w:right w:val="none" w:sz="0" w:space="0" w:color="auto"/>
              </w:divBdr>
            </w:div>
            <w:div w:id="77530717">
              <w:marLeft w:val="0"/>
              <w:marRight w:val="0"/>
              <w:marTop w:val="0"/>
              <w:marBottom w:val="0"/>
              <w:divBdr>
                <w:top w:val="none" w:sz="0" w:space="0" w:color="auto"/>
                <w:left w:val="none" w:sz="0" w:space="0" w:color="auto"/>
                <w:bottom w:val="none" w:sz="0" w:space="0" w:color="auto"/>
                <w:right w:val="none" w:sz="0" w:space="0" w:color="auto"/>
              </w:divBdr>
            </w:div>
            <w:div w:id="122625463">
              <w:marLeft w:val="0"/>
              <w:marRight w:val="0"/>
              <w:marTop w:val="0"/>
              <w:marBottom w:val="0"/>
              <w:divBdr>
                <w:top w:val="none" w:sz="0" w:space="0" w:color="auto"/>
                <w:left w:val="none" w:sz="0" w:space="0" w:color="auto"/>
                <w:bottom w:val="none" w:sz="0" w:space="0" w:color="auto"/>
                <w:right w:val="none" w:sz="0" w:space="0" w:color="auto"/>
              </w:divBdr>
            </w:div>
            <w:div w:id="129832222">
              <w:marLeft w:val="0"/>
              <w:marRight w:val="0"/>
              <w:marTop w:val="0"/>
              <w:marBottom w:val="0"/>
              <w:divBdr>
                <w:top w:val="none" w:sz="0" w:space="0" w:color="auto"/>
                <w:left w:val="none" w:sz="0" w:space="0" w:color="auto"/>
                <w:bottom w:val="none" w:sz="0" w:space="0" w:color="auto"/>
                <w:right w:val="none" w:sz="0" w:space="0" w:color="auto"/>
              </w:divBdr>
            </w:div>
            <w:div w:id="133136346">
              <w:marLeft w:val="0"/>
              <w:marRight w:val="0"/>
              <w:marTop w:val="0"/>
              <w:marBottom w:val="0"/>
              <w:divBdr>
                <w:top w:val="none" w:sz="0" w:space="0" w:color="auto"/>
                <w:left w:val="none" w:sz="0" w:space="0" w:color="auto"/>
                <w:bottom w:val="none" w:sz="0" w:space="0" w:color="auto"/>
                <w:right w:val="none" w:sz="0" w:space="0" w:color="auto"/>
              </w:divBdr>
            </w:div>
            <w:div w:id="161630266">
              <w:marLeft w:val="0"/>
              <w:marRight w:val="0"/>
              <w:marTop w:val="0"/>
              <w:marBottom w:val="0"/>
              <w:divBdr>
                <w:top w:val="none" w:sz="0" w:space="0" w:color="auto"/>
                <w:left w:val="none" w:sz="0" w:space="0" w:color="auto"/>
                <w:bottom w:val="none" w:sz="0" w:space="0" w:color="auto"/>
                <w:right w:val="none" w:sz="0" w:space="0" w:color="auto"/>
              </w:divBdr>
            </w:div>
            <w:div w:id="181013414">
              <w:marLeft w:val="0"/>
              <w:marRight w:val="0"/>
              <w:marTop w:val="0"/>
              <w:marBottom w:val="0"/>
              <w:divBdr>
                <w:top w:val="none" w:sz="0" w:space="0" w:color="auto"/>
                <w:left w:val="none" w:sz="0" w:space="0" w:color="auto"/>
                <w:bottom w:val="none" w:sz="0" w:space="0" w:color="auto"/>
                <w:right w:val="none" w:sz="0" w:space="0" w:color="auto"/>
              </w:divBdr>
            </w:div>
            <w:div w:id="190074241">
              <w:marLeft w:val="0"/>
              <w:marRight w:val="0"/>
              <w:marTop w:val="0"/>
              <w:marBottom w:val="0"/>
              <w:divBdr>
                <w:top w:val="none" w:sz="0" w:space="0" w:color="auto"/>
                <w:left w:val="none" w:sz="0" w:space="0" w:color="auto"/>
                <w:bottom w:val="none" w:sz="0" w:space="0" w:color="auto"/>
                <w:right w:val="none" w:sz="0" w:space="0" w:color="auto"/>
              </w:divBdr>
            </w:div>
            <w:div w:id="199703636">
              <w:marLeft w:val="0"/>
              <w:marRight w:val="0"/>
              <w:marTop w:val="0"/>
              <w:marBottom w:val="0"/>
              <w:divBdr>
                <w:top w:val="none" w:sz="0" w:space="0" w:color="auto"/>
                <w:left w:val="none" w:sz="0" w:space="0" w:color="auto"/>
                <w:bottom w:val="none" w:sz="0" w:space="0" w:color="auto"/>
                <w:right w:val="none" w:sz="0" w:space="0" w:color="auto"/>
              </w:divBdr>
            </w:div>
            <w:div w:id="205992162">
              <w:marLeft w:val="0"/>
              <w:marRight w:val="0"/>
              <w:marTop w:val="0"/>
              <w:marBottom w:val="0"/>
              <w:divBdr>
                <w:top w:val="none" w:sz="0" w:space="0" w:color="auto"/>
                <w:left w:val="none" w:sz="0" w:space="0" w:color="auto"/>
                <w:bottom w:val="none" w:sz="0" w:space="0" w:color="auto"/>
                <w:right w:val="none" w:sz="0" w:space="0" w:color="auto"/>
              </w:divBdr>
            </w:div>
            <w:div w:id="330840374">
              <w:marLeft w:val="0"/>
              <w:marRight w:val="0"/>
              <w:marTop w:val="0"/>
              <w:marBottom w:val="0"/>
              <w:divBdr>
                <w:top w:val="none" w:sz="0" w:space="0" w:color="auto"/>
                <w:left w:val="none" w:sz="0" w:space="0" w:color="auto"/>
                <w:bottom w:val="none" w:sz="0" w:space="0" w:color="auto"/>
                <w:right w:val="none" w:sz="0" w:space="0" w:color="auto"/>
              </w:divBdr>
            </w:div>
            <w:div w:id="352465381">
              <w:marLeft w:val="0"/>
              <w:marRight w:val="0"/>
              <w:marTop w:val="0"/>
              <w:marBottom w:val="0"/>
              <w:divBdr>
                <w:top w:val="none" w:sz="0" w:space="0" w:color="auto"/>
                <w:left w:val="none" w:sz="0" w:space="0" w:color="auto"/>
                <w:bottom w:val="none" w:sz="0" w:space="0" w:color="auto"/>
                <w:right w:val="none" w:sz="0" w:space="0" w:color="auto"/>
              </w:divBdr>
            </w:div>
            <w:div w:id="361251127">
              <w:marLeft w:val="0"/>
              <w:marRight w:val="0"/>
              <w:marTop w:val="0"/>
              <w:marBottom w:val="0"/>
              <w:divBdr>
                <w:top w:val="none" w:sz="0" w:space="0" w:color="auto"/>
                <w:left w:val="none" w:sz="0" w:space="0" w:color="auto"/>
                <w:bottom w:val="none" w:sz="0" w:space="0" w:color="auto"/>
                <w:right w:val="none" w:sz="0" w:space="0" w:color="auto"/>
              </w:divBdr>
            </w:div>
            <w:div w:id="385689602">
              <w:marLeft w:val="0"/>
              <w:marRight w:val="0"/>
              <w:marTop w:val="0"/>
              <w:marBottom w:val="0"/>
              <w:divBdr>
                <w:top w:val="none" w:sz="0" w:space="0" w:color="auto"/>
                <w:left w:val="none" w:sz="0" w:space="0" w:color="auto"/>
                <w:bottom w:val="none" w:sz="0" w:space="0" w:color="auto"/>
                <w:right w:val="none" w:sz="0" w:space="0" w:color="auto"/>
              </w:divBdr>
            </w:div>
            <w:div w:id="398359074">
              <w:marLeft w:val="0"/>
              <w:marRight w:val="0"/>
              <w:marTop w:val="0"/>
              <w:marBottom w:val="0"/>
              <w:divBdr>
                <w:top w:val="none" w:sz="0" w:space="0" w:color="auto"/>
                <w:left w:val="none" w:sz="0" w:space="0" w:color="auto"/>
                <w:bottom w:val="none" w:sz="0" w:space="0" w:color="auto"/>
                <w:right w:val="none" w:sz="0" w:space="0" w:color="auto"/>
              </w:divBdr>
            </w:div>
            <w:div w:id="416095181">
              <w:marLeft w:val="0"/>
              <w:marRight w:val="0"/>
              <w:marTop w:val="0"/>
              <w:marBottom w:val="0"/>
              <w:divBdr>
                <w:top w:val="none" w:sz="0" w:space="0" w:color="auto"/>
                <w:left w:val="none" w:sz="0" w:space="0" w:color="auto"/>
                <w:bottom w:val="none" w:sz="0" w:space="0" w:color="auto"/>
                <w:right w:val="none" w:sz="0" w:space="0" w:color="auto"/>
              </w:divBdr>
            </w:div>
            <w:div w:id="433786301">
              <w:marLeft w:val="0"/>
              <w:marRight w:val="0"/>
              <w:marTop w:val="0"/>
              <w:marBottom w:val="0"/>
              <w:divBdr>
                <w:top w:val="none" w:sz="0" w:space="0" w:color="auto"/>
                <w:left w:val="none" w:sz="0" w:space="0" w:color="auto"/>
                <w:bottom w:val="none" w:sz="0" w:space="0" w:color="auto"/>
                <w:right w:val="none" w:sz="0" w:space="0" w:color="auto"/>
              </w:divBdr>
            </w:div>
            <w:div w:id="487399827">
              <w:marLeft w:val="0"/>
              <w:marRight w:val="0"/>
              <w:marTop w:val="0"/>
              <w:marBottom w:val="0"/>
              <w:divBdr>
                <w:top w:val="none" w:sz="0" w:space="0" w:color="auto"/>
                <w:left w:val="none" w:sz="0" w:space="0" w:color="auto"/>
                <w:bottom w:val="none" w:sz="0" w:space="0" w:color="auto"/>
                <w:right w:val="none" w:sz="0" w:space="0" w:color="auto"/>
              </w:divBdr>
            </w:div>
            <w:div w:id="496505438">
              <w:marLeft w:val="0"/>
              <w:marRight w:val="0"/>
              <w:marTop w:val="0"/>
              <w:marBottom w:val="0"/>
              <w:divBdr>
                <w:top w:val="none" w:sz="0" w:space="0" w:color="auto"/>
                <w:left w:val="none" w:sz="0" w:space="0" w:color="auto"/>
                <w:bottom w:val="none" w:sz="0" w:space="0" w:color="auto"/>
                <w:right w:val="none" w:sz="0" w:space="0" w:color="auto"/>
              </w:divBdr>
            </w:div>
            <w:div w:id="503787850">
              <w:marLeft w:val="0"/>
              <w:marRight w:val="0"/>
              <w:marTop w:val="0"/>
              <w:marBottom w:val="0"/>
              <w:divBdr>
                <w:top w:val="none" w:sz="0" w:space="0" w:color="auto"/>
                <w:left w:val="none" w:sz="0" w:space="0" w:color="auto"/>
                <w:bottom w:val="none" w:sz="0" w:space="0" w:color="auto"/>
                <w:right w:val="none" w:sz="0" w:space="0" w:color="auto"/>
              </w:divBdr>
            </w:div>
            <w:div w:id="510030688">
              <w:marLeft w:val="0"/>
              <w:marRight w:val="0"/>
              <w:marTop w:val="0"/>
              <w:marBottom w:val="0"/>
              <w:divBdr>
                <w:top w:val="none" w:sz="0" w:space="0" w:color="auto"/>
                <w:left w:val="none" w:sz="0" w:space="0" w:color="auto"/>
                <w:bottom w:val="none" w:sz="0" w:space="0" w:color="auto"/>
                <w:right w:val="none" w:sz="0" w:space="0" w:color="auto"/>
              </w:divBdr>
            </w:div>
            <w:div w:id="523328040">
              <w:marLeft w:val="0"/>
              <w:marRight w:val="0"/>
              <w:marTop w:val="0"/>
              <w:marBottom w:val="0"/>
              <w:divBdr>
                <w:top w:val="none" w:sz="0" w:space="0" w:color="auto"/>
                <w:left w:val="none" w:sz="0" w:space="0" w:color="auto"/>
                <w:bottom w:val="none" w:sz="0" w:space="0" w:color="auto"/>
                <w:right w:val="none" w:sz="0" w:space="0" w:color="auto"/>
              </w:divBdr>
            </w:div>
            <w:div w:id="591398880">
              <w:marLeft w:val="0"/>
              <w:marRight w:val="0"/>
              <w:marTop w:val="0"/>
              <w:marBottom w:val="0"/>
              <w:divBdr>
                <w:top w:val="none" w:sz="0" w:space="0" w:color="auto"/>
                <w:left w:val="none" w:sz="0" w:space="0" w:color="auto"/>
                <w:bottom w:val="none" w:sz="0" w:space="0" w:color="auto"/>
                <w:right w:val="none" w:sz="0" w:space="0" w:color="auto"/>
              </w:divBdr>
            </w:div>
            <w:div w:id="592015902">
              <w:marLeft w:val="0"/>
              <w:marRight w:val="0"/>
              <w:marTop w:val="0"/>
              <w:marBottom w:val="0"/>
              <w:divBdr>
                <w:top w:val="none" w:sz="0" w:space="0" w:color="auto"/>
                <w:left w:val="none" w:sz="0" w:space="0" w:color="auto"/>
                <w:bottom w:val="none" w:sz="0" w:space="0" w:color="auto"/>
                <w:right w:val="none" w:sz="0" w:space="0" w:color="auto"/>
              </w:divBdr>
            </w:div>
            <w:div w:id="605698264">
              <w:marLeft w:val="0"/>
              <w:marRight w:val="0"/>
              <w:marTop w:val="0"/>
              <w:marBottom w:val="0"/>
              <w:divBdr>
                <w:top w:val="none" w:sz="0" w:space="0" w:color="auto"/>
                <w:left w:val="none" w:sz="0" w:space="0" w:color="auto"/>
                <w:bottom w:val="none" w:sz="0" w:space="0" w:color="auto"/>
                <w:right w:val="none" w:sz="0" w:space="0" w:color="auto"/>
              </w:divBdr>
            </w:div>
            <w:div w:id="618534173">
              <w:marLeft w:val="0"/>
              <w:marRight w:val="0"/>
              <w:marTop w:val="0"/>
              <w:marBottom w:val="0"/>
              <w:divBdr>
                <w:top w:val="none" w:sz="0" w:space="0" w:color="auto"/>
                <w:left w:val="none" w:sz="0" w:space="0" w:color="auto"/>
                <w:bottom w:val="none" w:sz="0" w:space="0" w:color="auto"/>
                <w:right w:val="none" w:sz="0" w:space="0" w:color="auto"/>
              </w:divBdr>
            </w:div>
            <w:div w:id="632173620">
              <w:marLeft w:val="0"/>
              <w:marRight w:val="0"/>
              <w:marTop w:val="0"/>
              <w:marBottom w:val="0"/>
              <w:divBdr>
                <w:top w:val="none" w:sz="0" w:space="0" w:color="auto"/>
                <w:left w:val="none" w:sz="0" w:space="0" w:color="auto"/>
                <w:bottom w:val="none" w:sz="0" w:space="0" w:color="auto"/>
                <w:right w:val="none" w:sz="0" w:space="0" w:color="auto"/>
              </w:divBdr>
            </w:div>
            <w:div w:id="660622667">
              <w:marLeft w:val="0"/>
              <w:marRight w:val="0"/>
              <w:marTop w:val="0"/>
              <w:marBottom w:val="0"/>
              <w:divBdr>
                <w:top w:val="none" w:sz="0" w:space="0" w:color="auto"/>
                <w:left w:val="none" w:sz="0" w:space="0" w:color="auto"/>
                <w:bottom w:val="none" w:sz="0" w:space="0" w:color="auto"/>
                <w:right w:val="none" w:sz="0" w:space="0" w:color="auto"/>
              </w:divBdr>
            </w:div>
            <w:div w:id="700060231">
              <w:marLeft w:val="0"/>
              <w:marRight w:val="0"/>
              <w:marTop w:val="0"/>
              <w:marBottom w:val="0"/>
              <w:divBdr>
                <w:top w:val="none" w:sz="0" w:space="0" w:color="auto"/>
                <w:left w:val="none" w:sz="0" w:space="0" w:color="auto"/>
                <w:bottom w:val="none" w:sz="0" w:space="0" w:color="auto"/>
                <w:right w:val="none" w:sz="0" w:space="0" w:color="auto"/>
              </w:divBdr>
            </w:div>
            <w:div w:id="715197566">
              <w:marLeft w:val="0"/>
              <w:marRight w:val="0"/>
              <w:marTop w:val="0"/>
              <w:marBottom w:val="0"/>
              <w:divBdr>
                <w:top w:val="none" w:sz="0" w:space="0" w:color="auto"/>
                <w:left w:val="none" w:sz="0" w:space="0" w:color="auto"/>
                <w:bottom w:val="none" w:sz="0" w:space="0" w:color="auto"/>
                <w:right w:val="none" w:sz="0" w:space="0" w:color="auto"/>
              </w:divBdr>
            </w:div>
            <w:div w:id="719668120">
              <w:marLeft w:val="0"/>
              <w:marRight w:val="0"/>
              <w:marTop w:val="0"/>
              <w:marBottom w:val="0"/>
              <w:divBdr>
                <w:top w:val="none" w:sz="0" w:space="0" w:color="auto"/>
                <w:left w:val="none" w:sz="0" w:space="0" w:color="auto"/>
                <w:bottom w:val="none" w:sz="0" w:space="0" w:color="auto"/>
                <w:right w:val="none" w:sz="0" w:space="0" w:color="auto"/>
              </w:divBdr>
            </w:div>
            <w:div w:id="758982335">
              <w:marLeft w:val="0"/>
              <w:marRight w:val="0"/>
              <w:marTop w:val="0"/>
              <w:marBottom w:val="0"/>
              <w:divBdr>
                <w:top w:val="none" w:sz="0" w:space="0" w:color="auto"/>
                <w:left w:val="none" w:sz="0" w:space="0" w:color="auto"/>
                <w:bottom w:val="none" w:sz="0" w:space="0" w:color="auto"/>
                <w:right w:val="none" w:sz="0" w:space="0" w:color="auto"/>
              </w:divBdr>
            </w:div>
            <w:div w:id="796609731">
              <w:marLeft w:val="0"/>
              <w:marRight w:val="0"/>
              <w:marTop w:val="0"/>
              <w:marBottom w:val="0"/>
              <w:divBdr>
                <w:top w:val="none" w:sz="0" w:space="0" w:color="auto"/>
                <w:left w:val="none" w:sz="0" w:space="0" w:color="auto"/>
                <w:bottom w:val="none" w:sz="0" w:space="0" w:color="auto"/>
                <w:right w:val="none" w:sz="0" w:space="0" w:color="auto"/>
              </w:divBdr>
            </w:div>
            <w:div w:id="804009807">
              <w:marLeft w:val="0"/>
              <w:marRight w:val="0"/>
              <w:marTop w:val="0"/>
              <w:marBottom w:val="0"/>
              <w:divBdr>
                <w:top w:val="none" w:sz="0" w:space="0" w:color="auto"/>
                <w:left w:val="none" w:sz="0" w:space="0" w:color="auto"/>
                <w:bottom w:val="none" w:sz="0" w:space="0" w:color="auto"/>
                <w:right w:val="none" w:sz="0" w:space="0" w:color="auto"/>
              </w:divBdr>
            </w:div>
            <w:div w:id="814762242">
              <w:marLeft w:val="0"/>
              <w:marRight w:val="0"/>
              <w:marTop w:val="0"/>
              <w:marBottom w:val="0"/>
              <w:divBdr>
                <w:top w:val="none" w:sz="0" w:space="0" w:color="auto"/>
                <w:left w:val="none" w:sz="0" w:space="0" w:color="auto"/>
                <w:bottom w:val="none" w:sz="0" w:space="0" w:color="auto"/>
                <w:right w:val="none" w:sz="0" w:space="0" w:color="auto"/>
              </w:divBdr>
            </w:div>
            <w:div w:id="816919408">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69688491">
              <w:marLeft w:val="0"/>
              <w:marRight w:val="0"/>
              <w:marTop w:val="0"/>
              <w:marBottom w:val="0"/>
              <w:divBdr>
                <w:top w:val="none" w:sz="0" w:space="0" w:color="auto"/>
                <w:left w:val="none" w:sz="0" w:space="0" w:color="auto"/>
                <w:bottom w:val="none" w:sz="0" w:space="0" w:color="auto"/>
                <w:right w:val="none" w:sz="0" w:space="0" w:color="auto"/>
              </w:divBdr>
            </w:div>
            <w:div w:id="900406707">
              <w:marLeft w:val="0"/>
              <w:marRight w:val="0"/>
              <w:marTop w:val="0"/>
              <w:marBottom w:val="0"/>
              <w:divBdr>
                <w:top w:val="none" w:sz="0" w:space="0" w:color="auto"/>
                <w:left w:val="none" w:sz="0" w:space="0" w:color="auto"/>
                <w:bottom w:val="none" w:sz="0" w:space="0" w:color="auto"/>
                <w:right w:val="none" w:sz="0" w:space="0" w:color="auto"/>
              </w:divBdr>
            </w:div>
            <w:div w:id="940601857">
              <w:marLeft w:val="0"/>
              <w:marRight w:val="0"/>
              <w:marTop w:val="0"/>
              <w:marBottom w:val="0"/>
              <w:divBdr>
                <w:top w:val="none" w:sz="0" w:space="0" w:color="auto"/>
                <w:left w:val="none" w:sz="0" w:space="0" w:color="auto"/>
                <w:bottom w:val="none" w:sz="0" w:space="0" w:color="auto"/>
                <w:right w:val="none" w:sz="0" w:space="0" w:color="auto"/>
              </w:divBdr>
            </w:div>
            <w:div w:id="991904802">
              <w:marLeft w:val="0"/>
              <w:marRight w:val="0"/>
              <w:marTop w:val="0"/>
              <w:marBottom w:val="0"/>
              <w:divBdr>
                <w:top w:val="none" w:sz="0" w:space="0" w:color="auto"/>
                <w:left w:val="none" w:sz="0" w:space="0" w:color="auto"/>
                <w:bottom w:val="none" w:sz="0" w:space="0" w:color="auto"/>
                <w:right w:val="none" w:sz="0" w:space="0" w:color="auto"/>
              </w:divBdr>
            </w:div>
            <w:div w:id="1004163700">
              <w:marLeft w:val="0"/>
              <w:marRight w:val="0"/>
              <w:marTop w:val="0"/>
              <w:marBottom w:val="0"/>
              <w:divBdr>
                <w:top w:val="none" w:sz="0" w:space="0" w:color="auto"/>
                <w:left w:val="none" w:sz="0" w:space="0" w:color="auto"/>
                <w:bottom w:val="none" w:sz="0" w:space="0" w:color="auto"/>
                <w:right w:val="none" w:sz="0" w:space="0" w:color="auto"/>
              </w:divBdr>
            </w:div>
            <w:div w:id="1010449703">
              <w:marLeft w:val="0"/>
              <w:marRight w:val="0"/>
              <w:marTop w:val="0"/>
              <w:marBottom w:val="0"/>
              <w:divBdr>
                <w:top w:val="none" w:sz="0" w:space="0" w:color="auto"/>
                <w:left w:val="none" w:sz="0" w:space="0" w:color="auto"/>
                <w:bottom w:val="none" w:sz="0" w:space="0" w:color="auto"/>
                <w:right w:val="none" w:sz="0" w:space="0" w:color="auto"/>
              </w:divBdr>
            </w:div>
            <w:div w:id="1022246712">
              <w:marLeft w:val="0"/>
              <w:marRight w:val="0"/>
              <w:marTop w:val="0"/>
              <w:marBottom w:val="0"/>
              <w:divBdr>
                <w:top w:val="none" w:sz="0" w:space="0" w:color="auto"/>
                <w:left w:val="none" w:sz="0" w:space="0" w:color="auto"/>
                <w:bottom w:val="none" w:sz="0" w:space="0" w:color="auto"/>
                <w:right w:val="none" w:sz="0" w:space="0" w:color="auto"/>
              </w:divBdr>
            </w:div>
            <w:div w:id="1079519310">
              <w:marLeft w:val="0"/>
              <w:marRight w:val="0"/>
              <w:marTop w:val="0"/>
              <w:marBottom w:val="0"/>
              <w:divBdr>
                <w:top w:val="none" w:sz="0" w:space="0" w:color="auto"/>
                <w:left w:val="none" w:sz="0" w:space="0" w:color="auto"/>
                <w:bottom w:val="none" w:sz="0" w:space="0" w:color="auto"/>
                <w:right w:val="none" w:sz="0" w:space="0" w:color="auto"/>
              </w:divBdr>
            </w:div>
            <w:div w:id="1125004243">
              <w:marLeft w:val="0"/>
              <w:marRight w:val="0"/>
              <w:marTop w:val="0"/>
              <w:marBottom w:val="0"/>
              <w:divBdr>
                <w:top w:val="none" w:sz="0" w:space="0" w:color="auto"/>
                <w:left w:val="none" w:sz="0" w:space="0" w:color="auto"/>
                <w:bottom w:val="none" w:sz="0" w:space="0" w:color="auto"/>
                <w:right w:val="none" w:sz="0" w:space="0" w:color="auto"/>
              </w:divBdr>
            </w:div>
            <w:div w:id="1128738825">
              <w:marLeft w:val="0"/>
              <w:marRight w:val="0"/>
              <w:marTop w:val="0"/>
              <w:marBottom w:val="0"/>
              <w:divBdr>
                <w:top w:val="none" w:sz="0" w:space="0" w:color="auto"/>
                <w:left w:val="none" w:sz="0" w:space="0" w:color="auto"/>
                <w:bottom w:val="none" w:sz="0" w:space="0" w:color="auto"/>
                <w:right w:val="none" w:sz="0" w:space="0" w:color="auto"/>
              </w:divBdr>
            </w:div>
            <w:div w:id="1130587355">
              <w:marLeft w:val="0"/>
              <w:marRight w:val="0"/>
              <w:marTop w:val="0"/>
              <w:marBottom w:val="0"/>
              <w:divBdr>
                <w:top w:val="none" w:sz="0" w:space="0" w:color="auto"/>
                <w:left w:val="none" w:sz="0" w:space="0" w:color="auto"/>
                <w:bottom w:val="none" w:sz="0" w:space="0" w:color="auto"/>
                <w:right w:val="none" w:sz="0" w:space="0" w:color="auto"/>
              </w:divBdr>
            </w:div>
            <w:div w:id="1158233579">
              <w:marLeft w:val="0"/>
              <w:marRight w:val="0"/>
              <w:marTop w:val="0"/>
              <w:marBottom w:val="0"/>
              <w:divBdr>
                <w:top w:val="none" w:sz="0" w:space="0" w:color="auto"/>
                <w:left w:val="none" w:sz="0" w:space="0" w:color="auto"/>
                <w:bottom w:val="none" w:sz="0" w:space="0" w:color="auto"/>
                <w:right w:val="none" w:sz="0" w:space="0" w:color="auto"/>
              </w:divBdr>
            </w:div>
            <w:div w:id="1165392968">
              <w:marLeft w:val="0"/>
              <w:marRight w:val="0"/>
              <w:marTop w:val="0"/>
              <w:marBottom w:val="0"/>
              <w:divBdr>
                <w:top w:val="none" w:sz="0" w:space="0" w:color="auto"/>
                <w:left w:val="none" w:sz="0" w:space="0" w:color="auto"/>
                <w:bottom w:val="none" w:sz="0" w:space="0" w:color="auto"/>
                <w:right w:val="none" w:sz="0" w:space="0" w:color="auto"/>
              </w:divBdr>
            </w:div>
            <w:div w:id="1177305315">
              <w:marLeft w:val="0"/>
              <w:marRight w:val="0"/>
              <w:marTop w:val="0"/>
              <w:marBottom w:val="0"/>
              <w:divBdr>
                <w:top w:val="none" w:sz="0" w:space="0" w:color="auto"/>
                <w:left w:val="none" w:sz="0" w:space="0" w:color="auto"/>
                <w:bottom w:val="none" w:sz="0" w:space="0" w:color="auto"/>
                <w:right w:val="none" w:sz="0" w:space="0" w:color="auto"/>
              </w:divBdr>
            </w:div>
            <w:div w:id="1177578282">
              <w:marLeft w:val="0"/>
              <w:marRight w:val="0"/>
              <w:marTop w:val="0"/>
              <w:marBottom w:val="0"/>
              <w:divBdr>
                <w:top w:val="none" w:sz="0" w:space="0" w:color="auto"/>
                <w:left w:val="none" w:sz="0" w:space="0" w:color="auto"/>
                <w:bottom w:val="none" w:sz="0" w:space="0" w:color="auto"/>
                <w:right w:val="none" w:sz="0" w:space="0" w:color="auto"/>
              </w:divBdr>
            </w:div>
            <w:div w:id="1199590624">
              <w:marLeft w:val="0"/>
              <w:marRight w:val="0"/>
              <w:marTop w:val="0"/>
              <w:marBottom w:val="0"/>
              <w:divBdr>
                <w:top w:val="none" w:sz="0" w:space="0" w:color="auto"/>
                <w:left w:val="none" w:sz="0" w:space="0" w:color="auto"/>
                <w:bottom w:val="none" w:sz="0" w:space="0" w:color="auto"/>
                <w:right w:val="none" w:sz="0" w:space="0" w:color="auto"/>
              </w:divBdr>
            </w:div>
            <w:div w:id="1218274120">
              <w:marLeft w:val="0"/>
              <w:marRight w:val="0"/>
              <w:marTop w:val="0"/>
              <w:marBottom w:val="0"/>
              <w:divBdr>
                <w:top w:val="none" w:sz="0" w:space="0" w:color="auto"/>
                <w:left w:val="none" w:sz="0" w:space="0" w:color="auto"/>
                <w:bottom w:val="none" w:sz="0" w:space="0" w:color="auto"/>
                <w:right w:val="none" w:sz="0" w:space="0" w:color="auto"/>
              </w:divBdr>
            </w:div>
            <w:div w:id="1235623840">
              <w:marLeft w:val="0"/>
              <w:marRight w:val="0"/>
              <w:marTop w:val="0"/>
              <w:marBottom w:val="0"/>
              <w:divBdr>
                <w:top w:val="none" w:sz="0" w:space="0" w:color="auto"/>
                <w:left w:val="none" w:sz="0" w:space="0" w:color="auto"/>
                <w:bottom w:val="none" w:sz="0" w:space="0" w:color="auto"/>
                <w:right w:val="none" w:sz="0" w:space="0" w:color="auto"/>
              </w:divBdr>
            </w:div>
            <w:div w:id="1260335443">
              <w:marLeft w:val="0"/>
              <w:marRight w:val="0"/>
              <w:marTop w:val="0"/>
              <w:marBottom w:val="0"/>
              <w:divBdr>
                <w:top w:val="none" w:sz="0" w:space="0" w:color="auto"/>
                <w:left w:val="none" w:sz="0" w:space="0" w:color="auto"/>
                <w:bottom w:val="none" w:sz="0" w:space="0" w:color="auto"/>
                <w:right w:val="none" w:sz="0" w:space="0" w:color="auto"/>
              </w:divBdr>
            </w:div>
            <w:div w:id="1271626270">
              <w:marLeft w:val="0"/>
              <w:marRight w:val="0"/>
              <w:marTop w:val="0"/>
              <w:marBottom w:val="0"/>
              <w:divBdr>
                <w:top w:val="none" w:sz="0" w:space="0" w:color="auto"/>
                <w:left w:val="none" w:sz="0" w:space="0" w:color="auto"/>
                <w:bottom w:val="none" w:sz="0" w:space="0" w:color="auto"/>
                <w:right w:val="none" w:sz="0" w:space="0" w:color="auto"/>
              </w:divBdr>
            </w:div>
            <w:div w:id="1274483471">
              <w:marLeft w:val="0"/>
              <w:marRight w:val="0"/>
              <w:marTop w:val="0"/>
              <w:marBottom w:val="0"/>
              <w:divBdr>
                <w:top w:val="none" w:sz="0" w:space="0" w:color="auto"/>
                <w:left w:val="none" w:sz="0" w:space="0" w:color="auto"/>
                <w:bottom w:val="none" w:sz="0" w:space="0" w:color="auto"/>
                <w:right w:val="none" w:sz="0" w:space="0" w:color="auto"/>
              </w:divBdr>
            </w:div>
            <w:div w:id="1293709910">
              <w:marLeft w:val="0"/>
              <w:marRight w:val="0"/>
              <w:marTop w:val="0"/>
              <w:marBottom w:val="0"/>
              <w:divBdr>
                <w:top w:val="none" w:sz="0" w:space="0" w:color="auto"/>
                <w:left w:val="none" w:sz="0" w:space="0" w:color="auto"/>
                <w:bottom w:val="none" w:sz="0" w:space="0" w:color="auto"/>
                <w:right w:val="none" w:sz="0" w:space="0" w:color="auto"/>
              </w:divBdr>
            </w:div>
            <w:div w:id="1315455990">
              <w:marLeft w:val="0"/>
              <w:marRight w:val="0"/>
              <w:marTop w:val="0"/>
              <w:marBottom w:val="0"/>
              <w:divBdr>
                <w:top w:val="none" w:sz="0" w:space="0" w:color="auto"/>
                <w:left w:val="none" w:sz="0" w:space="0" w:color="auto"/>
                <w:bottom w:val="none" w:sz="0" w:space="0" w:color="auto"/>
                <w:right w:val="none" w:sz="0" w:space="0" w:color="auto"/>
              </w:divBdr>
            </w:div>
            <w:div w:id="1321151165">
              <w:marLeft w:val="0"/>
              <w:marRight w:val="0"/>
              <w:marTop w:val="0"/>
              <w:marBottom w:val="0"/>
              <w:divBdr>
                <w:top w:val="none" w:sz="0" w:space="0" w:color="auto"/>
                <w:left w:val="none" w:sz="0" w:space="0" w:color="auto"/>
                <w:bottom w:val="none" w:sz="0" w:space="0" w:color="auto"/>
                <w:right w:val="none" w:sz="0" w:space="0" w:color="auto"/>
              </w:divBdr>
            </w:div>
            <w:div w:id="1369720773">
              <w:marLeft w:val="0"/>
              <w:marRight w:val="0"/>
              <w:marTop w:val="0"/>
              <w:marBottom w:val="0"/>
              <w:divBdr>
                <w:top w:val="none" w:sz="0" w:space="0" w:color="auto"/>
                <w:left w:val="none" w:sz="0" w:space="0" w:color="auto"/>
                <w:bottom w:val="none" w:sz="0" w:space="0" w:color="auto"/>
                <w:right w:val="none" w:sz="0" w:space="0" w:color="auto"/>
              </w:divBdr>
            </w:div>
            <w:div w:id="1397972889">
              <w:marLeft w:val="0"/>
              <w:marRight w:val="0"/>
              <w:marTop w:val="0"/>
              <w:marBottom w:val="0"/>
              <w:divBdr>
                <w:top w:val="none" w:sz="0" w:space="0" w:color="auto"/>
                <w:left w:val="none" w:sz="0" w:space="0" w:color="auto"/>
                <w:bottom w:val="none" w:sz="0" w:space="0" w:color="auto"/>
                <w:right w:val="none" w:sz="0" w:space="0" w:color="auto"/>
              </w:divBdr>
            </w:div>
            <w:div w:id="1476407838">
              <w:marLeft w:val="0"/>
              <w:marRight w:val="0"/>
              <w:marTop w:val="0"/>
              <w:marBottom w:val="0"/>
              <w:divBdr>
                <w:top w:val="none" w:sz="0" w:space="0" w:color="auto"/>
                <w:left w:val="none" w:sz="0" w:space="0" w:color="auto"/>
                <w:bottom w:val="none" w:sz="0" w:space="0" w:color="auto"/>
                <w:right w:val="none" w:sz="0" w:space="0" w:color="auto"/>
              </w:divBdr>
            </w:div>
            <w:div w:id="1498837538">
              <w:marLeft w:val="0"/>
              <w:marRight w:val="0"/>
              <w:marTop w:val="0"/>
              <w:marBottom w:val="0"/>
              <w:divBdr>
                <w:top w:val="none" w:sz="0" w:space="0" w:color="auto"/>
                <w:left w:val="none" w:sz="0" w:space="0" w:color="auto"/>
                <w:bottom w:val="none" w:sz="0" w:space="0" w:color="auto"/>
                <w:right w:val="none" w:sz="0" w:space="0" w:color="auto"/>
              </w:divBdr>
            </w:div>
            <w:div w:id="1510365861">
              <w:marLeft w:val="0"/>
              <w:marRight w:val="0"/>
              <w:marTop w:val="0"/>
              <w:marBottom w:val="0"/>
              <w:divBdr>
                <w:top w:val="none" w:sz="0" w:space="0" w:color="auto"/>
                <w:left w:val="none" w:sz="0" w:space="0" w:color="auto"/>
                <w:bottom w:val="none" w:sz="0" w:space="0" w:color="auto"/>
                <w:right w:val="none" w:sz="0" w:space="0" w:color="auto"/>
              </w:divBdr>
            </w:div>
            <w:div w:id="1530096671">
              <w:marLeft w:val="0"/>
              <w:marRight w:val="0"/>
              <w:marTop w:val="0"/>
              <w:marBottom w:val="0"/>
              <w:divBdr>
                <w:top w:val="none" w:sz="0" w:space="0" w:color="auto"/>
                <w:left w:val="none" w:sz="0" w:space="0" w:color="auto"/>
                <w:bottom w:val="none" w:sz="0" w:space="0" w:color="auto"/>
                <w:right w:val="none" w:sz="0" w:space="0" w:color="auto"/>
              </w:divBdr>
            </w:div>
            <w:div w:id="1547835395">
              <w:marLeft w:val="0"/>
              <w:marRight w:val="0"/>
              <w:marTop w:val="0"/>
              <w:marBottom w:val="0"/>
              <w:divBdr>
                <w:top w:val="none" w:sz="0" w:space="0" w:color="auto"/>
                <w:left w:val="none" w:sz="0" w:space="0" w:color="auto"/>
                <w:bottom w:val="none" w:sz="0" w:space="0" w:color="auto"/>
                <w:right w:val="none" w:sz="0" w:space="0" w:color="auto"/>
              </w:divBdr>
            </w:div>
            <w:div w:id="1549217034">
              <w:marLeft w:val="0"/>
              <w:marRight w:val="0"/>
              <w:marTop w:val="0"/>
              <w:marBottom w:val="0"/>
              <w:divBdr>
                <w:top w:val="none" w:sz="0" w:space="0" w:color="auto"/>
                <w:left w:val="none" w:sz="0" w:space="0" w:color="auto"/>
                <w:bottom w:val="none" w:sz="0" w:space="0" w:color="auto"/>
                <w:right w:val="none" w:sz="0" w:space="0" w:color="auto"/>
              </w:divBdr>
            </w:div>
            <w:div w:id="1549605885">
              <w:marLeft w:val="0"/>
              <w:marRight w:val="0"/>
              <w:marTop w:val="0"/>
              <w:marBottom w:val="0"/>
              <w:divBdr>
                <w:top w:val="none" w:sz="0" w:space="0" w:color="auto"/>
                <w:left w:val="none" w:sz="0" w:space="0" w:color="auto"/>
                <w:bottom w:val="none" w:sz="0" w:space="0" w:color="auto"/>
                <w:right w:val="none" w:sz="0" w:space="0" w:color="auto"/>
              </w:divBdr>
            </w:div>
            <w:div w:id="1554582715">
              <w:marLeft w:val="0"/>
              <w:marRight w:val="0"/>
              <w:marTop w:val="0"/>
              <w:marBottom w:val="0"/>
              <w:divBdr>
                <w:top w:val="none" w:sz="0" w:space="0" w:color="auto"/>
                <w:left w:val="none" w:sz="0" w:space="0" w:color="auto"/>
                <w:bottom w:val="none" w:sz="0" w:space="0" w:color="auto"/>
                <w:right w:val="none" w:sz="0" w:space="0" w:color="auto"/>
              </w:divBdr>
            </w:div>
            <w:div w:id="1580597485">
              <w:marLeft w:val="0"/>
              <w:marRight w:val="0"/>
              <w:marTop w:val="0"/>
              <w:marBottom w:val="0"/>
              <w:divBdr>
                <w:top w:val="none" w:sz="0" w:space="0" w:color="auto"/>
                <w:left w:val="none" w:sz="0" w:space="0" w:color="auto"/>
                <w:bottom w:val="none" w:sz="0" w:space="0" w:color="auto"/>
                <w:right w:val="none" w:sz="0" w:space="0" w:color="auto"/>
              </w:divBdr>
            </w:div>
            <w:div w:id="1587879780">
              <w:marLeft w:val="0"/>
              <w:marRight w:val="0"/>
              <w:marTop w:val="0"/>
              <w:marBottom w:val="0"/>
              <w:divBdr>
                <w:top w:val="none" w:sz="0" w:space="0" w:color="auto"/>
                <w:left w:val="none" w:sz="0" w:space="0" w:color="auto"/>
                <w:bottom w:val="none" w:sz="0" w:space="0" w:color="auto"/>
                <w:right w:val="none" w:sz="0" w:space="0" w:color="auto"/>
              </w:divBdr>
            </w:div>
            <w:div w:id="1587957621">
              <w:marLeft w:val="0"/>
              <w:marRight w:val="0"/>
              <w:marTop w:val="0"/>
              <w:marBottom w:val="0"/>
              <w:divBdr>
                <w:top w:val="none" w:sz="0" w:space="0" w:color="auto"/>
                <w:left w:val="none" w:sz="0" w:space="0" w:color="auto"/>
                <w:bottom w:val="none" w:sz="0" w:space="0" w:color="auto"/>
                <w:right w:val="none" w:sz="0" w:space="0" w:color="auto"/>
              </w:divBdr>
            </w:div>
            <w:div w:id="1623733290">
              <w:marLeft w:val="0"/>
              <w:marRight w:val="0"/>
              <w:marTop w:val="0"/>
              <w:marBottom w:val="0"/>
              <w:divBdr>
                <w:top w:val="none" w:sz="0" w:space="0" w:color="auto"/>
                <w:left w:val="none" w:sz="0" w:space="0" w:color="auto"/>
                <w:bottom w:val="none" w:sz="0" w:space="0" w:color="auto"/>
                <w:right w:val="none" w:sz="0" w:space="0" w:color="auto"/>
              </w:divBdr>
            </w:div>
            <w:div w:id="1637955073">
              <w:marLeft w:val="0"/>
              <w:marRight w:val="0"/>
              <w:marTop w:val="0"/>
              <w:marBottom w:val="0"/>
              <w:divBdr>
                <w:top w:val="none" w:sz="0" w:space="0" w:color="auto"/>
                <w:left w:val="none" w:sz="0" w:space="0" w:color="auto"/>
                <w:bottom w:val="none" w:sz="0" w:space="0" w:color="auto"/>
                <w:right w:val="none" w:sz="0" w:space="0" w:color="auto"/>
              </w:divBdr>
            </w:div>
            <w:div w:id="1646741359">
              <w:marLeft w:val="0"/>
              <w:marRight w:val="0"/>
              <w:marTop w:val="0"/>
              <w:marBottom w:val="0"/>
              <w:divBdr>
                <w:top w:val="none" w:sz="0" w:space="0" w:color="auto"/>
                <w:left w:val="none" w:sz="0" w:space="0" w:color="auto"/>
                <w:bottom w:val="none" w:sz="0" w:space="0" w:color="auto"/>
                <w:right w:val="none" w:sz="0" w:space="0" w:color="auto"/>
              </w:divBdr>
            </w:div>
            <w:div w:id="1658605746">
              <w:marLeft w:val="0"/>
              <w:marRight w:val="0"/>
              <w:marTop w:val="0"/>
              <w:marBottom w:val="0"/>
              <w:divBdr>
                <w:top w:val="none" w:sz="0" w:space="0" w:color="auto"/>
                <w:left w:val="none" w:sz="0" w:space="0" w:color="auto"/>
                <w:bottom w:val="none" w:sz="0" w:space="0" w:color="auto"/>
                <w:right w:val="none" w:sz="0" w:space="0" w:color="auto"/>
              </w:divBdr>
            </w:div>
            <w:div w:id="1671566999">
              <w:marLeft w:val="0"/>
              <w:marRight w:val="0"/>
              <w:marTop w:val="0"/>
              <w:marBottom w:val="0"/>
              <w:divBdr>
                <w:top w:val="none" w:sz="0" w:space="0" w:color="auto"/>
                <w:left w:val="none" w:sz="0" w:space="0" w:color="auto"/>
                <w:bottom w:val="none" w:sz="0" w:space="0" w:color="auto"/>
                <w:right w:val="none" w:sz="0" w:space="0" w:color="auto"/>
              </w:divBdr>
            </w:div>
            <w:div w:id="1675231283">
              <w:marLeft w:val="0"/>
              <w:marRight w:val="0"/>
              <w:marTop w:val="0"/>
              <w:marBottom w:val="0"/>
              <w:divBdr>
                <w:top w:val="none" w:sz="0" w:space="0" w:color="auto"/>
                <w:left w:val="none" w:sz="0" w:space="0" w:color="auto"/>
                <w:bottom w:val="none" w:sz="0" w:space="0" w:color="auto"/>
                <w:right w:val="none" w:sz="0" w:space="0" w:color="auto"/>
              </w:divBdr>
            </w:div>
            <w:div w:id="1689259886">
              <w:marLeft w:val="0"/>
              <w:marRight w:val="0"/>
              <w:marTop w:val="0"/>
              <w:marBottom w:val="0"/>
              <w:divBdr>
                <w:top w:val="none" w:sz="0" w:space="0" w:color="auto"/>
                <w:left w:val="none" w:sz="0" w:space="0" w:color="auto"/>
                <w:bottom w:val="none" w:sz="0" w:space="0" w:color="auto"/>
                <w:right w:val="none" w:sz="0" w:space="0" w:color="auto"/>
              </w:divBdr>
            </w:div>
            <w:div w:id="1689941380">
              <w:marLeft w:val="0"/>
              <w:marRight w:val="0"/>
              <w:marTop w:val="0"/>
              <w:marBottom w:val="0"/>
              <w:divBdr>
                <w:top w:val="none" w:sz="0" w:space="0" w:color="auto"/>
                <w:left w:val="none" w:sz="0" w:space="0" w:color="auto"/>
                <w:bottom w:val="none" w:sz="0" w:space="0" w:color="auto"/>
                <w:right w:val="none" w:sz="0" w:space="0" w:color="auto"/>
              </w:divBdr>
            </w:div>
            <w:div w:id="1696925333">
              <w:marLeft w:val="0"/>
              <w:marRight w:val="0"/>
              <w:marTop w:val="0"/>
              <w:marBottom w:val="0"/>
              <w:divBdr>
                <w:top w:val="none" w:sz="0" w:space="0" w:color="auto"/>
                <w:left w:val="none" w:sz="0" w:space="0" w:color="auto"/>
                <w:bottom w:val="none" w:sz="0" w:space="0" w:color="auto"/>
                <w:right w:val="none" w:sz="0" w:space="0" w:color="auto"/>
              </w:divBdr>
            </w:div>
            <w:div w:id="1698576472">
              <w:marLeft w:val="0"/>
              <w:marRight w:val="0"/>
              <w:marTop w:val="0"/>
              <w:marBottom w:val="0"/>
              <w:divBdr>
                <w:top w:val="none" w:sz="0" w:space="0" w:color="auto"/>
                <w:left w:val="none" w:sz="0" w:space="0" w:color="auto"/>
                <w:bottom w:val="none" w:sz="0" w:space="0" w:color="auto"/>
                <w:right w:val="none" w:sz="0" w:space="0" w:color="auto"/>
              </w:divBdr>
            </w:div>
            <w:div w:id="1767383152">
              <w:marLeft w:val="0"/>
              <w:marRight w:val="0"/>
              <w:marTop w:val="0"/>
              <w:marBottom w:val="0"/>
              <w:divBdr>
                <w:top w:val="none" w:sz="0" w:space="0" w:color="auto"/>
                <w:left w:val="none" w:sz="0" w:space="0" w:color="auto"/>
                <w:bottom w:val="none" w:sz="0" w:space="0" w:color="auto"/>
                <w:right w:val="none" w:sz="0" w:space="0" w:color="auto"/>
              </w:divBdr>
            </w:div>
            <w:div w:id="1790539651">
              <w:marLeft w:val="0"/>
              <w:marRight w:val="0"/>
              <w:marTop w:val="0"/>
              <w:marBottom w:val="0"/>
              <w:divBdr>
                <w:top w:val="none" w:sz="0" w:space="0" w:color="auto"/>
                <w:left w:val="none" w:sz="0" w:space="0" w:color="auto"/>
                <w:bottom w:val="none" w:sz="0" w:space="0" w:color="auto"/>
                <w:right w:val="none" w:sz="0" w:space="0" w:color="auto"/>
              </w:divBdr>
            </w:div>
            <w:div w:id="1863934410">
              <w:marLeft w:val="0"/>
              <w:marRight w:val="0"/>
              <w:marTop w:val="0"/>
              <w:marBottom w:val="0"/>
              <w:divBdr>
                <w:top w:val="none" w:sz="0" w:space="0" w:color="auto"/>
                <w:left w:val="none" w:sz="0" w:space="0" w:color="auto"/>
                <w:bottom w:val="none" w:sz="0" w:space="0" w:color="auto"/>
                <w:right w:val="none" w:sz="0" w:space="0" w:color="auto"/>
              </w:divBdr>
            </w:div>
            <w:div w:id="1905482403">
              <w:marLeft w:val="0"/>
              <w:marRight w:val="0"/>
              <w:marTop w:val="0"/>
              <w:marBottom w:val="0"/>
              <w:divBdr>
                <w:top w:val="none" w:sz="0" w:space="0" w:color="auto"/>
                <w:left w:val="none" w:sz="0" w:space="0" w:color="auto"/>
                <w:bottom w:val="none" w:sz="0" w:space="0" w:color="auto"/>
                <w:right w:val="none" w:sz="0" w:space="0" w:color="auto"/>
              </w:divBdr>
            </w:div>
            <w:div w:id="1910312340">
              <w:marLeft w:val="0"/>
              <w:marRight w:val="0"/>
              <w:marTop w:val="0"/>
              <w:marBottom w:val="0"/>
              <w:divBdr>
                <w:top w:val="none" w:sz="0" w:space="0" w:color="auto"/>
                <w:left w:val="none" w:sz="0" w:space="0" w:color="auto"/>
                <w:bottom w:val="none" w:sz="0" w:space="0" w:color="auto"/>
                <w:right w:val="none" w:sz="0" w:space="0" w:color="auto"/>
              </w:divBdr>
            </w:div>
            <w:div w:id="1913274570">
              <w:marLeft w:val="0"/>
              <w:marRight w:val="0"/>
              <w:marTop w:val="0"/>
              <w:marBottom w:val="0"/>
              <w:divBdr>
                <w:top w:val="none" w:sz="0" w:space="0" w:color="auto"/>
                <w:left w:val="none" w:sz="0" w:space="0" w:color="auto"/>
                <w:bottom w:val="none" w:sz="0" w:space="0" w:color="auto"/>
                <w:right w:val="none" w:sz="0" w:space="0" w:color="auto"/>
              </w:divBdr>
            </w:div>
            <w:div w:id="1920477047">
              <w:marLeft w:val="0"/>
              <w:marRight w:val="0"/>
              <w:marTop w:val="0"/>
              <w:marBottom w:val="0"/>
              <w:divBdr>
                <w:top w:val="none" w:sz="0" w:space="0" w:color="auto"/>
                <w:left w:val="none" w:sz="0" w:space="0" w:color="auto"/>
                <w:bottom w:val="none" w:sz="0" w:space="0" w:color="auto"/>
                <w:right w:val="none" w:sz="0" w:space="0" w:color="auto"/>
              </w:divBdr>
            </w:div>
            <w:div w:id="1932735098">
              <w:marLeft w:val="0"/>
              <w:marRight w:val="0"/>
              <w:marTop w:val="0"/>
              <w:marBottom w:val="0"/>
              <w:divBdr>
                <w:top w:val="none" w:sz="0" w:space="0" w:color="auto"/>
                <w:left w:val="none" w:sz="0" w:space="0" w:color="auto"/>
                <w:bottom w:val="none" w:sz="0" w:space="0" w:color="auto"/>
                <w:right w:val="none" w:sz="0" w:space="0" w:color="auto"/>
              </w:divBdr>
            </w:div>
            <w:div w:id="1969773573">
              <w:marLeft w:val="0"/>
              <w:marRight w:val="0"/>
              <w:marTop w:val="0"/>
              <w:marBottom w:val="0"/>
              <w:divBdr>
                <w:top w:val="none" w:sz="0" w:space="0" w:color="auto"/>
                <w:left w:val="none" w:sz="0" w:space="0" w:color="auto"/>
                <w:bottom w:val="none" w:sz="0" w:space="0" w:color="auto"/>
                <w:right w:val="none" w:sz="0" w:space="0" w:color="auto"/>
              </w:divBdr>
            </w:div>
            <w:div w:id="1978603878">
              <w:marLeft w:val="0"/>
              <w:marRight w:val="0"/>
              <w:marTop w:val="0"/>
              <w:marBottom w:val="0"/>
              <w:divBdr>
                <w:top w:val="none" w:sz="0" w:space="0" w:color="auto"/>
                <w:left w:val="none" w:sz="0" w:space="0" w:color="auto"/>
                <w:bottom w:val="none" w:sz="0" w:space="0" w:color="auto"/>
                <w:right w:val="none" w:sz="0" w:space="0" w:color="auto"/>
              </w:divBdr>
            </w:div>
            <w:div w:id="1981566802">
              <w:marLeft w:val="0"/>
              <w:marRight w:val="0"/>
              <w:marTop w:val="0"/>
              <w:marBottom w:val="0"/>
              <w:divBdr>
                <w:top w:val="none" w:sz="0" w:space="0" w:color="auto"/>
                <w:left w:val="none" w:sz="0" w:space="0" w:color="auto"/>
                <w:bottom w:val="none" w:sz="0" w:space="0" w:color="auto"/>
                <w:right w:val="none" w:sz="0" w:space="0" w:color="auto"/>
              </w:divBdr>
            </w:div>
            <w:div w:id="2009746645">
              <w:marLeft w:val="0"/>
              <w:marRight w:val="0"/>
              <w:marTop w:val="0"/>
              <w:marBottom w:val="0"/>
              <w:divBdr>
                <w:top w:val="none" w:sz="0" w:space="0" w:color="auto"/>
                <w:left w:val="none" w:sz="0" w:space="0" w:color="auto"/>
                <w:bottom w:val="none" w:sz="0" w:space="0" w:color="auto"/>
                <w:right w:val="none" w:sz="0" w:space="0" w:color="auto"/>
              </w:divBdr>
            </w:div>
            <w:div w:id="2024161943">
              <w:marLeft w:val="0"/>
              <w:marRight w:val="0"/>
              <w:marTop w:val="0"/>
              <w:marBottom w:val="0"/>
              <w:divBdr>
                <w:top w:val="none" w:sz="0" w:space="0" w:color="auto"/>
                <w:left w:val="none" w:sz="0" w:space="0" w:color="auto"/>
                <w:bottom w:val="none" w:sz="0" w:space="0" w:color="auto"/>
                <w:right w:val="none" w:sz="0" w:space="0" w:color="auto"/>
              </w:divBdr>
            </w:div>
            <w:div w:id="2032293274">
              <w:marLeft w:val="0"/>
              <w:marRight w:val="0"/>
              <w:marTop w:val="0"/>
              <w:marBottom w:val="0"/>
              <w:divBdr>
                <w:top w:val="none" w:sz="0" w:space="0" w:color="auto"/>
                <w:left w:val="none" w:sz="0" w:space="0" w:color="auto"/>
                <w:bottom w:val="none" w:sz="0" w:space="0" w:color="auto"/>
                <w:right w:val="none" w:sz="0" w:space="0" w:color="auto"/>
              </w:divBdr>
            </w:div>
            <w:div w:id="2042392664">
              <w:marLeft w:val="0"/>
              <w:marRight w:val="0"/>
              <w:marTop w:val="0"/>
              <w:marBottom w:val="0"/>
              <w:divBdr>
                <w:top w:val="none" w:sz="0" w:space="0" w:color="auto"/>
                <w:left w:val="none" w:sz="0" w:space="0" w:color="auto"/>
                <w:bottom w:val="none" w:sz="0" w:space="0" w:color="auto"/>
                <w:right w:val="none" w:sz="0" w:space="0" w:color="auto"/>
              </w:divBdr>
            </w:div>
            <w:div w:id="2044288121">
              <w:marLeft w:val="0"/>
              <w:marRight w:val="0"/>
              <w:marTop w:val="0"/>
              <w:marBottom w:val="0"/>
              <w:divBdr>
                <w:top w:val="none" w:sz="0" w:space="0" w:color="auto"/>
                <w:left w:val="none" w:sz="0" w:space="0" w:color="auto"/>
                <w:bottom w:val="none" w:sz="0" w:space="0" w:color="auto"/>
                <w:right w:val="none" w:sz="0" w:space="0" w:color="auto"/>
              </w:divBdr>
            </w:div>
            <w:div w:id="2048721496">
              <w:marLeft w:val="0"/>
              <w:marRight w:val="0"/>
              <w:marTop w:val="0"/>
              <w:marBottom w:val="0"/>
              <w:divBdr>
                <w:top w:val="none" w:sz="0" w:space="0" w:color="auto"/>
                <w:left w:val="none" w:sz="0" w:space="0" w:color="auto"/>
                <w:bottom w:val="none" w:sz="0" w:space="0" w:color="auto"/>
                <w:right w:val="none" w:sz="0" w:space="0" w:color="auto"/>
              </w:divBdr>
            </w:div>
            <w:div w:id="2048870718">
              <w:marLeft w:val="0"/>
              <w:marRight w:val="0"/>
              <w:marTop w:val="0"/>
              <w:marBottom w:val="0"/>
              <w:divBdr>
                <w:top w:val="none" w:sz="0" w:space="0" w:color="auto"/>
                <w:left w:val="none" w:sz="0" w:space="0" w:color="auto"/>
                <w:bottom w:val="none" w:sz="0" w:space="0" w:color="auto"/>
                <w:right w:val="none" w:sz="0" w:space="0" w:color="auto"/>
              </w:divBdr>
            </w:div>
            <w:div w:id="2082554245">
              <w:marLeft w:val="0"/>
              <w:marRight w:val="0"/>
              <w:marTop w:val="0"/>
              <w:marBottom w:val="0"/>
              <w:divBdr>
                <w:top w:val="none" w:sz="0" w:space="0" w:color="auto"/>
                <w:left w:val="none" w:sz="0" w:space="0" w:color="auto"/>
                <w:bottom w:val="none" w:sz="0" w:space="0" w:color="auto"/>
                <w:right w:val="none" w:sz="0" w:space="0" w:color="auto"/>
              </w:divBdr>
            </w:div>
            <w:div w:id="2085493399">
              <w:marLeft w:val="0"/>
              <w:marRight w:val="0"/>
              <w:marTop w:val="0"/>
              <w:marBottom w:val="0"/>
              <w:divBdr>
                <w:top w:val="none" w:sz="0" w:space="0" w:color="auto"/>
                <w:left w:val="none" w:sz="0" w:space="0" w:color="auto"/>
                <w:bottom w:val="none" w:sz="0" w:space="0" w:color="auto"/>
                <w:right w:val="none" w:sz="0" w:space="0" w:color="auto"/>
              </w:divBdr>
            </w:div>
            <w:div w:id="20900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5972">
      <w:bodyDiv w:val="1"/>
      <w:marLeft w:val="0"/>
      <w:marRight w:val="0"/>
      <w:marTop w:val="0"/>
      <w:marBottom w:val="0"/>
      <w:divBdr>
        <w:top w:val="none" w:sz="0" w:space="0" w:color="auto"/>
        <w:left w:val="none" w:sz="0" w:space="0" w:color="auto"/>
        <w:bottom w:val="none" w:sz="0" w:space="0" w:color="auto"/>
        <w:right w:val="none" w:sz="0" w:space="0" w:color="auto"/>
      </w:divBdr>
    </w:div>
    <w:div w:id="348678378">
      <w:bodyDiv w:val="1"/>
      <w:marLeft w:val="0"/>
      <w:marRight w:val="0"/>
      <w:marTop w:val="0"/>
      <w:marBottom w:val="0"/>
      <w:divBdr>
        <w:top w:val="none" w:sz="0" w:space="0" w:color="auto"/>
        <w:left w:val="none" w:sz="0" w:space="0" w:color="auto"/>
        <w:bottom w:val="none" w:sz="0" w:space="0" w:color="auto"/>
        <w:right w:val="none" w:sz="0" w:space="0" w:color="auto"/>
      </w:divBdr>
    </w:div>
    <w:div w:id="349255642">
      <w:bodyDiv w:val="1"/>
      <w:marLeft w:val="0"/>
      <w:marRight w:val="0"/>
      <w:marTop w:val="0"/>
      <w:marBottom w:val="0"/>
      <w:divBdr>
        <w:top w:val="none" w:sz="0" w:space="0" w:color="auto"/>
        <w:left w:val="none" w:sz="0" w:space="0" w:color="auto"/>
        <w:bottom w:val="none" w:sz="0" w:space="0" w:color="auto"/>
        <w:right w:val="none" w:sz="0" w:space="0" w:color="auto"/>
      </w:divBdr>
    </w:div>
    <w:div w:id="357509769">
      <w:bodyDiv w:val="1"/>
      <w:marLeft w:val="0"/>
      <w:marRight w:val="0"/>
      <w:marTop w:val="0"/>
      <w:marBottom w:val="0"/>
      <w:divBdr>
        <w:top w:val="none" w:sz="0" w:space="0" w:color="auto"/>
        <w:left w:val="none" w:sz="0" w:space="0" w:color="auto"/>
        <w:bottom w:val="none" w:sz="0" w:space="0" w:color="auto"/>
        <w:right w:val="none" w:sz="0" w:space="0" w:color="auto"/>
      </w:divBdr>
    </w:div>
    <w:div w:id="377901747">
      <w:bodyDiv w:val="1"/>
      <w:marLeft w:val="0"/>
      <w:marRight w:val="0"/>
      <w:marTop w:val="0"/>
      <w:marBottom w:val="0"/>
      <w:divBdr>
        <w:top w:val="none" w:sz="0" w:space="0" w:color="auto"/>
        <w:left w:val="none" w:sz="0" w:space="0" w:color="auto"/>
        <w:bottom w:val="none" w:sz="0" w:space="0" w:color="auto"/>
        <w:right w:val="none" w:sz="0" w:space="0" w:color="auto"/>
      </w:divBdr>
    </w:div>
    <w:div w:id="381910782">
      <w:bodyDiv w:val="1"/>
      <w:marLeft w:val="0"/>
      <w:marRight w:val="0"/>
      <w:marTop w:val="0"/>
      <w:marBottom w:val="0"/>
      <w:divBdr>
        <w:top w:val="none" w:sz="0" w:space="0" w:color="auto"/>
        <w:left w:val="none" w:sz="0" w:space="0" w:color="auto"/>
        <w:bottom w:val="none" w:sz="0" w:space="0" w:color="auto"/>
        <w:right w:val="none" w:sz="0" w:space="0" w:color="auto"/>
      </w:divBdr>
    </w:div>
    <w:div w:id="392041693">
      <w:bodyDiv w:val="1"/>
      <w:marLeft w:val="0"/>
      <w:marRight w:val="0"/>
      <w:marTop w:val="0"/>
      <w:marBottom w:val="0"/>
      <w:divBdr>
        <w:top w:val="none" w:sz="0" w:space="0" w:color="auto"/>
        <w:left w:val="none" w:sz="0" w:space="0" w:color="auto"/>
        <w:bottom w:val="none" w:sz="0" w:space="0" w:color="auto"/>
        <w:right w:val="none" w:sz="0" w:space="0" w:color="auto"/>
      </w:divBdr>
      <w:divsChild>
        <w:div w:id="1202746527">
          <w:marLeft w:val="0"/>
          <w:marRight w:val="0"/>
          <w:marTop w:val="0"/>
          <w:marBottom w:val="0"/>
          <w:divBdr>
            <w:top w:val="none" w:sz="0" w:space="0" w:color="auto"/>
            <w:left w:val="none" w:sz="0" w:space="0" w:color="auto"/>
            <w:bottom w:val="none" w:sz="0" w:space="0" w:color="auto"/>
            <w:right w:val="none" w:sz="0" w:space="0" w:color="auto"/>
          </w:divBdr>
        </w:div>
      </w:divsChild>
    </w:div>
    <w:div w:id="408425075">
      <w:bodyDiv w:val="1"/>
      <w:marLeft w:val="0"/>
      <w:marRight w:val="0"/>
      <w:marTop w:val="0"/>
      <w:marBottom w:val="0"/>
      <w:divBdr>
        <w:top w:val="none" w:sz="0" w:space="0" w:color="auto"/>
        <w:left w:val="none" w:sz="0" w:space="0" w:color="auto"/>
        <w:bottom w:val="none" w:sz="0" w:space="0" w:color="auto"/>
        <w:right w:val="none" w:sz="0" w:space="0" w:color="auto"/>
      </w:divBdr>
    </w:div>
    <w:div w:id="413867409">
      <w:bodyDiv w:val="1"/>
      <w:marLeft w:val="0"/>
      <w:marRight w:val="0"/>
      <w:marTop w:val="0"/>
      <w:marBottom w:val="0"/>
      <w:divBdr>
        <w:top w:val="none" w:sz="0" w:space="0" w:color="auto"/>
        <w:left w:val="none" w:sz="0" w:space="0" w:color="auto"/>
        <w:bottom w:val="none" w:sz="0" w:space="0" w:color="auto"/>
        <w:right w:val="none" w:sz="0" w:space="0" w:color="auto"/>
      </w:divBdr>
    </w:div>
    <w:div w:id="414060410">
      <w:bodyDiv w:val="1"/>
      <w:marLeft w:val="0"/>
      <w:marRight w:val="0"/>
      <w:marTop w:val="0"/>
      <w:marBottom w:val="0"/>
      <w:divBdr>
        <w:top w:val="none" w:sz="0" w:space="0" w:color="auto"/>
        <w:left w:val="none" w:sz="0" w:space="0" w:color="auto"/>
        <w:bottom w:val="none" w:sz="0" w:space="0" w:color="auto"/>
        <w:right w:val="none" w:sz="0" w:space="0" w:color="auto"/>
      </w:divBdr>
      <w:divsChild>
        <w:div w:id="1338845694">
          <w:marLeft w:val="0"/>
          <w:marRight w:val="0"/>
          <w:marTop w:val="0"/>
          <w:marBottom w:val="0"/>
          <w:divBdr>
            <w:top w:val="none" w:sz="0" w:space="0" w:color="auto"/>
            <w:left w:val="none" w:sz="0" w:space="0" w:color="auto"/>
            <w:bottom w:val="none" w:sz="0" w:space="0" w:color="auto"/>
            <w:right w:val="none" w:sz="0" w:space="0" w:color="auto"/>
          </w:divBdr>
          <w:divsChild>
            <w:div w:id="6911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1478">
      <w:bodyDiv w:val="1"/>
      <w:marLeft w:val="0"/>
      <w:marRight w:val="0"/>
      <w:marTop w:val="0"/>
      <w:marBottom w:val="0"/>
      <w:divBdr>
        <w:top w:val="none" w:sz="0" w:space="0" w:color="auto"/>
        <w:left w:val="none" w:sz="0" w:space="0" w:color="auto"/>
        <w:bottom w:val="none" w:sz="0" w:space="0" w:color="auto"/>
        <w:right w:val="none" w:sz="0" w:space="0" w:color="auto"/>
      </w:divBdr>
      <w:divsChild>
        <w:div w:id="1767924019">
          <w:marLeft w:val="0"/>
          <w:marRight w:val="0"/>
          <w:marTop w:val="0"/>
          <w:marBottom w:val="0"/>
          <w:divBdr>
            <w:top w:val="none" w:sz="0" w:space="0" w:color="auto"/>
            <w:left w:val="none" w:sz="0" w:space="0" w:color="auto"/>
            <w:bottom w:val="none" w:sz="0" w:space="0" w:color="auto"/>
            <w:right w:val="none" w:sz="0" w:space="0" w:color="auto"/>
          </w:divBdr>
          <w:divsChild>
            <w:div w:id="608708459">
              <w:marLeft w:val="0"/>
              <w:marRight w:val="0"/>
              <w:marTop w:val="0"/>
              <w:marBottom w:val="0"/>
              <w:divBdr>
                <w:top w:val="none" w:sz="0" w:space="0" w:color="auto"/>
                <w:left w:val="none" w:sz="0" w:space="0" w:color="auto"/>
                <w:bottom w:val="none" w:sz="0" w:space="0" w:color="auto"/>
                <w:right w:val="none" w:sz="0" w:space="0" w:color="auto"/>
              </w:divBdr>
            </w:div>
            <w:div w:id="623266653">
              <w:marLeft w:val="0"/>
              <w:marRight w:val="0"/>
              <w:marTop w:val="0"/>
              <w:marBottom w:val="0"/>
              <w:divBdr>
                <w:top w:val="none" w:sz="0" w:space="0" w:color="auto"/>
                <w:left w:val="none" w:sz="0" w:space="0" w:color="auto"/>
                <w:bottom w:val="none" w:sz="0" w:space="0" w:color="auto"/>
                <w:right w:val="none" w:sz="0" w:space="0" w:color="auto"/>
              </w:divBdr>
            </w:div>
            <w:div w:id="655378810">
              <w:marLeft w:val="0"/>
              <w:marRight w:val="0"/>
              <w:marTop w:val="0"/>
              <w:marBottom w:val="0"/>
              <w:divBdr>
                <w:top w:val="none" w:sz="0" w:space="0" w:color="auto"/>
                <w:left w:val="none" w:sz="0" w:space="0" w:color="auto"/>
                <w:bottom w:val="none" w:sz="0" w:space="0" w:color="auto"/>
                <w:right w:val="none" w:sz="0" w:space="0" w:color="auto"/>
              </w:divBdr>
            </w:div>
            <w:div w:id="997881680">
              <w:marLeft w:val="0"/>
              <w:marRight w:val="0"/>
              <w:marTop w:val="0"/>
              <w:marBottom w:val="0"/>
              <w:divBdr>
                <w:top w:val="none" w:sz="0" w:space="0" w:color="auto"/>
                <w:left w:val="none" w:sz="0" w:space="0" w:color="auto"/>
                <w:bottom w:val="none" w:sz="0" w:space="0" w:color="auto"/>
                <w:right w:val="none" w:sz="0" w:space="0" w:color="auto"/>
              </w:divBdr>
            </w:div>
            <w:div w:id="1110859902">
              <w:marLeft w:val="0"/>
              <w:marRight w:val="0"/>
              <w:marTop w:val="0"/>
              <w:marBottom w:val="0"/>
              <w:divBdr>
                <w:top w:val="none" w:sz="0" w:space="0" w:color="auto"/>
                <w:left w:val="none" w:sz="0" w:space="0" w:color="auto"/>
                <w:bottom w:val="none" w:sz="0" w:space="0" w:color="auto"/>
                <w:right w:val="none" w:sz="0" w:space="0" w:color="auto"/>
              </w:divBdr>
            </w:div>
            <w:div w:id="1539120127">
              <w:marLeft w:val="0"/>
              <w:marRight w:val="0"/>
              <w:marTop w:val="0"/>
              <w:marBottom w:val="0"/>
              <w:divBdr>
                <w:top w:val="none" w:sz="0" w:space="0" w:color="auto"/>
                <w:left w:val="none" w:sz="0" w:space="0" w:color="auto"/>
                <w:bottom w:val="none" w:sz="0" w:space="0" w:color="auto"/>
                <w:right w:val="none" w:sz="0" w:space="0" w:color="auto"/>
              </w:divBdr>
            </w:div>
            <w:div w:id="1645965511">
              <w:marLeft w:val="0"/>
              <w:marRight w:val="0"/>
              <w:marTop w:val="0"/>
              <w:marBottom w:val="0"/>
              <w:divBdr>
                <w:top w:val="none" w:sz="0" w:space="0" w:color="auto"/>
                <w:left w:val="none" w:sz="0" w:space="0" w:color="auto"/>
                <w:bottom w:val="none" w:sz="0" w:space="0" w:color="auto"/>
                <w:right w:val="none" w:sz="0" w:space="0" w:color="auto"/>
              </w:divBdr>
            </w:div>
            <w:div w:id="18524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8832">
      <w:bodyDiv w:val="1"/>
      <w:marLeft w:val="0"/>
      <w:marRight w:val="0"/>
      <w:marTop w:val="0"/>
      <w:marBottom w:val="0"/>
      <w:divBdr>
        <w:top w:val="none" w:sz="0" w:space="0" w:color="auto"/>
        <w:left w:val="none" w:sz="0" w:space="0" w:color="auto"/>
        <w:bottom w:val="none" w:sz="0" w:space="0" w:color="auto"/>
        <w:right w:val="none" w:sz="0" w:space="0" w:color="auto"/>
      </w:divBdr>
      <w:divsChild>
        <w:div w:id="1594631028">
          <w:marLeft w:val="0"/>
          <w:marRight w:val="0"/>
          <w:marTop w:val="0"/>
          <w:marBottom w:val="0"/>
          <w:divBdr>
            <w:top w:val="none" w:sz="0" w:space="0" w:color="auto"/>
            <w:left w:val="none" w:sz="0" w:space="0" w:color="auto"/>
            <w:bottom w:val="none" w:sz="0" w:space="0" w:color="auto"/>
            <w:right w:val="none" w:sz="0" w:space="0" w:color="auto"/>
          </w:divBdr>
          <w:divsChild>
            <w:div w:id="484585199">
              <w:marLeft w:val="0"/>
              <w:marRight w:val="0"/>
              <w:marTop w:val="0"/>
              <w:marBottom w:val="0"/>
              <w:divBdr>
                <w:top w:val="none" w:sz="0" w:space="0" w:color="auto"/>
                <w:left w:val="none" w:sz="0" w:space="0" w:color="auto"/>
                <w:bottom w:val="none" w:sz="0" w:space="0" w:color="auto"/>
                <w:right w:val="none" w:sz="0" w:space="0" w:color="auto"/>
              </w:divBdr>
            </w:div>
            <w:div w:id="798570385">
              <w:marLeft w:val="0"/>
              <w:marRight w:val="0"/>
              <w:marTop w:val="0"/>
              <w:marBottom w:val="0"/>
              <w:divBdr>
                <w:top w:val="none" w:sz="0" w:space="0" w:color="auto"/>
                <w:left w:val="none" w:sz="0" w:space="0" w:color="auto"/>
                <w:bottom w:val="none" w:sz="0" w:space="0" w:color="auto"/>
                <w:right w:val="none" w:sz="0" w:space="0" w:color="auto"/>
              </w:divBdr>
            </w:div>
            <w:div w:id="903183031">
              <w:marLeft w:val="0"/>
              <w:marRight w:val="0"/>
              <w:marTop w:val="0"/>
              <w:marBottom w:val="0"/>
              <w:divBdr>
                <w:top w:val="none" w:sz="0" w:space="0" w:color="auto"/>
                <w:left w:val="none" w:sz="0" w:space="0" w:color="auto"/>
                <w:bottom w:val="none" w:sz="0" w:space="0" w:color="auto"/>
                <w:right w:val="none" w:sz="0" w:space="0" w:color="auto"/>
              </w:divBdr>
            </w:div>
            <w:div w:id="1151364409">
              <w:marLeft w:val="0"/>
              <w:marRight w:val="0"/>
              <w:marTop w:val="0"/>
              <w:marBottom w:val="0"/>
              <w:divBdr>
                <w:top w:val="none" w:sz="0" w:space="0" w:color="auto"/>
                <w:left w:val="none" w:sz="0" w:space="0" w:color="auto"/>
                <w:bottom w:val="none" w:sz="0" w:space="0" w:color="auto"/>
                <w:right w:val="none" w:sz="0" w:space="0" w:color="auto"/>
              </w:divBdr>
            </w:div>
            <w:div w:id="1454787649">
              <w:marLeft w:val="0"/>
              <w:marRight w:val="0"/>
              <w:marTop w:val="0"/>
              <w:marBottom w:val="0"/>
              <w:divBdr>
                <w:top w:val="none" w:sz="0" w:space="0" w:color="auto"/>
                <w:left w:val="none" w:sz="0" w:space="0" w:color="auto"/>
                <w:bottom w:val="none" w:sz="0" w:space="0" w:color="auto"/>
                <w:right w:val="none" w:sz="0" w:space="0" w:color="auto"/>
              </w:divBdr>
            </w:div>
            <w:div w:id="1977418266">
              <w:marLeft w:val="0"/>
              <w:marRight w:val="0"/>
              <w:marTop w:val="0"/>
              <w:marBottom w:val="0"/>
              <w:divBdr>
                <w:top w:val="none" w:sz="0" w:space="0" w:color="auto"/>
                <w:left w:val="none" w:sz="0" w:space="0" w:color="auto"/>
                <w:bottom w:val="none" w:sz="0" w:space="0" w:color="auto"/>
                <w:right w:val="none" w:sz="0" w:space="0" w:color="auto"/>
              </w:divBdr>
            </w:div>
            <w:div w:id="2024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32345">
      <w:bodyDiv w:val="1"/>
      <w:marLeft w:val="0"/>
      <w:marRight w:val="0"/>
      <w:marTop w:val="0"/>
      <w:marBottom w:val="0"/>
      <w:divBdr>
        <w:top w:val="none" w:sz="0" w:space="0" w:color="auto"/>
        <w:left w:val="none" w:sz="0" w:space="0" w:color="auto"/>
        <w:bottom w:val="none" w:sz="0" w:space="0" w:color="auto"/>
        <w:right w:val="none" w:sz="0" w:space="0" w:color="auto"/>
      </w:divBdr>
      <w:divsChild>
        <w:div w:id="249630947">
          <w:marLeft w:val="0"/>
          <w:marRight w:val="0"/>
          <w:marTop w:val="0"/>
          <w:marBottom w:val="0"/>
          <w:divBdr>
            <w:top w:val="none" w:sz="0" w:space="0" w:color="auto"/>
            <w:left w:val="none" w:sz="0" w:space="0" w:color="auto"/>
            <w:bottom w:val="none" w:sz="0" w:space="0" w:color="auto"/>
            <w:right w:val="none" w:sz="0" w:space="0" w:color="auto"/>
          </w:divBdr>
        </w:div>
        <w:div w:id="735324674">
          <w:marLeft w:val="0"/>
          <w:marRight w:val="0"/>
          <w:marTop w:val="0"/>
          <w:marBottom w:val="0"/>
          <w:divBdr>
            <w:top w:val="none" w:sz="0" w:space="0" w:color="auto"/>
            <w:left w:val="none" w:sz="0" w:space="0" w:color="auto"/>
            <w:bottom w:val="none" w:sz="0" w:space="0" w:color="auto"/>
            <w:right w:val="none" w:sz="0" w:space="0" w:color="auto"/>
          </w:divBdr>
        </w:div>
        <w:div w:id="1718310299">
          <w:marLeft w:val="0"/>
          <w:marRight w:val="0"/>
          <w:marTop w:val="0"/>
          <w:marBottom w:val="0"/>
          <w:divBdr>
            <w:top w:val="none" w:sz="0" w:space="0" w:color="auto"/>
            <w:left w:val="none" w:sz="0" w:space="0" w:color="auto"/>
            <w:bottom w:val="none" w:sz="0" w:space="0" w:color="auto"/>
            <w:right w:val="none" w:sz="0" w:space="0" w:color="auto"/>
          </w:divBdr>
        </w:div>
      </w:divsChild>
    </w:div>
    <w:div w:id="443307878">
      <w:bodyDiv w:val="1"/>
      <w:marLeft w:val="0"/>
      <w:marRight w:val="0"/>
      <w:marTop w:val="0"/>
      <w:marBottom w:val="0"/>
      <w:divBdr>
        <w:top w:val="none" w:sz="0" w:space="0" w:color="auto"/>
        <w:left w:val="none" w:sz="0" w:space="0" w:color="auto"/>
        <w:bottom w:val="none" w:sz="0" w:space="0" w:color="auto"/>
        <w:right w:val="none" w:sz="0" w:space="0" w:color="auto"/>
      </w:divBdr>
      <w:divsChild>
        <w:div w:id="271791575">
          <w:marLeft w:val="0"/>
          <w:marRight w:val="0"/>
          <w:marTop w:val="0"/>
          <w:marBottom w:val="0"/>
          <w:divBdr>
            <w:top w:val="none" w:sz="0" w:space="0" w:color="auto"/>
            <w:left w:val="none" w:sz="0" w:space="0" w:color="auto"/>
            <w:bottom w:val="none" w:sz="0" w:space="0" w:color="auto"/>
            <w:right w:val="none" w:sz="0" w:space="0" w:color="auto"/>
          </w:divBdr>
          <w:divsChild>
            <w:div w:id="21103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7178">
      <w:bodyDiv w:val="1"/>
      <w:marLeft w:val="0"/>
      <w:marRight w:val="0"/>
      <w:marTop w:val="0"/>
      <w:marBottom w:val="0"/>
      <w:divBdr>
        <w:top w:val="none" w:sz="0" w:space="0" w:color="auto"/>
        <w:left w:val="none" w:sz="0" w:space="0" w:color="auto"/>
        <w:bottom w:val="none" w:sz="0" w:space="0" w:color="auto"/>
        <w:right w:val="none" w:sz="0" w:space="0" w:color="auto"/>
      </w:divBdr>
    </w:div>
    <w:div w:id="508523898">
      <w:bodyDiv w:val="1"/>
      <w:marLeft w:val="0"/>
      <w:marRight w:val="0"/>
      <w:marTop w:val="0"/>
      <w:marBottom w:val="0"/>
      <w:divBdr>
        <w:top w:val="none" w:sz="0" w:space="0" w:color="auto"/>
        <w:left w:val="none" w:sz="0" w:space="0" w:color="auto"/>
        <w:bottom w:val="none" w:sz="0" w:space="0" w:color="auto"/>
        <w:right w:val="none" w:sz="0" w:space="0" w:color="auto"/>
      </w:divBdr>
      <w:divsChild>
        <w:div w:id="668404981">
          <w:marLeft w:val="0"/>
          <w:marRight w:val="0"/>
          <w:marTop w:val="0"/>
          <w:marBottom w:val="0"/>
          <w:divBdr>
            <w:top w:val="none" w:sz="0" w:space="0" w:color="auto"/>
            <w:left w:val="none" w:sz="0" w:space="0" w:color="auto"/>
            <w:bottom w:val="none" w:sz="0" w:space="0" w:color="auto"/>
            <w:right w:val="none" w:sz="0" w:space="0" w:color="auto"/>
          </w:divBdr>
          <w:divsChild>
            <w:div w:id="314575213">
              <w:marLeft w:val="0"/>
              <w:marRight w:val="0"/>
              <w:marTop w:val="0"/>
              <w:marBottom w:val="0"/>
              <w:divBdr>
                <w:top w:val="none" w:sz="0" w:space="0" w:color="auto"/>
                <w:left w:val="none" w:sz="0" w:space="0" w:color="auto"/>
                <w:bottom w:val="none" w:sz="0" w:space="0" w:color="auto"/>
                <w:right w:val="none" w:sz="0" w:space="0" w:color="auto"/>
              </w:divBdr>
            </w:div>
            <w:div w:id="323439173">
              <w:marLeft w:val="0"/>
              <w:marRight w:val="0"/>
              <w:marTop w:val="0"/>
              <w:marBottom w:val="0"/>
              <w:divBdr>
                <w:top w:val="none" w:sz="0" w:space="0" w:color="auto"/>
                <w:left w:val="none" w:sz="0" w:space="0" w:color="auto"/>
                <w:bottom w:val="none" w:sz="0" w:space="0" w:color="auto"/>
                <w:right w:val="none" w:sz="0" w:space="0" w:color="auto"/>
              </w:divBdr>
            </w:div>
            <w:div w:id="489910339">
              <w:marLeft w:val="0"/>
              <w:marRight w:val="0"/>
              <w:marTop w:val="0"/>
              <w:marBottom w:val="0"/>
              <w:divBdr>
                <w:top w:val="none" w:sz="0" w:space="0" w:color="auto"/>
                <w:left w:val="none" w:sz="0" w:space="0" w:color="auto"/>
                <w:bottom w:val="none" w:sz="0" w:space="0" w:color="auto"/>
                <w:right w:val="none" w:sz="0" w:space="0" w:color="auto"/>
              </w:divBdr>
            </w:div>
            <w:div w:id="562912640">
              <w:marLeft w:val="0"/>
              <w:marRight w:val="0"/>
              <w:marTop w:val="0"/>
              <w:marBottom w:val="0"/>
              <w:divBdr>
                <w:top w:val="none" w:sz="0" w:space="0" w:color="auto"/>
                <w:left w:val="none" w:sz="0" w:space="0" w:color="auto"/>
                <w:bottom w:val="none" w:sz="0" w:space="0" w:color="auto"/>
                <w:right w:val="none" w:sz="0" w:space="0" w:color="auto"/>
              </w:divBdr>
            </w:div>
            <w:div w:id="649750426">
              <w:marLeft w:val="0"/>
              <w:marRight w:val="0"/>
              <w:marTop w:val="0"/>
              <w:marBottom w:val="0"/>
              <w:divBdr>
                <w:top w:val="none" w:sz="0" w:space="0" w:color="auto"/>
                <w:left w:val="none" w:sz="0" w:space="0" w:color="auto"/>
                <w:bottom w:val="none" w:sz="0" w:space="0" w:color="auto"/>
                <w:right w:val="none" w:sz="0" w:space="0" w:color="auto"/>
              </w:divBdr>
            </w:div>
            <w:div w:id="658651762">
              <w:marLeft w:val="0"/>
              <w:marRight w:val="0"/>
              <w:marTop w:val="0"/>
              <w:marBottom w:val="0"/>
              <w:divBdr>
                <w:top w:val="none" w:sz="0" w:space="0" w:color="auto"/>
                <w:left w:val="none" w:sz="0" w:space="0" w:color="auto"/>
                <w:bottom w:val="none" w:sz="0" w:space="0" w:color="auto"/>
                <w:right w:val="none" w:sz="0" w:space="0" w:color="auto"/>
              </w:divBdr>
            </w:div>
            <w:div w:id="769467107">
              <w:marLeft w:val="0"/>
              <w:marRight w:val="0"/>
              <w:marTop w:val="0"/>
              <w:marBottom w:val="0"/>
              <w:divBdr>
                <w:top w:val="none" w:sz="0" w:space="0" w:color="auto"/>
                <w:left w:val="none" w:sz="0" w:space="0" w:color="auto"/>
                <w:bottom w:val="none" w:sz="0" w:space="0" w:color="auto"/>
                <w:right w:val="none" w:sz="0" w:space="0" w:color="auto"/>
              </w:divBdr>
            </w:div>
            <w:div w:id="840462921">
              <w:marLeft w:val="0"/>
              <w:marRight w:val="0"/>
              <w:marTop w:val="0"/>
              <w:marBottom w:val="0"/>
              <w:divBdr>
                <w:top w:val="none" w:sz="0" w:space="0" w:color="auto"/>
                <w:left w:val="none" w:sz="0" w:space="0" w:color="auto"/>
                <w:bottom w:val="none" w:sz="0" w:space="0" w:color="auto"/>
                <w:right w:val="none" w:sz="0" w:space="0" w:color="auto"/>
              </w:divBdr>
            </w:div>
            <w:div w:id="1291474251">
              <w:marLeft w:val="0"/>
              <w:marRight w:val="0"/>
              <w:marTop w:val="0"/>
              <w:marBottom w:val="0"/>
              <w:divBdr>
                <w:top w:val="none" w:sz="0" w:space="0" w:color="auto"/>
                <w:left w:val="none" w:sz="0" w:space="0" w:color="auto"/>
                <w:bottom w:val="none" w:sz="0" w:space="0" w:color="auto"/>
                <w:right w:val="none" w:sz="0" w:space="0" w:color="auto"/>
              </w:divBdr>
            </w:div>
            <w:div w:id="1336811280">
              <w:marLeft w:val="0"/>
              <w:marRight w:val="0"/>
              <w:marTop w:val="0"/>
              <w:marBottom w:val="0"/>
              <w:divBdr>
                <w:top w:val="none" w:sz="0" w:space="0" w:color="auto"/>
                <w:left w:val="none" w:sz="0" w:space="0" w:color="auto"/>
                <w:bottom w:val="none" w:sz="0" w:space="0" w:color="auto"/>
                <w:right w:val="none" w:sz="0" w:space="0" w:color="auto"/>
              </w:divBdr>
            </w:div>
            <w:div w:id="1485465088">
              <w:marLeft w:val="0"/>
              <w:marRight w:val="0"/>
              <w:marTop w:val="0"/>
              <w:marBottom w:val="0"/>
              <w:divBdr>
                <w:top w:val="none" w:sz="0" w:space="0" w:color="auto"/>
                <w:left w:val="none" w:sz="0" w:space="0" w:color="auto"/>
                <w:bottom w:val="none" w:sz="0" w:space="0" w:color="auto"/>
                <w:right w:val="none" w:sz="0" w:space="0" w:color="auto"/>
              </w:divBdr>
            </w:div>
            <w:div w:id="1808621589">
              <w:marLeft w:val="0"/>
              <w:marRight w:val="0"/>
              <w:marTop w:val="0"/>
              <w:marBottom w:val="0"/>
              <w:divBdr>
                <w:top w:val="none" w:sz="0" w:space="0" w:color="auto"/>
                <w:left w:val="none" w:sz="0" w:space="0" w:color="auto"/>
                <w:bottom w:val="none" w:sz="0" w:space="0" w:color="auto"/>
                <w:right w:val="none" w:sz="0" w:space="0" w:color="auto"/>
              </w:divBdr>
            </w:div>
            <w:div w:id="19883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5507">
      <w:bodyDiv w:val="1"/>
      <w:marLeft w:val="0"/>
      <w:marRight w:val="0"/>
      <w:marTop w:val="0"/>
      <w:marBottom w:val="0"/>
      <w:divBdr>
        <w:top w:val="none" w:sz="0" w:space="0" w:color="auto"/>
        <w:left w:val="none" w:sz="0" w:space="0" w:color="auto"/>
        <w:bottom w:val="none" w:sz="0" w:space="0" w:color="auto"/>
        <w:right w:val="none" w:sz="0" w:space="0" w:color="auto"/>
      </w:divBdr>
      <w:divsChild>
        <w:div w:id="1031371839">
          <w:marLeft w:val="0"/>
          <w:marRight w:val="0"/>
          <w:marTop w:val="0"/>
          <w:marBottom w:val="0"/>
          <w:divBdr>
            <w:top w:val="none" w:sz="0" w:space="0" w:color="auto"/>
            <w:left w:val="none" w:sz="0" w:space="0" w:color="auto"/>
            <w:bottom w:val="none" w:sz="0" w:space="0" w:color="auto"/>
            <w:right w:val="none" w:sz="0" w:space="0" w:color="auto"/>
          </w:divBdr>
        </w:div>
      </w:divsChild>
    </w:div>
    <w:div w:id="533887981">
      <w:bodyDiv w:val="1"/>
      <w:marLeft w:val="0"/>
      <w:marRight w:val="0"/>
      <w:marTop w:val="0"/>
      <w:marBottom w:val="0"/>
      <w:divBdr>
        <w:top w:val="none" w:sz="0" w:space="0" w:color="auto"/>
        <w:left w:val="none" w:sz="0" w:space="0" w:color="auto"/>
        <w:bottom w:val="none" w:sz="0" w:space="0" w:color="auto"/>
        <w:right w:val="none" w:sz="0" w:space="0" w:color="auto"/>
      </w:divBdr>
    </w:div>
    <w:div w:id="535964916">
      <w:bodyDiv w:val="1"/>
      <w:marLeft w:val="0"/>
      <w:marRight w:val="0"/>
      <w:marTop w:val="0"/>
      <w:marBottom w:val="0"/>
      <w:divBdr>
        <w:top w:val="none" w:sz="0" w:space="0" w:color="auto"/>
        <w:left w:val="none" w:sz="0" w:space="0" w:color="auto"/>
        <w:bottom w:val="none" w:sz="0" w:space="0" w:color="auto"/>
        <w:right w:val="none" w:sz="0" w:space="0" w:color="auto"/>
      </w:divBdr>
      <w:divsChild>
        <w:div w:id="300575772">
          <w:marLeft w:val="0"/>
          <w:marRight w:val="0"/>
          <w:marTop w:val="0"/>
          <w:marBottom w:val="0"/>
          <w:divBdr>
            <w:top w:val="none" w:sz="0" w:space="0" w:color="auto"/>
            <w:left w:val="none" w:sz="0" w:space="0" w:color="auto"/>
            <w:bottom w:val="none" w:sz="0" w:space="0" w:color="auto"/>
            <w:right w:val="none" w:sz="0" w:space="0" w:color="auto"/>
          </w:divBdr>
          <w:divsChild>
            <w:div w:id="7334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875">
      <w:bodyDiv w:val="1"/>
      <w:marLeft w:val="0"/>
      <w:marRight w:val="0"/>
      <w:marTop w:val="0"/>
      <w:marBottom w:val="0"/>
      <w:divBdr>
        <w:top w:val="none" w:sz="0" w:space="0" w:color="auto"/>
        <w:left w:val="none" w:sz="0" w:space="0" w:color="auto"/>
        <w:bottom w:val="none" w:sz="0" w:space="0" w:color="auto"/>
        <w:right w:val="none" w:sz="0" w:space="0" w:color="auto"/>
      </w:divBdr>
      <w:divsChild>
        <w:div w:id="2134402563">
          <w:marLeft w:val="0"/>
          <w:marRight w:val="0"/>
          <w:marTop w:val="0"/>
          <w:marBottom w:val="0"/>
          <w:divBdr>
            <w:top w:val="none" w:sz="0" w:space="0" w:color="auto"/>
            <w:left w:val="none" w:sz="0" w:space="0" w:color="auto"/>
            <w:bottom w:val="none" w:sz="0" w:space="0" w:color="auto"/>
            <w:right w:val="none" w:sz="0" w:space="0" w:color="auto"/>
          </w:divBdr>
        </w:div>
      </w:divsChild>
    </w:div>
    <w:div w:id="554391351">
      <w:bodyDiv w:val="1"/>
      <w:marLeft w:val="0"/>
      <w:marRight w:val="0"/>
      <w:marTop w:val="0"/>
      <w:marBottom w:val="0"/>
      <w:divBdr>
        <w:top w:val="none" w:sz="0" w:space="0" w:color="auto"/>
        <w:left w:val="none" w:sz="0" w:space="0" w:color="auto"/>
        <w:bottom w:val="none" w:sz="0" w:space="0" w:color="auto"/>
        <w:right w:val="none" w:sz="0" w:space="0" w:color="auto"/>
      </w:divBdr>
      <w:divsChild>
        <w:div w:id="1202595136">
          <w:marLeft w:val="0"/>
          <w:marRight w:val="0"/>
          <w:marTop w:val="0"/>
          <w:marBottom w:val="0"/>
          <w:divBdr>
            <w:top w:val="none" w:sz="0" w:space="0" w:color="auto"/>
            <w:left w:val="none" w:sz="0" w:space="0" w:color="auto"/>
            <w:bottom w:val="none" w:sz="0" w:space="0" w:color="auto"/>
            <w:right w:val="none" w:sz="0" w:space="0" w:color="auto"/>
          </w:divBdr>
          <w:divsChild>
            <w:div w:id="857424393">
              <w:marLeft w:val="0"/>
              <w:marRight w:val="0"/>
              <w:marTop w:val="0"/>
              <w:marBottom w:val="0"/>
              <w:divBdr>
                <w:top w:val="none" w:sz="0" w:space="0" w:color="auto"/>
                <w:left w:val="none" w:sz="0" w:space="0" w:color="auto"/>
                <w:bottom w:val="none" w:sz="0" w:space="0" w:color="auto"/>
                <w:right w:val="none" w:sz="0" w:space="0" w:color="auto"/>
              </w:divBdr>
            </w:div>
            <w:div w:id="18089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4940">
      <w:bodyDiv w:val="1"/>
      <w:marLeft w:val="0"/>
      <w:marRight w:val="0"/>
      <w:marTop w:val="0"/>
      <w:marBottom w:val="0"/>
      <w:divBdr>
        <w:top w:val="none" w:sz="0" w:space="0" w:color="auto"/>
        <w:left w:val="none" w:sz="0" w:space="0" w:color="auto"/>
        <w:bottom w:val="none" w:sz="0" w:space="0" w:color="auto"/>
        <w:right w:val="none" w:sz="0" w:space="0" w:color="auto"/>
      </w:divBdr>
    </w:div>
    <w:div w:id="578441209">
      <w:bodyDiv w:val="1"/>
      <w:marLeft w:val="0"/>
      <w:marRight w:val="0"/>
      <w:marTop w:val="0"/>
      <w:marBottom w:val="0"/>
      <w:divBdr>
        <w:top w:val="none" w:sz="0" w:space="0" w:color="auto"/>
        <w:left w:val="none" w:sz="0" w:space="0" w:color="auto"/>
        <w:bottom w:val="none" w:sz="0" w:space="0" w:color="auto"/>
        <w:right w:val="none" w:sz="0" w:space="0" w:color="auto"/>
      </w:divBdr>
      <w:divsChild>
        <w:div w:id="56050510">
          <w:marLeft w:val="0"/>
          <w:marRight w:val="0"/>
          <w:marTop w:val="0"/>
          <w:marBottom w:val="0"/>
          <w:divBdr>
            <w:top w:val="none" w:sz="0" w:space="0" w:color="auto"/>
            <w:left w:val="none" w:sz="0" w:space="0" w:color="auto"/>
            <w:bottom w:val="none" w:sz="0" w:space="0" w:color="auto"/>
            <w:right w:val="none" w:sz="0" w:space="0" w:color="auto"/>
          </w:divBdr>
          <w:divsChild>
            <w:div w:id="491606816">
              <w:marLeft w:val="0"/>
              <w:marRight w:val="0"/>
              <w:marTop w:val="0"/>
              <w:marBottom w:val="0"/>
              <w:divBdr>
                <w:top w:val="none" w:sz="0" w:space="0" w:color="auto"/>
                <w:left w:val="none" w:sz="0" w:space="0" w:color="auto"/>
                <w:bottom w:val="none" w:sz="0" w:space="0" w:color="auto"/>
                <w:right w:val="none" w:sz="0" w:space="0" w:color="auto"/>
              </w:divBdr>
            </w:div>
            <w:div w:id="503865962">
              <w:marLeft w:val="0"/>
              <w:marRight w:val="0"/>
              <w:marTop w:val="0"/>
              <w:marBottom w:val="0"/>
              <w:divBdr>
                <w:top w:val="none" w:sz="0" w:space="0" w:color="auto"/>
                <w:left w:val="none" w:sz="0" w:space="0" w:color="auto"/>
                <w:bottom w:val="none" w:sz="0" w:space="0" w:color="auto"/>
                <w:right w:val="none" w:sz="0" w:space="0" w:color="auto"/>
              </w:divBdr>
            </w:div>
            <w:div w:id="693774732">
              <w:marLeft w:val="0"/>
              <w:marRight w:val="0"/>
              <w:marTop w:val="0"/>
              <w:marBottom w:val="0"/>
              <w:divBdr>
                <w:top w:val="none" w:sz="0" w:space="0" w:color="auto"/>
                <w:left w:val="none" w:sz="0" w:space="0" w:color="auto"/>
                <w:bottom w:val="none" w:sz="0" w:space="0" w:color="auto"/>
                <w:right w:val="none" w:sz="0" w:space="0" w:color="auto"/>
              </w:divBdr>
            </w:div>
            <w:div w:id="794983313">
              <w:marLeft w:val="0"/>
              <w:marRight w:val="0"/>
              <w:marTop w:val="0"/>
              <w:marBottom w:val="0"/>
              <w:divBdr>
                <w:top w:val="none" w:sz="0" w:space="0" w:color="auto"/>
                <w:left w:val="none" w:sz="0" w:space="0" w:color="auto"/>
                <w:bottom w:val="none" w:sz="0" w:space="0" w:color="auto"/>
                <w:right w:val="none" w:sz="0" w:space="0" w:color="auto"/>
              </w:divBdr>
            </w:div>
            <w:div w:id="953095832">
              <w:marLeft w:val="0"/>
              <w:marRight w:val="0"/>
              <w:marTop w:val="0"/>
              <w:marBottom w:val="0"/>
              <w:divBdr>
                <w:top w:val="none" w:sz="0" w:space="0" w:color="auto"/>
                <w:left w:val="none" w:sz="0" w:space="0" w:color="auto"/>
                <w:bottom w:val="none" w:sz="0" w:space="0" w:color="auto"/>
                <w:right w:val="none" w:sz="0" w:space="0" w:color="auto"/>
              </w:divBdr>
            </w:div>
            <w:div w:id="1437554957">
              <w:marLeft w:val="0"/>
              <w:marRight w:val="0"/>
              <w:marTop w:val="0"/>
              <w:marBottom w:val="0"/>
              <w:divBdr>
                <w:top w:val="none" w:sz="0" w:space="0" w:color="auto"/>
                <w:left w:val="none" w:sz="0" w:space="0" w:color="auto"/>
                <w:bottom w:val="none" w:sz="0" w:space="0" w:color="auto"/>
                <w:right w:val="none" w:sz="0" w:space="0" w:color="auto"/>
              </w:divBdr>
            </w:div>
            <w:div w:id="1511136202">
              <w:marLeft w:val="0"/>
              <w:marRight w:val="0"/>
              <w:marTop w:val="0"/>
              <w:marBottom w:val="0"/>
              <w:divBdr>
                <w:top w:val="none" w:sz="0" w:space="0" w:color="auto"/>
                <w:left w:val="none" w:sz="0" w:space="0" w:color="auto"/>
                <w:bottom w:val="none" w:sz="0" w:space="0" w:color="auto"/>
                <w:right w:val="none" w:sz="0" w:space="0" w:color="auto"/>
              </w:divBdr>
            </w:div>
            <w:div w:id="1610965897">
              <w:marLeft w:val="0"/>
              <w:marRight w:val="0"/>
              <w:marTop w:val="0"/>
              <w:marBottom w:val="0"/>
              <w:divBdr>
                <w:top w:val="none" w:sz="0" w:space="0" w:color="auto"/>
                <w:left w:val="none" w:sz="0" w:space="0" w:color="auto"/>
                <w:bottom w:val="none" w:sz="0" w:space="0" w:color="auto"/>
                <w:right w:val="none" w:sz="0" w:space="0" w:color="auto"/>
              </w:divBdr>
            </w:div>
            <w:div w:id="18467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759">
      <w:bodyDiv w:val="1"/>
      <w:marLeft w:val="0"/>
      <w:marRight w:val="0"/>
      <w:marTop w:val="0"/>
      <w:marBottom w:val="0"/>
      <w:divBdr>
        <w:top w:val="none" w:sz="0" w:space="0" w:color="auto"/>
        <w:left w:val="none" w:sz="0" w:space="0" w:color="auto"/>
        <w:bottom w:val="none" w:sz="0" w:space="0" w:color="auto"/>
        <w:right w:val="none" w:sz="0" w:space="0" w:color="auto"/>
      </w:divBdr>
      <w:divsChild>
        <w:div w:id="1769083512">
          <w:marLeft w:val="0"/>
          <w:marRight w:val="0"/>
          <w:marTop w:val="0"/>
          <w:marBottom w:val="0"/>
          <w:divBdr>
            <w:top w:val="none" w:sz="0" w:space="0" w:color="auto"/>
            <w:left w:val="none" w:sz="0" w:space="0" w:color="auto"/>
            <w:bottom w:val="none" w:sz="0" w:space="0" w:color="auto"/>
            <w:right w:val="none" w:sz="0" w:space="0" w:color="auto"/>
          </w:divBdr>
        </w:div>
      </w:divsChild>
    </w:div>
    <w:div w:id="603541719">
      <w:bodyDiv w:val="1"/>
      <w:marLeft w:val="0"/>
      <w:marRight w:val="0"/>
      <w:marTop w:val="0"/>
      <w:marBottom w:val="0"/>
      <w:divBdr>
        <w:top w:val="none" w:sz="0" w:space="0" w:color="auto"/>
        <w:left w:val="none" w:sz="0" w:space="0" w:color="auto"/>
        <w:bottom w:val="none" w:sz="0" w:space="0" w:color="auto"/>
        <w:right w:val="none" w:sz="0" w:space="0" w:color="auto"/>
      </w:divBdr>
    </w:div>
    <w:div w:id="625432398">
      <w:bodyDiv w:val="1"/>
      <w:marLeft w:val="0"/>
      <w:marRight w:val="0"/>
      <w:marTop w:val="0"/>
      <w:marBottom w:val="0"/>
      <w:divBdr>
        <w:top w:val="none" w:sz="0" w:space="0" w:color="auto"/>
        <w:left w:val="none" w:sz="0" w:space="0" w:color="auto"/>
        <w:bottom w:val="none" w:sz="0" w:space="0" w:color="auto"/>
        <w:right w:val="none" w:sz="0" w:space="0" w:color="auto"/>
      </w:divBdr>
      <w:divsChild>
        <w:div w:id="166092841">
          <w:marLeft w:val="0"/>
          <w:marRight w:val="0"/>
          <w:marTop w:val="0"/>
          <w:marBottom w:val="0"/>
          <w:divBdr>
            <w:top w:val="none" w:sz="0" w:space="0" w:color="auto"/>
            <w:left w:val="none" w:sz="0" w:space="0" w:color="auto"/>
            <w:bottom w:val="none" w:sz="0" w:space="0" w:color="auto"/>
            <w:right w:val="none" w:sz="0" w:space="0" w:color="auto"/>
          </w:divBdr>
        </w:div>
        <w:div w:id="712852980">
          <w:marLeft w:val="0"/>
          <w:marRight w:val="0"/>
          <w:marTop w:val="0"/>
          <w:marBottom w:val="0"/>
          <w:divBdr>
            <w:top w:val="none" w:sz="0" w:space="0" w:color="auto"/>
            <w:left w:val="none" w:sz="0" w:space="0" w:color="auto"/>
            <w:bottom w:val="none" w:sz="0" w:space="0" w:color="auto"/>
            <w:right w:val="none" w:sz="0" w:space="0" w:color="auto"/>
          </w:divBdr>
        </w:div>
        <w:div w:id="848443424">
          <w:marLeft w:val="0"/>
          <w:marRight w:val="0"/>
          <w:marTop w:val="0"/>
          <w:marBottom w:val="0"/>
          <w:divBdr>
            <w:top w:val="none" w:sz="0" w:space="0" w:color="auto"/>
            <w:left w:val="none" w:sz="0" w:space="0" w:color="auto"/>
            <w:bottom w:val="none" w:sz="0" w:space="0" w:color="auto"/>
            <w:right w:val="none" w:sz="0" w:space="0" w:color="auto"/>
          </w:divBdr>
        </w:div>
        <w:div w:id="858276819">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
        <w:div w:id="1055202000">
          <w:marLeft w:val="0"/>
          <w:marRight w:val="0"/>
          <w:marTop w:val="0"/>
          <w:marBottom w:val="0"/>
          <w:divBdr>
            <w:top w:val="none" w:sz="0" w:space="0" w:color="auto"/>
            <w:left w:val="none" w:sz="0" w:space="0" w:color="auto"/>
            <w:bottom w:val="none" w:sz="0" w:space="0" w:color="auto"/>
            <w:right w:val="none" w:sz="0" w:space="0" w:color="auto"/>
          </w:divBdr>
        </w:div>
        <w:div w:id="1222641697">
          <w:marLeft w:val="0"/>
          <w:marRight w:val="0"/>
          <w:marTop w:val="0"/>
          <w:marBottom w:val="0"/>
          <w:divBdr>
            <w:top w:val="none" w:sz="0" w:space="0" w:color="auto"/>
            <w:left w:val="none" w:sz="0" w:space="0" w:color="auto"/>
            <w:bottom w:val="none" w:sz="0" w:space="0" w:color="auto"/>
            <w:right w:val="none" w:sz="0" w:space="0" w:color="auto"/>
          </w:divBdr>
        </w:div>
        <w:div w:id="1660888832">
          <w:marLeft w:val="0"/>
          <w:marRight w:val="0"/>
          <w:marTop w:val="0"/>
          <w:marBottom w:val="0"/>
          <w:divBdr>
            <w:top w:val="none" w:sz="0" w:space="0" w:color="auto"/>
            <w:left w:val="none" w:sz="0" w:space="0" w:color="auto"/>
            <w:bottom w:val="none" w:sz="0" w:space="0" w:color="auto"/>
            <w:right w:val="none" w:sz="0" w:space="0" w:color="auto"/>
          </w:divBdr>
        </w:div>
        <w:div w:id="1894079371">
          <w:marLeft w:val="0"/>
          <w:marRight w:val="0"/>
          <w:marTop w:val="0"/>
          <w:marBottom w:val="0"/>
          <w:divBdr>
            <w:top w:val="none" w:sz="0" w:space="0" w:color="auto"/>
            <w:left w:val="none" w:sz="0" w:space="0" w:color="auto"/>
            <w:bottom w:val="none" w:sz="0" w:space="0" w:color="auto"/>
            <w:right w:val="none" w:sz="0" w:space="0" w:color="auto"/>
          </w:divBdr>
        </w:div>
      </w:divsChild>
    </w:div>
    <w:div w:id="629243175">
      <w:bodyDiv w:val="1"/>
      <w:marLeft w:val="0"/>
      <w:marRight w:val="0"/>
      <w:marTop w:val="0"/>
      <w:marBottom w:val="0"/>
      <w:divBdr>
        <w:top w:val="none" w:sz="0" w:space="0" w:color="auto"/>
        <w:left w:val="none" w:sz="0" w:space="0" w:color="auto"/>
        <w:bottom w:val="none" w:sz="0" w:space="0" w:color="auto"/>
        <w:right w:val="none" w:sz="0" w:space="0" w:color="auto"/>
      </w:divBdr>
    </w:div>
    <w:div w:id="646396372">
      <w:bodyDiv w:val="1"/>
      <w:marLeft w:val="0"/>
      <w:marRight w:val="0"/>
      <w:marTop w:val="0"/>
      <w:marBottom w:val="0"/>
      <w:divBdr>
        <w:top w:val="none" w:sz="0" w:space="0" w:color="auto"/>
        <w:left w:val="none" w:sz="0" w:space="0" w:color="auto"/>
        <w:bottom w:val="none" w:sz="0" w:space="0" w:color="auto"/>
        <w:right w:val="none" w:sz="0" w:space="0" w:color="auto"/>
      </w:divBdr>
      <w:divsChild>
        <w:div w:id="113332758">
          <w:marLeft w:val="0"/>
          <w:marRight w:val="0"/>
          <w:marTop w:val="0"/>
          <w:marBottom w:val="0"/>
          <w:divBdr>
            <w:top w:val="none" w:sz="0" w:space="0" w:color="auto"/>
            <w:left w:val="none" w:sz="0" w:space="0" w:color="auto"/>
            <w:bottom w:val="none" w:sz="0" w:space="0" w:color="auto"/>
            <w:right w:val="none" w:sz="0" w:space="0" w:color="auto"/>
          </w:divBdr>
        </w:div>
      </w:divsChild>
    </w:div>
    <w:div w:id="692195882">
      <w:bodyDiv w:val="1"/>
      <w:marLeft w:val="0"/>
      <w:marRight w:val="0"/>
      <w:marTop w:val="0"/>
      <w:marBottom w:val="0"/>
      <w:divBdr>
        <w:top w:val="none" w:sz="0" w:space="0" w:color="auto"/>
        <w:left w:val="none" w:sz="0" w:space="0" w:color="auto"/>
        <w:bottom w:val="none" w:sz="0" w:space="0" w:color="auto"/>
        <w:right w:val="none" w:sz="0" w:space="0" w:color="auto"/>
      </w:divBdr>
      <w:divsChild>
        <w:div w:id="321548000">
          <w:marLeft w:val="0"/>
          <w:marRight w:val="0"/>
          <w:marTop w:val="0"/>
          <w:marBottom w:val="0"/>
          <w:divBdr>
            <w:top w:val="none" w:sz="0" w:space="0" w:color="auto"/>
            <w:left w:val="none" w:sz="0" w:space="0" w:color="auto"/>
            <w:bottom w:val="none" w:sz="0" w:space="0" w:color="auto"/>
            <w:right w:val="none" w:sz="0" w:space="0" w:color="auto"/>
          </w:divBdr>
          <w:divsChild>
            <w:div w:id="105121696">
              <w:marLeft w:val="0"/>
              <w:marRight w:val="0"/>
              <w:marTop w:val="0"/>
              <w:marBottom w:val="0"/>
              <w:divBdr>
                <w:top w:val="none" w:sz="0" w:space="0" w:color="auto"/>
                <w:left w:val="none" w:sz="0" w:space="0" w:color="auto"/>
                <w:bottom w:val="none" w:sz="0" w:space="0" w:color="auto"/>
                <w:right w:val="none" w:sz="0" w:space="0" w:color="auto"/>
              </w:divBdr>
            </w:div>
            <w:div w:id="126051085">
              <w:marLeft w:val="0"/>
              <w:marRight w:val="0"/>
              <w:marTop w:val="0"/>
              <w:marBottom w:val="0"/>
              <w:divBdr>
                <w:top w:val="none" w:sz="0" w:space="0" w:color="auto"/>
                <w:left w:val="none" w:sz="0" w:space="0" w:color="auto"/>
                <w:bottom w:val="none" w:sz="0" w:space="0" w:color="auto"/>
                <w:right w:val="none" w:sz="0" w:space="0" w:color="auto"/>
              </w:divBdr>
            </w:div>
            <w:div w:id="375546226">
              <w:marLeft w:val="0"/>
              <w:marRight w:val="0"/>
              <w:marTop w:val="0"/>
              <w:marBottom w:val="0"/>
              <w:divBdr>
                <w:top w:val="none" w:sz="0" w:space="0" w:color="auto"/>
                <w:left w:val="none" w:sz="0" w:space="0" w:color="auto"/>
                <w:bottom w:val="none" w:sz="0" w:space="0" w:color="auto"/>
                <w:right w:val="none" w:sz="0" w:space="0" w:color="auto"/>
              </w:divBdr>
            </w:div>
            <w:div w:id="481001364">
              <w:marLeft w:val="0"/>
              <w:marRight w:val="0"/>
              <w:marTop w:val="0"/>
              <w:marBottom w:val="0"/>
              <w:divBdr>
                <w:top w:val="none" w:sz="0" w:space="0" w:color="auto"/>
                <w:left w:val="none" w:sz="0" w:space="0" w:color="auto"/>
                <w:bottom w:val="none" w:sz="0" w:space="0" w:color="auto"/>
                <w:right w:val="none" w:sz="0" w:space="0" w:color="auto"/>
              </w:divBdr>
            </w:div>
            <w:div w:id="1355887826">
              <w:marLeft w:val="0"/>
              <w:marRight w:val="0"/>
              <w:marTop w:val="0"/>
              <w:marBottom w:val="0"/>
              <w:divBdr>
                <w:top w:val="none" w:sz="0" w:space="0" w:color="auto"/>
                <w:left w:val="none" w:sz="0" w:space="0" w:color="auto"/>
                <w:bottom w:val="none" w:sz="0" w:space="0" w:color="auto"/>
                <w:right w:val="none" w:sz="0" w:space="0" w:color="auto"/>
              </w:divBdr>
            </w:div>
            <w:div w:id="1469930319">
              <w:marLeft w:val="0"/>
              <w:marRight w:val="0"/>
              <w:marTop w:val="0"/>
              <w:marBottom w:val="0"/>
              <w:divBdr>
                <w:top w:val="none" w:sz="0" w:space="0" w:color="auto"/>
                <w:left w:val="none" w:sz="0" w:space="0" w:color="auto"/>
                <w:bottom w:val="none" w:sz="0" w:space="0" w:color="auto"/>
                <w:right w:val="none" w:sz="0" w:space="0" w:color="auto"/>
              </w:divBdr>
            </w:div>
            <w:div w:id="1543786480">
              <w:marLeft w:val="0"/>
              <w:marRight w:val="0"/>
              <w:marTop w:val="0"/>
              <w:marBottom w:val="0"/>
              <w:divBdr>
                <w:top w:val="none" w:sz="0" w:space="0" w:color="auto"/>
                <w:left w:val="none" w:sz="0" w:space="0" w:color="auto"/>
                <w:bottom w:val="none" w:sz="0" w:space="0" w:color="auto"/>
                <w:right w:val="none" w:sz="0" w:space="0" w:color="auto"/>
              </w:divBdr>
            </w:div>
            <w:div w:id="1680546567">
              <w:marLeft w:val="0"/>
              <w:marRight w:val="0"/>
              <w:marTop w:val="0"/>
              <w:marBottom w:val="0"/>
              <w:divBdr>
                <w:top w:val="none" w:sz="0" w:space="0" w:color="auto"/>
                <w:left w:val="none" w:sz="0" w:space="0" w:color="auto"/>
                <w:bottom w:val="none" w:sz="0" w:space="0" w:color="auto"/>
                <w:right w:val="none" w:sz="0" w:space="0" w:color="auto"/>
              </w:divBdr>
            </w:div>
            <w:div w:id="1834445214">
              <w:marLeft w:val="0"/>
              <w:marRight w:val="0"/>
              <w:marTop w:val="0"/>
              <w:marBottom w:val="0"/>
              <w:divBdr>
                <w:top w:val="none" w:sz="0" w:space="0" w:color="auto"/>
                <w:left w:val="none" w:sz="0" w:space="0" w:color="auto"/>
                <w:bottom w:val="none" w:sz="0" w:space="0" w:color="auto"/>
                <w:right w:val="none" w:sz="0" w:space="0" w:color="auto"/>
              </w:divBdr>
            </w:div>
            <w:div w:id="1924604549">
              <w:marLeft w:val="0"/>
              <w:marRight w:val="0"/>
              <w:marTop w:val="0"/>
              <w:marBottom w:val="0"/>
              <w:divBdr>
                <w:top w:val="none" w:sz="0" w:space="0" w:color="auto"/>
                <w:left w:val="none" w:sz="0" w:space="0" w:color="auto"/>
                <w:bottom w:val="none" w:sz="0" w:space="0" w:color="auto"/>
                <w:right w:val="none" w:sz="0" w:space="0" w:color="auto"/>
              </w:divBdr>
            </w:div>
            <w:div w:id="2019230113">
              <w:marLeft w:val="0"/>
              <w:marRight w:val="0"/>
              <w:marTop w:val="0"/>
              <w:marBottom w:val="0"/>
              <w:divBdr>
                <w:top w:val="none" w:sz="0" w:space="0" w:color="auto"/>
                <w:left w:val="none" w:sz="0" w:space="0" w:color="auto"/>
                <w:bottom w:val="none" w:sz="0" w:space="0" w:color="auto"/>
                <w:right w:val="none" w:sz="0" w:space="0" w:color="auto"/>
              </w:divBdr>
            </w:div>
            <w:div w:id="2100560044">
              <w:marLeft w:val="0"/>
              <w:marRight w:val="0"/>
              <w:marTop w:val="0"/>
              <w:marBottom w:val="0"/>
              <w:divBdr>
                <w:top w:val="none" w:sz="0" w:space="0" w:color="auto"/>
                <w:left w:val="none" w:sz="0" w:space="0" w:color="auto"/>
                <w:bottom w:val="none" w:sz="0" w:space="0" w:color="auto"/>
                <w:right w:val="none" w:sz="0" w:space="0" w:color="auto"/>
              </w:divBdr>
            </w:div>
            <w:div w:id="21039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8015">
      <w:bodyDiv w:val="1"/>
      <w:marLeft w:val="0"/>
      <w:marRight w:val="0"/>
      <w:marTop w:val="0"/>
      <w:marBottom w:val="0"/>
      <w:divBdr>
        <w:top w:val="none" w:sz="0" w:space="0" w:color="auto"/>
        <w:left w:val="none" w:sz="0" w:space="0" w:color="auto"/>
        <w:bottom w:val="none" w:sz="0" w:space="0" w:color="auto"/>
        <w:right w:val="none" w:sz="0" w:space="0" w:color="auto"/>
      </w:divBdr>
      <w:divsChild>
        <w:div w:id="2058966183">
          <w:marLeft w:val="0"/>
          <w:marRight w:val="0"/>
          <w:marTop w:val="0"/>
          <w:marBottom w:val="0"/>
          <w:divBdr>
            <w:top w:val="none" w:sz="0" w:space="0" w:color="auto"/>
            <w:left w:val="none" w:sz="0" w:space="0" w:color="auto"/>
            <w:bottom w:val="none" w:sz="0" w:space="0" w:color="auto"/>
            <w:right w:val="none" w:sz="0" w:space="0" w:color="auto"/>
          </w:divBdr>
        </w:div>
      </w:divsChild>
    </w:div>
    <w:div w:id="712538710">
      <w:bodyDiv w:val="1"/>
      <w:marLeft w:val="0"/>
      <w:marRight w:val="0"/>
      <w:marTop w:val="0"/>
      <w:marBottom w:val="0"/>
      <w:divBdr>
        <w:top w:val="none" w:sz="0" w:space="0" w:color="auto"/>
        <w:left w:val="none" w:sz="0" w:space="0" w:color="auto"/>
        <w:bottom w:val="none" w:sz="0" w:space="0" w:color="auto"/>
        <w:right w:val="none" w:sz="0" w:space="0" w:color="auto"/>
      </w:divBdr>
    </w:div>
    <w:div w:id="722369525">
      <w:bodyDiv w:val="1"/>
      <w:marLeft w:val="0"/>
      <w:marRight w:val="0"/>
      <w:marTop w:val="0"/>
      <w:marBottom w:val="0"/>
      <w:divBdr>
        <w:top w:val="none" w:sz="0" w:space="0" w:color="auto"/>
        <w:left w:val="none" w:sz="0" w:space="0" w:color="auto"/>
        <w:bottom w:val="none" w:sz="0" w:space="0" w:color="auto"/>
        <w:right w:val="none" w:sz="0" w:space="0" w:color="auto"/>
      </w:divBdr>
    </w:div>
    <w:div w:id="729573403">
      <w:bodyDiv w:val="1"/>
      <w:marLeft w:val="0"/>
      <w:marRight w:val="0"/>
      <w:marTop w:val="0"/>
      <w:marBottom w:val="0"/>
      <w:divBdr>
        <w:top w:val="none" w:sz="0" w:space="0" w:color="auto"/>
        <w:left w:val="none" w:sz="0" w:space="0" w:color="auto"/>
        <w:bottom w:val="none" w:sz="0" w:space="0" w:color="auto"/>
        <w:right w:val="none" w:sz="0" w:space="0" w:color="auto"/>
      </w:divBdr>
      <w:divsChild>
        <w:div w:id="1326398186">
          <w:marLeft w:val="0"/>
          <w:marRight w:val="0"/>
          <w:marTop w:val="0"/>
          <w:marBottom w:val="0"/>
          <w:divBdr>
            <w:top w:val="none" w:sz="0" w:space="0" w:color="auto"/>
            <w:left w:val="none" w:sz="0" w:space="0" w:color="auto"/>
            <w:bottom w:val="none" w:sz="0" w:space="0" w:color="auto"/>
            <w:right w:val="none" w:sz="0" w:space="0" w:color="auto"/>
          </w:divBdr>
        </w:div>
      </w:divsChild>
    </w:div>
    <w:div w:id="731124324">
      <w:bodyDiv w:val="1"/>
      <w:marLeft w:val="0"/>
      <w:marRight w:val="0"/>
      <w:marTop w:val="0"/>
      <w:marBottom w:val="0"/>
      <w:divBdr>
        <w:top w:val="none" w:sz="0" w:space="0" w:color="auto"/>
        <w:left w:val="none" w:sz="0" w:space="0" w:color="auto"/>
        <w:bottom w:val="none" w:sz="0" w:space="0" w:color="auto"/>
        <w:right w:val="none" w:sz="0" w:space="0" w:color="auto"/>
      </w:divBdr>
    </w:div>
    <w:div w:id="743140934">
      <w:bodyDiv w:val="1"/>
      <w:marLeft w:val="0"/>
      <w:marRight w:val="0"/>
      <w:marTop w:val="0"/>
      <w:marBottom w:val="0"/>
      <w:divBdr>
        <w:top w:val="none" w:sz="0" w:space="0" w:color="auto"/>
        <w:left w:val="none" w:sz="0" w:space="0" w:color="auto"/>
        <w:bottom w:val="none" w:sz="0" w:space="0" w:color="auto"/>
        <w:right w:val="none" w:sz="0" w:space="0" w:color="auto"/>
      </w:divBdr>
    </w:div>
    <w:div w:id="763187174">
      <w:bodyDiv w:val="1"/>
      <w:marLeft w:val="0"/>
      <w:marRight w:val="0"/>
      <w:marTop w:val="0"/>
      <w:marBottom w:val="0"/>
      <w:divBdr>
        <w:top w:val="none" w:sz="0" w:space="0" w:color="auto"/>
        <w:left w:val="none" w:sz="0" w:space="0" w:color="auto"/>
        <w:bottom w:val="none" w:sz="0" w:space="0" w:color="auto"/>
        <w:right w:val="none" w:sz="0" w:space="0" w:color="auto"/>
      </w:divBdr>
    </w:div>
    <w:div w:id="771168974">
      <w:bodyDiv w:val="1"/>
      <w:marLeft w:val="0"/>
      <w:marRight w:val="0"/>
      <w:marTop w:val="0"/>
      <w:marBottom w:val="0"/>
      <w:divBdr>
        <w:top w:val="none" w:sz="0" w:space="0" w:color="auto"/>
        <w:left w:val="none" w:sz="0" w:space="0" w:color="auto"/>
        <w:bottom w:val="none" w:sz="0" w:space="0" w:color="auto"/>
        <w:right w:val="none" w:sz="0" w:space="0" w:color="auto"/>
      </w:divBdr>
    </w:div>
    <w:div w:id="772939473">
      <w:bodyDiv w:val="1"/>
      <w:marLeft w:val="0"/>
      <w:marRight w:val="0"/>
      <w:marTop w:val="0"/>
      <w:marBottom w:val="0"/>
      <w:divBdr>
        <w:top w:val="none" w:sz="0" w:space="0" w:color="auto"/>
        <w:left w:val="none" w:sz="0" w:space="0" w:color="auto"/>
        <w:bottom w:val="none" w:sz="0" w:space="0" w:color="auto"/>
        <w:right w:val="none" w:sz="0" w:space="0" w:color="auto"/>
      </w:divBdr>
      <w:divsChild>
        <w:div w:id="783035299">
          <w:marLeft w:val="0"/>
          <w:marRight w:val="0"/>
          <w:marTop w:val="0"/>
          <w:marBottom w:val="0"/>
          <w:divBdr>
            <w:top w:val="none" w:sz="0" w:space="0" w:color="auto"/>
            <w:left w:val="none" w:sz="0" w:space="0" w:color="auto"/>
            <w:bottom w:val="none" w:sz="0" w:space="0" w:color="auto"/>
            <w:right w:val="none" w:sz="0" w:space="0" w:color="auto"/>
          </w:divBdr>
          <w:divsChild>
            <w:div w:id="2663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3674">
      <w:bodyDiv w:val="1"/>
      <w:marLeft w:val="0"/>
      <w:marRight w:val="0"/>
      <w:marTop w:val="0"/>
      <w:marBottom w:val="0"/>
      <w:divBdr>
        <w:top w:val="none" w:sz="0" w:space="0" w:color="auto"/>
        <w:left w:val="none" w:sz="0" w:space="0" w:color="auto"/>
        <w:bottom w:val="none" w:sz="0" w:space="0" w:color="auto"/>
        <w:right w:val="none" w:sz="0" w:space="0" w:color="auto"/>
      </w:divBdr>
    </w:div>
    <w:div w:id="782958756">
      <w:bodyDiv w:val="1"/>
      <w:marLeft w:val="0"/>
      <w:marRight w:val="0"/>
      <w:marTop w:val="0"/>
      <w:marBottom w:val="0"/>
      <w:divBdr>
        <w:top w:val="none" w:sz="0" w:space="0" w:color="auto"/>
        <w:left w:val="none" w:sz="0" w:space="0" w:color="auto"/>
        <w:bottom w:val="none" w:sz="0" w:space="0" w:color="auto"/>
        <w:right w:val="none" w:sz="0" w:space="0" w:color="auto"/>
      </w:divBdr>
      <w:divsChild>
        <w:div w:id="1512796676">
          <w:marLeft w:val="0"/>
          <w:marRight w:val="0"/>
          <w:marTop w:val="0"/>
          <w:marBottom w:val="0"/>
          <w:divBdr>
            <w:top w:val="none" w:sz="0" w:space="0" w:color="auto"/>
            <w:left w:val="none" w:sz="0" w:space="0" w:color="auto"/>
            <w:bottom w:val="none" w:sz="0" w:space="0" w:color="auto"/>
            <w:right w:val="none" w:sz="0" w:space="0" w:color="auto"/>
          </w:divBdr>
          <w:divsChild>
            <w:div w:id="53822899">
              <w:marLeft w:val="0"/>
              <w:marRight w:val="0"/>
              <w:marTop w:val="0"/>
              <w:marBottom w:val="0"/>
              <w:divBdr>
                <w:top w:val="none" w:sz="0" w:space="0" w:color="auto"/>
                <w:left w:val="none" w:sz="0" w:space="0" w:color="auto"/>
                <w:bottom w:val="none" w:sz="0" w:space="0" w:color="auto"/>
                <w:right w:val="none" w:sz="0" w:space="0" w:color="auto"/>
              </w:divBdr>
            </w:div>
            <w:div w:id="98187677">
              <w:marLeft w:val="0"/>
              <w:marRight w:val="0"/>
              <w:marTop w:val="0"/>
              <w:marBottom w:val="0"/>
              <w:divBdr>
                <w:top w:val="none" w:sz="0" w:space="0" w:color="auto"/>
                <w:left w:val="none" w:sz="0" w:space="0" w:color="auto"/>
                <w:bottom w:val="none" w:sz="0" w:space="0" w:color="auto"/>
                <w:right w:val="none" w:sz="0" w:space="0" w:color="auto"/>
              </w:divBdr>
            </w:div>
            <w:div w:id="126701523">
              <w:marLeft w:val="0"/>
              <w:marRight w:val="0"/>
              <w:marTop w:val="0"/>
              <w:marBottom w:val="0"/>
              <w:divBdr>
                <w:top w:val="none" w:sz="0" w:space="0" w:color="auto"/>
                <w:left w:val="none" w:sz="0" w:space="0" w:color="auto"/>
                <w:bottom w:val="none" w:sz="0" w:space="0" w:color="auto"/>
                <w:right w:val="none" w:sz="0" w:space="0" w:color="auto"/>
              </w:divBdr>
            </w:div>
            <w:div w:id="189992717">
              <w:marLeft w:val="0"/>
              <w:marRight w:val="0"/>
              <w:marTop w:val="0"/>
              <w:marBottom w:val="0"/>
              <w:divBdr>
                <w:top w:val="none" w:sz="0" w:space="0" w:color="auto"/>
                <w:left w:val="none" w:sz="0" w:space="0" w:color="auto"/>
                <w:bottom w:val="none" w:sz="0" w:space="0" w:color="auto"/>
                <w:right w:val="none" w:sz="0" w:space="0" w:color="auto"/>
              </w:divBdr>
            </w:div>
            <w:div w:id="349181527">
              <w:marLeft w:val="0"/>
              <w:marRight w:val="0"/>
              <w:marTop w:val="0"/>
              <w:marBottom w:val="0"/>
              <w:divBdr>
                <w:top w:val="none" w:sz="0" w:space="0" w:color="auto"/>
                <w:left w:val="none" w:sz="0" w:space="0" w:color="auto"/>
                <w:bottom w:val="none" w:sz="0" w:space="0" w:color="auto"/>
                <w:right w:val="none" w:sz="0" w:space="0" w:color="auto"/>
              </w:divBdr>
            </w:div>
            <w:div w:id="448747300">
              <w:marLeft w:val="0"/>
              <w:marRight w:val="0"/>
              <w:marTop w:val="0"/>
              <w:marBottom w:val="0"/>
              <w:divBdr>
                <w:top w:val="none" w:sz="0" w:space="0" w:color="auto"/>
                <w:left w:val="none" w:sz="0" w:space="0" w:color="auto"/>
                <w:bottom w:val="none" w:sz="0" w:space="0" w:color="auto"/>
                <w:right w:val="none" w:sz="0" w:space="0" w:color="auto"/>
              </w:divBdr>
            </w:div>
            <w:div w:id="467555261">
              <w:marLeft w:val="0"/>
              <w:marRight w:val="0"/>
              <w:marTop w:val="0"/>
              <w:marBottom w:val="0"/>
              <w:divBdr>
                <w:top w:val="none" w:sz="0" w:space="0" w:color="auto"/>
                <w:left w:val="none" w:sz="0" w:space="0" w:color="auto"/>
                <w:bottom w:val="none" w:sz="0" w:space="0" w:color="auto"/>
                <w:right w:val="none" w:sz="0" w:space="0" w:color="auto"/>
              </w:divBdr>
            </w:div>
            <w:div w:id="477695527">
              <w:marLeft w:val="0"/>
              <w:marRight w:val="0"/>
              <w:marTop w:val="0"/>
              <w:marBottom w:val="0"/>
              <w:divBdr>
                <w:top w:val="none" w:sz="0" w:space="0" w:color="auto"/>
                <w:left w:val="none" w:sz="0" w:space="0" w:color="auto"/>
                <w:bottom w:val="none" w:sz="0" w:space="0" w:color="auto"/>
                <w:right w:val="none" w:sz="0" w:space="0" w:color="auto"/>
              </w:divBdr>
            </w:div>
            <w:div w:id="480856133">
              <w:marLeft w:val="0"/>
              <w:marRight w:val="0"/>
              <w:marTop w:val="0"/>
              <w:marBottom w:val="0"/>
              <w:divBdr>
                <w:top w:val="none" w:sz="0" w:space="0" w:color="auto"/>
                <w:left w:val="none" w:sz="0" w:space="0" w:color="auto"/>
                <w:bottom w:val="none" w:sz="0" w:space="0" w:color="auto"/>
                <w:right w:val="none" w:sz="0" w:space="0" w:color="auto"/>
              </w:divBdr>
            </w:div>
            <w:div w:id="522286758">
              <w:marLeft w:val="0"/>
              <w:marRight w:val="0"/>
              <w:marTop w:val="0"/>
              <w:marBottom w:val="0"/>
              <w:divBdr>
                <w:top w:val="none" w:sz="0" w:space="0" w:color="auto"/>
                <w:left w:val="none" w:sz="0" w:space="0" w:color="auto"/>
                <w:bottom w:val="none" w:sz="0" w:space="0" w:color="auto"/>
                <w:right w:val="none" w:sz="0" w:space="0" w:color="auto"/>
              </w:divBdr>
            </w:div>
            <w:div w:id="545414704">
              <w:marLeft w:val="0"/>
              <w:marRight w:val="0"/>
              <w:marTop w:val="0"/>
              <w:marBottom w:val="0"/>
              <w:divBdr>
                <w:top w:val="none" w:sz="0" w:space="0" w:color="auto"/>
                <w:left w:val="none" w:sz="0" w:space="0" w:color="auto"/>
                <w:bottom w:val="none" w:sz="0" w:space="0" w:color="auto"/>
                <w:right w:val="none" w:sz="0" w:space="0" w:color="auto"/>
              </w:divBdr>
            </w:div>
            <w:div w:id="649869221">
              <w:marLeft w:val="0"/>
              <w:marRight w:val="0"/>
              <w:marTop w:val="0"/>
              <w:marBottom w:val="0"/>
              <w:divBdr>
                <w:top w:val="none" w:sz="0" w:space="0" w:color="auto"/>
                <w:left w:val="none" w:sz="0" w:space="0" w:color="auto"/>
                <w:bottom w:val="none" w:sz="0" w:space="0" w:color="auto"/>
                <w:right w:val="none" w:sz="0" w:space="0" w:color="auto"/>
              </w:divBdr>
            </w:div>
            <w:div w:id="847478233">
              <w:marLeft w:val="0"/>
              <w:marRight w:val="0"/>
              <w:marTop w:val="0"/>
              <w:marBottom w:val="0"/>
              <w:divBdr>
                <w:top w:val="none" w:sz="0" w:space="0" w:color="auto"/>
                <w:left w:val="none" w:sz="0" w:space="0" w:color="auto"/>
                <w:bottom w:val="none" w:sz="0" w:space="0" w:color="auto"/>
                <w:right w:val="none" w:sz="0" w:space="0" w:color="auto"/>
              </w:divBdr>
            </w:div>
            <w:div w:id="915895101">
              <w:marLeft w:val="0"/>
              <w:marRight w:val="0"/>
              <w:marTop w:val="0"/>
              <w:marBottom w:val="0"/>
              <w:divBdr>
                <w:top w:val="none" w:sz="0" w:space="0" w:color="auto"/>
                <w:left w:val="none" w:sz="0" w:space="0" w:color="auto"/>
                <w:bottom w:val="none" w:sz="0" w:space="0" w:color="auto"/>
                <w:right w:val="none" w:sz="0" w:space="0" w:color="auto"/>
              </w:divBdr>
            </w:div>
            <w:div w:id="1005399852">
              <w:marLeft w:val="0"/>
              <w:marRight w:val="0"/>
              <w:marTop w:val="0"/>
              <w:marBottom w:val="0"/>
              <w:divBdr>
                <w:top w:val="none" w:sz="0" w:space="0" w:color="auto"/>
                <w:left w:val="none" w:sz="0" w:space="0" w:color="auto"/>
                <w:bottom w:val="none" w:sz="0" w:space="0" w:color="auto"/>
                <w:right w:val="none" w:sz="0" w:space="0" w:color="auto"/>
              </w:divBdr>
            </w:div>
            <w:div w:id="1036470999">
              <w:marLeft w:val="0"/>
              <w:marRight w:val="0"/>
              <w:marTop w:val="0"/>
              <w:marBottom w:val="0"/>
              <w:divBdr>
                <w:top w:val="none" w:sz="0" w:space="0" w:color="auto"/>
                <w:left w:val="none" w:sz="0" w:space="0" w:color="auto"/>
                <w:bottom w:val="none" w:sz="0" w:space="0" w:color="auto"/>
                <w:right w:val="none" w:sz="0" w:space="0" w:color="auto"/>
              </w:divBdr>
            </w:div>
            <w:div w:id="1077509037">
              <w:marLeft w:val="0"/>
              <w:marRight w:val="0"/>
              <w:marTop w:val="0"/>
              <w:marBottom w:val="0"/>
              <w:divBdr>
                <w:top w:val="none" w:sz="0" w:space="0" w:color="auto"/>
                <w:left w:val="none" w:sz="0" w:space="0" w:color="auto"/>
                <w:bottom w:val="none" w:sz="0" w:space="0" w:color="auto"/>
                <w:right w:val="none" w:sz="0" w:space="0" w:color="auto"/>
              </w:divBdr>
            </w:div>
            <w:div w:id="1123690293">
              <w:marLeft w:val="0"/>
              <w:marRight w:val="0"/>
              <w:marTop w:val="0"/>
              <w:marBottom w:val="0"/>
              <w:divBdr>
                <w:top w:val="none" w:sz="0" w:space="0" w:color="auto"/>
                <w:left w:val="none" w:sz="0" w:space="0" w:color="auto"/>
                <w:bottom w:val="none" w:sz="0" w:space="0" w:color="auto"/>
                <w:right w:val="none" w:sz="0" w:space="0" w:color="auto"/>
              </w:divBdr>
            </w:div>
            <w:div w:id="1141463240">
              <w:marLeft w:val="0"/>
              <w:marRight w:val="0"/>
              <w:marTop w:val="0"/>
              <w:marBottom w:val="0"/>
              <w:divBdr>
                <w:top w:val="none" w:sz="0" w:space="0" w:color="auto"/>
                <w:left w:val="none" w:sz="0" w:space="0" w:color="auto"/>
                <w:bottom w:val="none" w:sz="0" w:space="0" w:color="auto"/>
                <w:right w:val="none" w:sz="0" w:space="0" w:color="auto"/>
              </w:divBdr>
            </w:div>
            <w:div w:id="1197619123">
              <w:marLeft w:val="0"/>
              <w:marRight w:val="0"/>
              <w:marTop w:val="0"/>
              <w:marBottom w:val="0"/>
              <w:divBdr>
                <w:top w:val="none" w:sz="0" w:space="0" w:color="auto"/>
                <w:left w:val="none" w:sz="0" w:space="0" w:color="auto"/>
                <w:bottom w:val="none" w:sz="0" w:space="0" w:color="auto"/>
                <w:right w:val="none" w:sz="0" w:space="0" w:color="auto"/>
              </w:divBdr>
            </w:div>
            <w:div w:id="1228689417">
              <w:marLeft w:val="0"/>
              <w:marRight w:val="0"/>
              <w:marTop w:val="0"/>
              <w:marBottom w:val="0"/>
              <w:divBdr>
                <w:top w:val="none" w:sz="0" w:space="0" w:color="auto"/>
                <w:left w:val="none" w:sz="0" w:space="0" w:color="auto"/>
                <w:bottom w:val="none" w:sz="0" w:space="0" w:color="auto"/>
                <w:right w:val="none" w:sz="0" w:space="0" w:color="auto"/>
              </w:divBdr>
            </w:div>
            <w:div w:id="1388871566">
              <w:marLeft w:val="0"/>
              <w:marRight w:val="0"/>
              <w:marTop w:val="0"/>
              <w:marBottom w:val="0"/>
              <w:divBdr>
                <w:top w:val="none" w:sz="0" w:space="0" w:color="auto"/>
                <w:left w:val="none" w:sz="0" w:space="0" w:color="auto"/>
                <w:bottom w:val="none" w:sz="0" w:space="0" w:color="auto"/>
                <w:right w:val="none" w:sz="0" w:space="0" w:color="auto"/>
              </w:divBdr>
            </w:div>
            <w:div w:id="1489979220">
              <w:marLeft w:val="0"/>
              <w:marRight w:val="0"/>
              <w:marTop w:val="0"/>
              <w:marBottom w:val="0"/>
              <w:divBdr>
                <w:top w:val="none" w:sz="0" w:space="0" w:color="auto"/>
                <w:left w:val="none" w:sz="0" w:space="0" w:color="auto"/>
                <w:bottom w:val="none" w:sz="0" w:space="0" w:color="auto"/>
                <w:right w:val="none" w:sz="0" w:space="0" w:color="auto"/>
              </w:divBdr>
            </w:div>
            <w:div w:id="1494028334">
              <w:marLeft w:val="0"/>
              <w:marRight w:val="0"/>
              <w:marTop w:val="0"/>
              <w:marBottom w:val="0"/>
              <w:divBdr>
                <w:top w:val="none" w:sz="0" w:space="0" w:color="auto"/>
                <w:left w:val="none" w:sz="0" w:space="0" w:color="auto"/>
                <w:bottom w:val="none" w:sz="0" w:space="0" w:color="auto"/>
                <w:right w:val="none" w:sz="0" w:space="0" w:color="auto"/>
              </w:divBdr>
            </w:div>
            <w:div w:id="1959137012">
              <w:marLeft w:val="0"/>
              <w:marRight w:val="0"/>
              <w:marTop w:val="0"/>
              <w:marBottom w:val="0"/>
              <w:divBdr>
                <w:top w:val="none" w:sz="0" w:space="0" w:color="auto"/>
                <w:left w:val="none" w:sz="0" w:space="0" w:color="auto"/>
                <w:bottom w:val="none" w:sz="0" w:space="0" w:color="auto"/>
                <w:right w:val="none" w:sz="0" w:space="0" w:color="auto"/>
              </w:divBdr>
            </w:div>
            <w:div w:id="1960064155">
              <w:marLeft w:val="0"/>
              <w:marRight w:val="0"/>
              <w:marTop w:val="0"/>
              <w:marBottom w:val="0"/>
              <w:divBdr>
                <w:top w:val="none" w:sz="0" w:space="0" w:color="auto"/>
                <w:left w:val="none" w:sz="0" w:space="0" w:color="auto"/>
                <w:bottom w:val="none" w:sz="0" w:space="0" w:color="auto"/>
                <w:right w:val="none" w:sz="0" w:space="0" w:color="auto"/>
              </w:divBdr>
            </w:div>
            <w:div w:id="2010139565">
              <w:marLeft w:val="0"/>
              <w:marRight w:val="0"/>
              <w:marTop w:val="0"/>
              <w:marBottom w:val="0"/>
              <w:divBdr>
                <w:top w:val="none" w:sz="0" w:space="0" w:color="auto"/>
                <w:left w:val="none" w:sz="0" w:space="0" w:color="auto"/>
                <w:bottom w:val="none" w:sz="0" w:space="0" w:color="auto"/>
                <w:right w:val="none" w:sz="0" w:space="0" w:color="auto"/>
              </w:divBdr>
            </w:div>
            <w:div w:id="20288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8736">
      <w:bodyDiv w:val="1"/>
      <w:marLeft w:val="0"/>
      <w:marRight w:val="0"/>
      <w:marTop w:val="0"/>
      <w:marBottom w:val="0"/>
      <w:divBdr>
        <w:top w:val="none" w:sz="0" w:space="0" w:color="auto"/>
        <w:left w:val="none" w:sz="0" w:space="0" w:color="auto"/>
        <w:bottom w:val="none" w:sz="0" w:space="0" w:color="auto"/>
        <w:right w:val="none" w:sz="0" w:space="0" w:color="auto"/>
      </w:divBdr>
      <w:divsChild>
        <w:div w:id="1844856581">
          <w:marLeft w:val="0"/>
          <w:marRight w:val="0"/>
          <w:marTop w:val="0"/>
          <w:marBottom w:val="0"/>
          <w:divBdr>
            <w:top w:val="none" w:sz="0" w:space="0" w:color="auto"/>
            <w:left w:val="none" w:sz="0" w:space="0" w:color="auto"/>
            <w:bottom w:val="none" w:sz="0" w:space="0" w:color="auto"/>
            <w:right w:val="none" w:sz="0" w:space="0" w:color="auto"/>
          </w:divBdr>
          <w:divsChild>
            <w:div w:id="12926835">
              <w:marLeft w:val="0"/>
              <w:marRight w:val="0"/>
              <w:marTop w:val="0"/>
              <w:marBottom w:val="0"/>
              <w:divBdr>
                <w:top w:val="none" w:sz="0" w:space="0" w:color="auto"/>
                <w:left w:val="none" w:sz="0" w:space="0" w:color="auto"/>
                <w:bottom w:val="none" w:sz="0" w:space="0" w:color="auto"/>
                <w:right w:val="none" w:sz="0" w:space="0" w:color="auto"/>
              </w:divBdr>
            </w:div>
            <w:div w:id="30964964">
              <w:marLeft w:val="0"/>
              <w:marRight w:val="0"/>
              <w:marTop w:val="0"/>
              <w:marBottom w:val="0"/>
              <w:divBdr>
                <w:top w:val="none" w:sz="0" w:space="0" w:color="auto"/>
                <w:left w:val="none" w:sz="0" w:space="0" w:color="auto"/>
                <w:bottom w:val="none" w:sz="0" w:space="0" w:color="auto"/>
                <w:right w:val="none" w:sz="0" w:space="0" w:color="auto"/>
              </w:divBdr>
            </w:div>
            <w:div w:id="31079231">
              <w:marLeft w:val="0"/>
              <w:marRight w:val="0"/>
              <w:marTop w:val="0"/>
              <w:marBottom w:val="0"/>
              <w:divBdr>
                <w:top w:val="none" w:sz="0" w:space="0" w:color="auto"/>
                <w:left w:val="none" w:sz="0" w:space="0" w:color="auto"/>
                <w:bottom w:val="none" w:sz="0" w:space="0" w:color="auto"/>
                <w:right w:val="none" w:sz="0" w:space="0" w:color="auto"/>
              </w:divBdr>
            </w:div>
            <w:div w:id="93406748">
              <w:marLeft w:val="0"/>
              <w:marRight w:val="0"/>
              <w:marTop w:val="0"/>
              <w:marBottom w:val="0"/>
              <w:divBdr>
                <w:top w:val="none" w:sz="0" w:space="0" w:color="auto"/>
                <w:left w:val="none" w:sz="0" w:space="0" w:color="auto"/>
                <w:bottom w:val="none" w:sz="0" w:space="0" w:color="auto"/>
                <w:right w:val="none" w:sz="0" w:space="0" w:color="auto"/>
              </w:divBdr>
            </w:div>
            <w:div w:id="303849844">
              <w:marLeft w:val="0"/>
              <w:marRight w:val="0"/>
              <w:marTop w:val="0"/>
              <w:marBottom w:val="0"/>
              <w:divBdr>
                <w:top w:val="none" w:sz="0" w:space="0" w:color="auto"/>
                <w:left w:val="none" w:sz="0" w:space="0" w:color="auto"/>
                <w:bottom w:val="none" w:sz="0" w:space="0" w:color="auto"/>
                <w:right w:val="none" w:sz="0" w:space="0" w:color="auto"/>
              </w:divBdr>
            </w:div>
            <w:div w:id="464659030">
              <w:marLeft w:val="0"/>
              <w:marRight w:val="0"/>
              <w:marTop w:val="0"/>
              <w:marBottom w:val="0"/>
              <w:divBdr>
                <w:top w:val="none" w:sz="0" w:space="0" w:color="auto"/>
                <w:left w:val="none" w:sz="0" w:space="0" w:color="auto"/>
                <w:bottom w:val="none" w:sz="0" w:space="0" w:color="auto"/>
                <w:right w:val="none" w:sz="0" w:space="0" w:color="auto"/>
              </w:divBdr>
            </w:div>
            <w:div w:id="727265407">
              <w:marLeft w:val="0"/>
              <w:marRight w:val="0"/>
              <w:marTop w:val="0"/>
              <w:marBottom w:val="0"/>
              <w:divBdr>
                <w:top w:val="none" w:sz="0" w:space="0" w:color="auto"/>
                <w:left w:val="none" w:sz="0" w:space="0" w:color="auto"/>
                <w:bottom w:val="none" w:sz="0" w:space="0" w:color="auto"/>
                <w:right w:val="none" w:sz="0" w:space="0" w:color="auto"/>
              </w:divBdr>
            </w:div>
            <w:div w:id="779691585">
              <w:marLeft w:val="0"/>
              <w:marRight w:val="0"/>
              <w:marTop w:val="0"/>
              <w:marBottom w:val="0"/>
              <w:divBdr>
                <w:top w:val="none" w:sz="0" w:space="0" w:color="auto"/>
                <w:left w:val="none" w:sz="0" w:space="0" w:color="auto"/>
                <w:bottom w:val="none" w:sz="0" w:space="0" w:color="auto"/>
                <w:right w:val="none" w:sz="0" w:space="0" w:color="auto"/>
              </w:divBdr>
            </w:div>
            <w:div w:id="790053626">
              <w:marLeft w:val="0"/>
              <w:marRight w:val="0"/>
              <w:marTop w:val="0"/>
              <w:marBottom w:val="0"/>
              <w:divBdr>
                <w:top w:val="none" w:sz="0" w:space="0" w:color="auto"/>
                <w:left w:val="none" w:sz="0" w:space="0" w:color="auto"/>
                <w:bottom w:val="none" w:sz="0" w:space="0" w:color="auto"/>
                <w:right w:val="none" w:sz="0" w:space="0" w:color="auto"/>
              </w:divBdr>
            </w:div>
            <w:div w:id="844588454">
              <w:marLeft w:val="0"/>
              <w:marRight w:val="0"/>
              <w:marTop w:val="0"/>
              <w:marBottom w:val="0"/>
              <w:divBdr>
                <w:top w:val="none" w:sz="0" w:space="0" w:color="auto"/>
                <w:left w:val="none" w:sz="0" w:space="0" w:color="auto"/>
                <w:bottom w:val="none" w:sz="0" w:space="0" w:color="auto"/>
                <w:right w:val="none" w:sz="0" w:space="0" w:color="auto"/>
              </w:divBdr>
            </w:div>
            <w:div w:id="892545145">
              <w:marLeft w:val="0"/>
              <w:marRight w:val="0"/>
              <w:marTop w:val="0"/>
              <w:marBottom w:val="0"/>
              <w:divBdr>
                <w:top w:val="none" w:sz="0" w:space="0" w:color="auto"/>
                <w:left w:val="none" w:sz="0" w:space="0" w:color="auto"/>
                <w:bottom w:val="none" w:sz="0" w:space="0" w:color="auto"/>
                <w:right w:val="none" w:sz="0" w:space="0" w:color="auto"/>
              </w:divBdr>
            </w:div>
            <w:div w:id="942767494">
              <w:marLeft w:val="0"/>
              <w:marRight w:val="0"/>
              <w:marTop w:val="0"/>
              <w:marBottom w:val="0"/>
              <w:divBdr>
                <w:top w:val="none" w:sz="0" w:space="0" w:color="auto"/>
                <w:left w:val="none" w:sz="0" w:space="0" w:color="auto"/>
                <w:bottom w:val="none" w:sz="0" w:space="0" w:color="auto"/>
                <w:right w:val="none" w:sz="0" w:space="0" w:color="auto"/>
              </w:divBdr>
            </w:div>
            <w:div w:id="955260307">
              <w:marLeft w:val="0"/>
              <w:marRight w:val="0"/>
              <w:marTop w:val="0"/>
              <w:marBottom w:val="0"/>
              <w:divBdr>
                <w:top w:val="none" w:sz="0" w:space="0" w:color="auto"/>
                <w:left w:val="none" w:sz="0" w:space="0" w:color="auto"/>
                <w:bottom w:val="none" w:sz="0" w:space="0" w:color="auto"/>
                <w:right w:val="none" w:sz="0" w:space="0" w:color="auto"/>
              </w:divBdr>
            </w:div>
            <w:div w:id="1049719109">
              <w:marLeft w:val="0"/>
              <w:marRight w:val="0"/>
              <w:marTop w:val="0"/>
              <w:marBottom w:val="0"/>
              <w:divBdr>
                <w:top w:val="none" w:sz="0" w:space="0" w:color="auto"/>
                <w:left w:val="none" w:sz="0" w:space="0" w:color="auto"/>
                <w:bottom w:val="none" w:sz="0" w:space="0" w:color="auto"/>
                <w:right w:val="none" w:sz="0" w:space="0" w:color="auto"/>
              </w:divBdr>
            </w:div>
            <w:div w:id="1061751571">
              <w:marLeft w:val="0"/>
              <w:marRight w:val="0"/>
              <w:marTop w:val="0"/>
              <w:marBottom w:val="0"/>
              <w:divBdr>
                <w:top w:val="none" w:sz="0" w:space="0" w:color="auto"/>
                <w:left w:val="none" w:sz="0" w:space="0" w:color="auto"/>
                <w:bottom w:val="none" w:sz="0" w:space="0" w:color="auto"/>
                <w:right w:val="none" w:sz="0" w:space="0" w:color="auto"/>
              </w:divBdr>
            </w:div>
            <w:div w:id="1168638941">
              <w:marLeft w:val="0"/>
              <w:marRight w:val="0"/>
              <w:marTop w:val="0"/>
              <w:marBottom w:val="0"/>
              <w:divBdr>
                <w:top w:val="none" w:sz="0" w:space="0" w:color="auto"/>
                <w:left w:val="none" w:sz="0" w:space="0" w:color="auto"/>
                <w:bottom w:val="none" w:sz="0" w:space="0" w:color="auto"/>
                <w:right w:val="none" w:sz="0" w:space="0" w:color="auto"/>
              </w:divBdr>
            </w:div>
            <w:div w:id="1232694081">
              <w:marLeft w:val="0"/>
              <w:marRight w:val="0"/>
              <w:marTop w:val="0"/>
              <w:marBottom w:val="0"/>
              <w:divBdr>
                <w:top w:val="none" w:sz="0" w:space="0" w:color="auto"/>
                <w:left w:val="none" w:sz="0" w:space="0" w:color="auto"/>
                <w:bottom w:val="none" w:sz="0" w:space="0" w:color="auto"/>
                <w:right w:val="none" w:sz="0" w:space="0" w:color="auto"/>
              </w:divBdr>
            </w:div>
            <w:div w:id="1345782199">
              <w:marLeft w:val="0"/>
              <w:marRight w:val="0"/>
              <w:marTop w:val="0"/>
              <w:marBottom w:val="0"/>
              <w:divBdr>
                <w:top w:val="none" w:sz="0" w:space="0" w:color="auto"/>
                <w:left w:val="none" w:sz="0" w:space="0" w:color="auto"/>
                <w:bottom w:val="none" w:sz="0" w:space="0" w:color="auto"/>
                <w:right w:val="none" w:sz="0" w:space="0" w:color="auto"/>
              </w:divBdr>
            </w:div>
            <w:div w:id="1385135589">
              <w:marLeft w:val="0"/>
              <w:marRight w:val="0"/>
              <w:marTop w:val="0"/>
              <w:marBottom w:val="0"/>
              <w:divBdr>
                <w:top w:val="none" w:sz="0" w:space="0" w:color="auto"/>
                <w:left w:val="none" w:sz="0" w:space="0" w:color="auto"/>
                <w:bottom w:val="none" w:sz="0" w:space="0" w:color="auto"/>
                <w:right w:val="none" w:sz="0" w:space="0" w:color="auto"/>
              </w:divBdr>
            </w:div>
            <w:div w:id="1494485912">
              <w:marLeft w:val="0"/>
              <w:marRight w:val="0"/>
              <w:marTop w:val="0"/>
              <w:marBottom w:val="0"/>
              <w:divBdr>
                <w:top w:val="none" w:sz="0" w:space="0" w:color="auto"/>
                <w:left w:val="none" w:sz="0" w:space="0" w:color="auto"/>
                <w:bottom w:val="none" w:sz="0" w:space="0" w:color="auto"/>
                <w:right w:val="none" w:sz="0" w:space="0" w:color="auto"/>
              </w:divBdr>
            </w:div>
            <w:div w:id="1497722364">
              <w:marLeft w:val="0"/>
              <w:marRight w:val="0"/>
              <w:marTop w:val="0"/>
              <w:marBottom w:val="0"/>
              <w:divBdr>
                <w:top w:val="none" w:sz="0" w:space="0" w:color="auto"/>
                <w:left w:val="none" w:sz="0" w:space="0" w:color="auto"/>
                <w:bottom w:val="none" w:sz="0" w:space="0" w:color="auto"/>
                <w:right w:val="none" w:sz="0" w:space="0" w:color="auto"/>
              </w:divBdr>
            </w:div>
            <w:div w:id="1559631694">
              <w:marLeft w:val="0"/>
              <w:marRight w:val="0"/>
              <w:marTop w:val="0"/>
              <w:marBottom w:val="0"/>
              <w:divBdr>
                <w:top w:val="none" w:sz="0" w:space="0" w:color="auto"/>
                <w:left w:val="none" w:sz="0" w:space="0" w:color="auto"/>
                <w:bottom w:val="none" w:sz="0" w:space="0" w:color="auto"/>
                <w:right w:val="none" w:sz="0" w:space="0" w:color="auto"/>
              </w:divBdr>
            </w:div>
            <w:div w:id="1604070052">
              <w:marLeft w:val="0"/>
              <w:marRight w:val="0"/>
              <w:marTop w:val="0"/>
              <w:marBottom w:val="0"/>
              <w:divBdr>
                <w:top w:val="none" w:sz="0" w:space="0" w:color="auto"/>
                <w:left w:val="none" w:sz="0" w:space="0" w:color="auto"/>
                <w:bottom w:val="none" w:sz="0" w:space="0" w:color="auto"/>
                <w:right w:val="none" w:sz="0" w:space="0" w:color="auto"/>
              </w:divBdr>
            </w:div>
            <w:div w:id="1642996878">
              <w:marLeft w:val="0"/>
              <w:marRight w:val="0"/>
              <w:marTop w:val="0"/>
              <w:marBottom w:val="0"/>
              <w:divBdr>
                <w:top w:val="none" w:sz="0" w:space="0" w:color="auto"/>
                <w:left w:val="none" w:sz="0" w:space="0" w:color="auto"/>
                <w:bottom w:val="none" w:sz="0" w:space="0" w:color="auto"/>
                <w:right w:val="none" w:sz="0" w:space="0" w:color="auto"/>
              </w:divBdr>
            </w:div>
            <w:div w:id="1660040989">
              <w:marLeft w:val="0"/>
              <w:marRight w:val="0"/>
              <w:marTop w:val="0"/>
              <w:marBottom w:val="0"/>
              <w:divBdr>
                <w:top w:val="none" w:sz="0" w:space="0" w:color="auto"/>
                <w:left w:val="none" w:sz="0" w:space="0" w:color="auto"/>
                <w:bottom w:val="none" w:sz="0" w:space="0" w:color="auto"/>
                <w:right w:val="none" w:sz="0" w:space="0" w:color="auto"/>
              </w:divBdr>
            </w:div>
            <w:div w:id="1780567404">
              <w:marLeft w:val="0"/>
              <w:marRight w:val="0"/>
              <w:marTop w:val="0"/>
              <w:marBottom w:val="0"/>
              <w:divBdr>
                <w:top w:val="none" w:sz="0" w:space="0" w:color="auto"/>
                <w:left w:val="none" w:sz="0" w:space="0" w:color="auto"/>
                <w:bottom w:val="none" w:sz="0" w:space="0" w:color="auto"/>
                <w:right w:val="none" w:sz="0" w:space="0" w:color="auto"/>
              </w:divBdr>
            </w:div>
            <w:div w:id="1820228561">
              <w:marLeft w:val="0"/>
              <w:marRight w:val="0"/>
              <w:marTop w:val="0"/>
              <w:marBottom w:val="0"/>
              <w:divBdr>
                <w:top w:val="none" w:sz="0" w:space="0" w:color="auto"/>
                <w:left w:val="none" w:sz="0" w:space="0" w:color="auto"/>
                <w:bottom w:val="none" w:sz="0" w:space="0" w:color="auto"/>
                <w:right w:val="none" w:sz="0" w:space="0" w:color="auto"/>
              </w:divBdr>
            </w:div>
            <w:div w:id="2038002129">
              <w:marLeft w:val="0"/>
              <w:marRight w:val="0"/>
              <w:marTop w:val="0"/>
              <w:marBottom w:val="0"/>
              <w:divBdr>
                <w:top w:val="none" w:sz="0" w:space="0" w:color="auto"/>
                <w:left w:val="none" w:sz="0" w:space="0" w:color="auto"/>
                <w:bottom w:val="none" w:sz="0" w:space="0" w:color="auto"/>
                <w:right w:val="none" w:sz="0" w:space="0" w:color="auto"/>
              </w:divBdr>
            </w:div>
            <w:div w:id="20450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6430">
      <w:bodyDiv w:val="1"/>
      <w:marLeft w:val="0"/>
      <w:marRight w:val="0"/>
      <w:marTop w:val="0"/>
      <w:marBottom w:val="0"/>
      <w:divBdr>
        <w:top w:val="none" w:sz="0" w:space="0" w:color="auto"/>
        <w:left w:val="none" w:sz="0" w:space="0" w:color="auto"/>
        <w:bottom w:val="none" w:sz="0" w:space="0" w:color="auto"/>
        <w:right w:val="none" w:sz="0" w:space="0" w:color="auto"/>
      </w:divBdr>
      <w:divsChild>
        <w:div w:id="34504424">
          <w:marLeft w:val="0"/>
          <w:marRight w:val="0"/>
          <w:marTop w:val="0"/>
          <w:marBottom w:val="0"/>
          <w:divBdr>
            <w:top w:val="none" w:sz="0" w:space="0" w:color="auto"/>
            <w:left w:val="none" w:sz="0" w:space="0" w:color="auto"/>
            <w:bottom w:val="none" w:sz="0" w:space="0" w:color="auto"/>
            <w:right w:val="none" w:sz="0" w:space="0" w:color="auto"/>
          </w:divBdr>
          <w:divsChild>
            <w:div w:id="14199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283">
      <w:bodyDiv w:val="1"/>
      <w:marLeft w:val="0"/>
      <w:marRight w:val="0"/>
      <w:marTop w:val="0"/>
      <w:marBottom w:val="0"/>
      <w:divBdr>
        <w:top w:val="none" w:sz="0" w:space="0" w:color="auto"/>
        <w:left w:val="none" w:sz="0" w:space="0" w:color="auto"/>
        <w:bottom w:val="none" w:sz="0" w:space="0" w:color="auto"/>
        <w:right w:val="none" w:sz="0" w:space="0" w:color="auto"/>
      </w:divBdr>
      <w:divsChild>
        <w:div w:id="1167017710">
          <w:marLeft w:val="0"/>
          <w:marRight w:val="0"/>
          <w:marTop w:val="0"/>
          <w:marBottom w:val="0"/>
          <w:divBdr>
            <w:top w:val="none" w:sz="0" w:space="0" w:color="auto"/>
            <w:left w:val="none" w:sz="0" w:space="0" w:color="auto"/>
            <w:bottom w:val="none" w:sz="0" w:space="0" w:color="auto"/>
            <w:right w:val="none" w:sz="0" w:space="0" w:color="auto"/>
          </w:divBdr>
        </w:div>
      </w:divsChild>
    </w:div>
    <w:div w:id="857158132">
      <w:bodyDiv w:val="1"/>
      <w:marLeft w:val="0"/>
      <w:marRight w:val="0"/>
      <w:marTop w:val="0"/>
      <w:marBottom w:val="0"/>
      <w:divBdr>
        <w:top w:val="none" w:sz="0" w:space="0" w:color="auto"/>
        <w:left w:val="none" w:sz="0" w:space="0" w:color="auto"/>
        <w:bottom w:val="none" w:sz="0" w:space="0" w:color="auto"/>
        <w:right w:val="none" w:sz="0" w:space="0" w:color="auto"/>
      </w:divBdr>
    </w:div>
    <w:div w:id="870455851">
      <w:bodyDiv w:val="1"/>
      <w:marLeft w:val="0"/>
      <w:marRight w:val="0"/>
      <w:marTop w:val="0"/>
      <w:marBottom w:val="0"/>
      <w:divBdr>
        <w:top w:val="none" w:sz="0" w:space="0" w:color="auto"/>
        <w:left w:val="none" w:sz="0" w:space="0" w:color="auto"/>
        <w:bottom w:val="none" w:sz="0" w:space="0" w:color="auto"/>
        <w:right w:val="none" w:sz="0" w:space="0" w:color="auto"/>
      </w:divBdr>
      <w:divsChild>
        <w:div w:id="1414857453">
          <w:marLeft w:val="0"/>
          <w:marRight w:val="0"/>
          <w:marTop w:val="0"/>
          <w:marBottom w:val="0"/>
          <w:divBdr>
            <w:top w:val="none" w:sz="0" w:space="0" w:color="auto"/>
            <w:left w:val="none" w:sz="0" w:space="0" w:color="auto"/>
            <w:bottom w:val="none" w:sz="0" w:space="0" w:color="auto"/>
            <w:right w:val="none" w:sz="0" w:space="0" w:color="auto"/>
          </w:divBdr>
        </w:div>
      </w:divsChild>
    </w:div>
    <w:div w:id="887376760">
      <w:bodyDiv w:val="1"/>
      <w:marLeft w:val="0"/>
      <w:marRight w:val="0"/>
      <w:marTop w:val="0"/>
      <w:marBottom w:val="0"/>
      <w:divBdr>
        <w:top w:val="none" w:sz="0" w:space="0" w:color="auto"/>
        <w:left w:val="none" w:sz="0" w:space="0" w:color="auto"/>
        <w:bottom w:val="none" w:sz="0" w:space="0" w:color="auto"/>
        <w:right w:val="none" w:sz="0" w:space="0" w:color="auto"/>
      </w:divBdr>
      <w:divsChild>
        <w:div w:id="195896304">
          <w:marLeft w:val="0"/>
          <w:marRight w:val="0"/>
          <w:marTop w:val="0"/>
          <w:marBottom w:val="0"/>
          <w:divBdr>
            <w:top w:val="none" w:sz="0" w:space="0" w:color="auto"/>
            <w:left w:val="none" w:sz="0" w:space="0" w:color="auto"/>
            <w:bottom w:val="none" w:sz="0" w:space="0" w:color="auto"/>
            <w:right w:val="none" w:sz="0" w:space="0" w:color="auto"/>
          </w:divBdr>
        </w:div>
        <w:div w:id="356659185">
          <w:marLeft w:val="0"/>
          <w:marRight w:val="0"/>
          <w:marTop w:val="0"/>
          <w:marBottom w:val="0"/>
          <w:divBdr>
            <w:top w:val="none" w:sz="0" w:space="0" w:color="auto"/>
            <w:left w:val="none" w:sz="0" w:space="0" w:color="auto"/>
            <w:bottom w:val="none" w:sz="0" w:space="0" w:color="auto"/>
            <w:right w:val="none" w:sz="0" w:space="0" w:color="auto"/>
          </w:divBdr>
        </w:div>
        <w:div w:id="425808275">
          <w:marLeft w:val="0"/>
          <w:marRight w:val="0"/>
          <w:marTop w:val="0"/>
          <w:marBottom w:val="0"/>
          <w:divBdr>
            <w:top w:val="none" w:sz="0" w:space="0" w:color="auto"/>
            <w:left w:val="none" w:sz="0" w:space="0" w:color="auto"/>
            <w:bottom w:val="none" w:sz="0" w:space="0" w:color="auto"/>
            <w:right w:val="none" w:sz="0" w:space="0" w:color="auto"/>
          </w:divBdr>
        </w:div>
        <w:div w:id="491724854">
          <w:marLeft w:val="0"/>
          <w:marRight w:val="0"/>
          <w:marTop w:val="0"/>
          <w:marBottom w:val="0"/>
          <w:divBdr>
            <w:top w:val="none" w:sz="0" w:space="0" w:color="auto"/>
            <w:left w:val="none" w:sz="0" w:space="0" w:color="auto"/>
            <w:bottom w:val="none" w:sz="0" w:space="0" w:color="auto"/>
            <w:right w:val="none" w:sz="0" w:space="0" w:color="auto"/>
          </w:divBdr>
        </w:div>
        <w:div w:id="510070590">
          <w:marLeft w:val="0"/>
          <w:marRight w:val="0"/>
          <w:marTop w:val="0"/>
          <w:marBottom w:val="0"/>
          <w:divBdr>
            <w:top w:val="none" w:sz="0" w:space="0" w:color="auto"/>
            <w:left w:val="none" w:sz="0" w:space="0" w:color="auto"/>
            <w:bottom w:val="none" w:sz="0" w:space="0" w:color="auto"/>
            <w:right w:val="none" w:sz="0" w:space="0" w:color="auto"/>
          </w:divBdr>
        </w:div>
        <w:div w:id="554387562">
          <w:marLeft w:val="0"/>
          <w:marRight w:val="0"/>
          <w:marTop w:val="0"/>
          <w:marBottom w:val="0"/>
          <w:divBdr>
            <w:top w:val="none" w:sz="0" w:space="0" w:color="auto"/>
            <w:left w:val="none" w:sz="0" w:space="0" w:color="auto"/>
            <w:bottom w:val="none" w:sz="0" w:space="0" w:color="auto"/>
            <w:right w:val="none" w:sz="0" w:space="0" w:color="auto"/>
          </w:divBdr>
        </w:div>
        <w:div w:id="642733430">
          <w:marLeft w:val="0"/>
          <w:marRight w:val="0"/>
          <w:marTop w:val="0"/>
          <w:marBottom w:val="0"/>
          <w:divBdr>
            <w:top w:val="none" w:sz="0" w:space="0" w:color="auto"/>
            <w:left w:val="none" w:sz="0" w:space="0" w:color="auto"/>
            <w:bottom w:val="none" w:sz="0" w:space="0" w:color="auto"/>
            <w:right w:val="none" w:sz="0" w:space="0" w:color="auto"/>
          </w:divBdr>
        </w:div>
        <w:div w:id="747850938">
          <w:marLeft w:val="0"/>
          <w:marRight w:val="0"/>
          <w:marTop w:val="0"/>
          <w:marBottom w:val="0"/>
          <w:divBdr>
            <w:top w:val="none" w:sz="0" w:space="0" w:color="auto"/>
            <w:left w:val="none" w:sz="0" w:space="0" w:color="auto"/>
            <w:bottom w:val="none" w:sz="0" w:space="0" w:color="auto"/>
            <w:right w:val="none" w:sz="0" w:space="0" w:color="auto"/>
          </w:divBdr>
        </w:div>
        <w:div w:id="859704341">
          <w:marLeft w:val="0"/>
          <w:marRight w:val="0"/>
          <w:marTop w:val="0"/>
          <w:marBottom w:val="0"/>
          <w:divBdr>
            <w:top w:val="none" w:sz="0" w:space="0" w:color="auto"/>
            <w:left w:val="none" w:sz="0" w:space="0" w:color="auto"/>
            <w:bottom w:val="none" w:sz="0" w:space="0" w:color="auto"/>
            <w:right w:val="none" w:sz="0" w:space="0" w:color="auto"/>
          </w:divBdr>
        </w:div>
        <w:div w:id="876163168">
          <w:marLeft w:val="0"/>
          <w:marRight w:val="0"/>
          <w:marTop w:val="0"/>
          <w:marBottom w:val="0"/>
          <w:divBdr>
            <w:top w:val="none" w:sz="0" w:space="0" w:color="auto"/>
            <w:left w:val="none" w:sz="0" w:space="0" w:color="auto"/>
            <w:bottom w:val="none" w:sz="0" w:space="0" w:color="auto"/>
            <w:right w:val="none" w:sz="0" w:space="0" w:color="auto"/>
          </w:divBdr>
        </w:div>
        <w:div w:id="987052910">
          <w:marLeft w:val="0"/>
          <w:marRight w:val="0"/>
          <w:marTop w:val="0"/>
          <w:marBottom w:val="0"/>
          <w:divBdr>
            <w:top w:val="none" w:sz="0" w:space="0" w:color="auto"/>
            <w:left w:val="none" w:sz="0" w:space="0" w:color="auto"/>
            <w:bottom w:val="none" w:sz="0" w:space="0" w:color="auto"/>
            <w:right w:val="none" w:sz="0" w:space="0" w:color="auto"/>
          </w:divBdr>
        </w:div>
        <w:div w:id="1344281903">
          <w:marLeft w:val="0"/>
          <w:marRight w:val="0"/>
          <w:marTop w:val="0"/>
          <w:marBottom w:val="0"/>
          <w:divBdr>
            <w:top w:val="none" w:sz="0" w:space="0" w:color="auto"/>
            <w:left w:val="none" w:sz="0" w:space="0" w:color="auto"/>
            <w:bottom w:val="none" w:sz="0" w:space="0" w:color="auto"/>
            <w:right w:val="none" w:sz="0" w:space="0" w:color="auto"/>
          </w:divBdr>
        </w:div>
        <w:div w:id="1352872333">
          <w:marLeft w:val="0"/>
          <w:marRight w:val="0"/>
          <w:marTop w:val="0"/>
          <w:marBottom w:val="0"/>
          <w:divBdr>
            <w:top w:val="none" w:sz="0" w:space="0" w:color="auto"/>
            <w:left w:val="none" w:sz="0" w:space="0" w:color="auto"/>
            <w:bottom w:val="none" w:sz="0" w:space="0" w:color="auto"/>
            <w:right w:val="none" w:sz="0" w:space="0" w:color="auto"/>
          </w:divBdr>
        </w:div>
        <w:div w:id="1437210244">
          <w:marLeft w:val="0"/>
          <w:marRight w:val="0"/>
          <w:marTop w:val="0"/>
          <w:marBottom w:val="0"/>
          <w:divBdr>
            <w:top w:val="none" w:sz="0" w:space="0" w:color="auto"/>
            <w:left w:val="none" w:sz="0" w:space="0" w:color="auto"/>
            <w:bottom w:val="none" w:sz="0" w:space="0" w:color="auto"/>
            <w:right w:val="none" w:sz="0" w:space="0" w:color="auto"/>
          </w:divBdr>
        </w:div>
        <w:div w:id="1507595533">
          <w:marLeft w:val="0"/>
          <w:marRight w:val="0"/>
          <w:marTop w:val="0"/>
          <w:marBottom w:val="0"/>
          <w:divBdr>
            <w:top w:val="none" w:sz="0" w:space="0" w:color="auto"/>
            <w:left w:val="none" w:sz="0" w:space="0" w:color="auto"/>
            <w:bottom w:val="none" w:sz="0" w:space="0" w:color="auto"/>
            <w:right w:val="none" w:sz="0" w:space="0" w:color="auto"/>
          </w:divBdr>
        </w:div>
        <w:div w:id="1612317582">
          <w:marLeft w:val="0"/>
          <w:marRight w:val="0"/>
          <w:marTop w:val="0"/>
          <w:marBottom w:val="0"/>
          <w:divBdr>
            <w:top w:val="none" w:sz="0" w:space="0" w:color="auto"/>
            <w:left w:val="none" w:sz="0" w:space="0" w:color="auto"/>
            <w:bottom w:val="none" w:sz="0" w:space="0" w:color="auto"/>
            <w:right w:val="none" w:sz="0" w:space="0" w:color="auto"/>
          </w:divBdr>
        </w:div>
        <w:div w:id="1712916914">
          <w:marLeft w:val="0"/>
          <w:marRight w:val="0"/>
          <w:marTop w:val="0"/>
          <w:marBottom w:val="0"/>
          <w:divBdr>
            <w:top w:val="none" w:sz="0" w:space="0" w:color="auto"/>
            <w:left w:val="none" w:sz="0" w:space="0" w:color="auto"/>
            <w:bottom w:val="none" w:sz="0" w:space="0" w:color="auto"/>
            <w:right w:val="none" w:sz="0" w:space="0" w:color="auto"/>
          </w:divBdr>
        </w:div>
        <w:div w:id="1897425692">
          <w:marLeft w:val="0"/>
          <w:marRight w:val="0"/>
          <w:marTop w:val="0"/>
          <w:marBottom w:val="0"/>
          <w:divBdr>
            <w:top w:val="none" w:sz="0" w:space="0" w:color="auto"/>
            <w:left w:val="none" w:sz="0" w:space="0" w:color="auto"/>
            <w:bottom w:val="none" w:sz="0" w:space="0" w:color="auto"/>
            <w:right w:val="none" w:sz="0" w:space="0" w:color="auto"/>
          </w:divBdr>
        </w:div>
        <w:div w:id="1998027983">
          <w:marLeft w:val="0"/>
          <w:marRight w:val="0"/>
          <w:marTop w:val="0"/>
          <w:marBottom w:val="0"/>
          <w:divBdr>
            <w:top w:val="none" w:sz="0" w:space="0" w:color="auto"/>
            <w:left w:val="none" w:sz="0" w:space="0" w:color="auto"/>
            <w:bottom w:val="none" w:sz="0" w:space="0" w:color="auto"/>
            <w:right w:val="none" w:sz="0" w:space="0" w:color="auto"/>
          </w:divBdr>
        </w:div>
      </w:divsChild>
    </w:div>
    <w:div w:id="891313449">
      <w:bodyDiv w:val="1"/>
      <w:marLeft w:val="0"/>
      <w:marRight w:val="0"/>
      <w:marTop w:val="0"/>
      <w:marBottom w:val="0"/>
      <w:divBdr>
        <w:top w:val="none" w:sz="0" w:space="0" w:color="auto"/>
        <w:left w:val="none" w:sz="0" w:space="0" w:color="auto"/>
        <w:bottom w:val="none" w:sz="0" w:space="0" w:color="auto"/>
        <w:right w:val="none" w:sz="0" w:space="0" w:color="auto"/>
      </w:divBdr>
    </w:div>
    <w:div w:id="900943766">
      <w:bodyDiv w:val="1"/>
      <w:marLeft w:val="0"/>
      <w:marRight w:val="0"/>
      <w:marTop w:val="0"/>
      <w:marBottom w:val="0"/>
      <w:divBdr>
        <w:top w:val="none" w:sz="0" w:space="0" w:color="auto"/>
        <w:left w:val="none" w:sz="0" w:space="0" w:color="auto"/>
        <w:bottom w:val="none" w:sz="0" w:space="0" w:color="auto"/>
        <w:right w:val="none" w:sz="0" w:space="0" w:color="auto"/>
      </w:divBdr>
      <w:divsChild>
        <w:div w:id="158037705">
          <w:marLeft w:val="0"/>
          <w:marRight w:val="0"/>
          <w:marTop w:val="0"/>
          <w:marBottom w:val="0"/>
          <w:divBdr>
            <w:top w:val="none" w:sz="0" w:space="0" w:color="auto"/>
            <w:left w:val="none" w:sz="0" w:space="0" w:color="auto"/>
            <w:bottom w:val="none" w:sz="0" w:space="0" w:color="auto"/>
            <w:right w:val="none" w:sz="0" w:space="0" w:color="auto"/>
          </w:divBdr>
          <w:divsChild>
            <w:div w:id="6711065">
              <w:marLeft w:val="0"/>
              <w:marRight w:val="0"/>
              <w:marTop w:val="0"/>
              <w:marBottom w:val="0"/>
              <w:divBdr>
                <w:top w:val="none" w:sz="0" w:space="0" w:color="auto"/>
                <w:left w:val="none" w:sz="0" w:space="0" w:color="auto"/>
                <w:bottom w:val="none" w:sz="0" w:space="0" w:color="auto"/>
                <w:right w:val="none" w:sz="0" w:space="0" w:color="auto"/>
              </w:divBdr>
            </w:div>
            <w:div w:id="60906166">
              <w:marLeft w:val="0"/>
              <w:marRight w:val="0"/>
              <w:marTop w:val="0"/>
              <w:marBottom w:val="0"/>
              <w:divBdr>
                <w:top w:val="none" w:sz="0" w:space="0" w:color="auto"/>
                <w:left w:val="none" w:sz="0" w:space="0" w:color="auto"/>
                <w:bottom w:val="none" w:sz="0" w:space="0" w:color="auto"/>
                <w:right w:val="none" w:sz="0" w:space="0" w:color="auto"/>
              </w:divBdr>
            </w:div>
            <w:div w:id="207302484">
              <w:marLeft w:val="0"/>
              <w:marRight w:val="0"/>
              <w:marTop w:val="0"/>
              <w:marBottom w:val="0"/>
              <w:divBdr>
                <w:top w:val="none" w:sz="0" w:space="0" w:color="auto"/>
                <w:left w:val="none" w:sz="0" w:space="0" w:color="auto"/>
                <w:bottom w:val="none" w:sz="0" w:space="0" w:color="auto"/>
                <w:right w:val="none" w:sz="0" w:space="0" w:color="auto"/>
              </w:divBdr>
            </w:div>
            <w:div w:id="522207325">
              <w:marLeft w:val="0"/>
              <w:marRight w:val="0"/>
              <w:marTop w:val="0"/>
              <w:marBottom w:val="0"/>
              <w:divBdr>
                <w:top w:val="none" w:sz="0" w:space="0" w:color="auto"/>
                <w:left w:val="none" w:sz="0" w:space="0" w:color="auto"/>
                <w:bottom w:val="none" w:sz="0" w:space="0" w:color="auto"/>
                <w:right w:val="none" w:sz="0" w:space="0" w:color="auto"/>
              </w:divBdr>
            </w:div>
            <w:div w:id="592664672">
              <w:marLeft w:val="0"/>
              <w:marRight w:val="0"/>
              <w:marTop w:val="0"/>
              <w:marBottom w:val="0"/>
              <w:divBdr>
                <w:top w:val="none" w:sz="0" w:space="0" w:color="auto"/>
                <w:left w:val="none" w:sz="0" w:space="0" w:color="auto"/>
                <w:bottom w:val="none" w:sz="0" w:space="0" w:color="auto"/>
                <w:right w:val="none" w:sz="0" w:space="0" w:color="auto"/>
              </w:divBdr>
            </w:div>
            <w:div w:id="626282046">
              <w:marLeft w:val="0"/>
              <w:marRight w:val="0"/>
              <w:marTop w:val="0"/>
              <w:marBottom w:val="0"/>
              <w:divBdr>
                <w:top w:val="none" w:sz="0" w:space="0" w:color="auto"/>
                <w:left w:val="none" w:sz="0" w:space="0" w:color="auto"/>
                <w:bottom w:val="none" w:sz="0" w:space="0" w:color="auto"/>
                <w:right w:val="none" w:sz="0" w:space="0" w:color="auto"/>
              </w:divBdr>
            </w:div>
            <w:div w:id="769353750">
              <w:marLeft w:val="0"/>
              <w:marRight w:val="0"/>
              <w:marTop w:val="0"/>
              <w:marBottom w:val="0"/>
              <w:divBdr>
                <w:top w:val="none" w:sz="0" w:space="0" w:color="auto"/>
                <w:left w:val="none" w:sz="0" w:space="0" w:color="auto"/>
                <w:bottom w:val="none" w:sz="0" w:space="0" w:color="auto"/>
                <w:right w:val="none" w:sz="0" w:space="0" w:color="auto"/>
              </w:divBdr>
            </w:div>
            <w:div w:id="807938113">
              <w:marLeft w:val="0"/>
              <w:marRight w:val="0"/>
              <w:marTop w:val="0"/>
              <w:marBottom w:val="0"/>
              <w:divBdr>
                <w:top w:val="none" w:sz="0" w:space="0" w:color="auto"/>
                <w:left w:val="none" w:sz="0" w:space="0" w:color="auto"/>
                <w:bottom w:val="none" w:sz="0" w:space="0" w:color="auto"/>
                <w:right w:val="none" w:sz="0" w:space="0" w:color="auto"/>
              </w:divBdr>
            </w:div>
            <w:div w:id="808547442">
              <w:marLeft w:val="0"/>
              <w:marRight w:val="0"/>
              <w:marTop w:val="0"/>
              <w:marBottom w:val="0"/>
              <w:divBdr>
                <w:top w:val="none" w:sz="0" w:space="0" w:color="auto"/>
                <w:left w:val="none" w:sz="0" w:space="0" w:color="auto"/>
                <w:bottom w:val="none" w:sz="0" w:space="0" w:color="auto"/>
                <w:right w:val="none" w:sz="0" w:space="0" w:color="auto"/>
              </w:divBdr>
            </w:div>
            <w:div w:id="835801079">
              <w:marLeft w:val="0"/>
              <w:marRight w:val="0"/>
              <w:marTop w:val="0"/>
              <w:marBottom w:val="0"/>
              <w:divBdr>
                <w:top w:val="none" w:sz="0" w:space="0" w:color="auto"/>
                <w:left w:val="none" w:sz="0" w:space="0" w:color="auto"/>
                <w:bottom w:val="none" w:sz="0" w:space="0" w:color="auto"/>
                <w:right w:val="none" w:sz="0" w:space="0" w:color="auto"/>
              </w:divBdr>
            </w:div>
            <w:div w:id="865949235">
              <w:marLeft w:val="0"/>
              <w:marRight w:val="0"/>
              <w:marTop w:val="0"/>
              <w:marBottom w:val="0"/>
              <w:divBdr>
                <w:top w:val="none" w:sz="0" w:space="0" w:color="auto"/>
                <w:left w:val="none" w:sz="0" w:space="0" w:color="auto"/>
                <w:bottom w:val="none" w:sz="0" w:space="0" w:color="auto"/>
                <w:right w:val="none" w:sz="0" w:space="0" w:color="auto"/>
              </w:divBdr>
            </w:div>
            <w:div w:id="961958347">
              <w:marLeft w:val="0"/>
              <w:marRight w:val="0"/>
              <w:marTop w:val="0"/>
              <w:marBottom w:val="0"/>
              <w:divBdr>
                <w:top w:val="none" w:sz="0" w:space="0" w:color="auto"/>
                <w:left w:val="none" w:sz="0" w:space="0" w:color="auto"/>
                <w:bottom w:val="none" w:sz="0" w:space="0" w:color="auto"/>
                <w:right w:val="none" w:sz="0" w:space="0" w:color="auto"/>
              </w:divBdr>
            </w:div>
            <w:div w:id="1037317275">
              <w:marLeft w:val="0"/>
              <w:marRight w:val="0"/>
              <w:marTop w:val="0"/>
              <w:marBottom w:val="0"/>
              <w:divBdr>
                <w:top w:val="none" w:sz="0" w:space="0" w:color="auto"/>
                <w:left w:val="none" w:sz="0" w:space="0" w:color="auto"/>
                <w:bottom w:val="none" w:sz="0" w:space="0" w:color="auto"/>
                <w:right w:val="none" w:sz="0" w:space="0" w:color="auto"/>
              </w:divBdr>
            </w:div>
            <w:div w:id="1079718457">
              <w:marLeft w:val="0"/>
              <w:marRight w:val="0"/>
              <w:marTop w:val="0"/>
              <w:marBottom w:val="0"/>
              <w:divBdr>
                <w:top w:val="none" w:sz="0" w:space="0" w:color="auto"/>
                <w:left w:val="none" w:sz="0" w:space="0" w:color="auto"/>
                <w:bottom w:val="none" w:sz="0" w:space="0" w:color="auto"/>
                <w:right w:val="none" w:sz="0" w:space="0" w:color="auto"/>
              </w:divBdr>
            </w:div>
            <w:div w:id="1119834094">
              <w:marLeft w:val="0"/>
              <w:marRight w:val="0"/>
              <w:marTop w:val="0"/>
              <w:marBottom w:val="0"/>
              <w:divBdr>
                <w:top w:val="none" w:sz="0" w:space="0" w:color="auto"/>
                <w:left w:val="none" w:sz="0" w:space="0" w:color="auto"/>
                <w:bottom w:val="none" w:sz="0" w:space="0" w:color="auto"/>
                <w:right w:val="none" w:sz="0" w:space="0" w:color="auto"/>
              </w:divBdr>
            </w:div>
            <w:div w:id="1274094100">
              <w:marLeft w:val="0"/>
              <w:marRight w:val="0"/>
              <w:marTop w:val="0"/>
              <w:marBottom w:val="0"/>
              <w:divBdr>
                <w:top w:val="none" w:sz="0" w:space="0" w:color="auto"/>
                <w:left w:val="none" w:sz="0" w:space="0" w:color="auto"/>
                <w:bottom w:val="none" w:sz="0" w:space="0" w:color="auto"/>
                <w:right w:val="none" w:sz="0" w:space="0" w:color="auto"/>
              </w:divBdr>
            </w:div>
            <w:div w:id="1284462216">
              <w:marLeft w:val="0"/>
              <w:marRight w:val="0"/>
              <w:marTop w:val="0"/>
              <w:marBottom w:val="0"/>
              <w:divBdr>
                <w:top w:val="none" w:sz="0" w:space="0" w:color="auto"/>
                <w:left w:val="none" w:sz="0" w:space="0" w:color="auto"/>
                <w:bottom w:val="none" w:sz="0" w:space="0" w:color="auto"/>
                <w:right w:val="none" w:sz="0" w:space="0" w:color="auto"/>
              </w:divBdr>
            </w:div>
            <w:div w:id="1337540662">
              <w:marLeft w:val="0"/>
              <w:marRight w:val="0"/>
              <w:marTop w:val="0"/>
              <w:marBottom w:val="0"/>
              <w:divBdr>
                <w:top w:val="none" w:sz="0" w:space="0" w:color="auto"/>
                <w:left w:val="none" w:sz="0" w:space="0" w:color="auto"/>
                <w:bottom w:val="none" w:sz="0" w:space="0" w:color="auto"/>
                <w:right w:val="none" w:sz="0" w:space="0" w:color="auto"/>
              </w:divBdr>
            </w:div>
            <w:div w:id="1349791451">
              <w:marLeft w:val="0"/>
              <w:marRight w:val="0"/>
              <w:marTop w:val="0"/>
              <w:marBottom w:val="0"/>
              <w:divBdr>
                <w:top w:val="none" w:sz="0" w:space="0" w:color="auto"/>
                <w:left w:val="none" w:sz="0" w:space="0" w:color="auto"/>
                <w:bottom w:val="none" w:sz="0" w:space="0" w:color="auto"/>
                <w:right w:val="none" w:sz="0" w:space="0" w:color="auto"/>
              </w:divBdr>
            </w:div>
            <w:div w:id="1391617533">
              <w:marLeft w:val="0"/>
              <w:marRight w:val="0"/>
              <w:marTop w:val="0"/>
              <w:marBottom w:val="0"/>
              <w:divBdr>
                <w:top w:val="none" w:sz="0" w:space="0" w:color="auto"/>
                <w:left w:val="none" w:sz="0" w:space="0" w:color="auto"/>
                <w:bottom w:val="none" w:sz="0" w:space="0" w:color="auto"/>
                <w:right w:val="none" w:sz="0" w:space="0" w:color="auto"/>
              </w:divBdr>
            </w:div>
            <w:div w:id="1474909154">
              <w:marLeft w:val="0"/>
              <w:marRight w:val="0"/>
              <w:marTop w:val="0"/>
              <w:marBottom w:val="0"/>
              <w:divBdr>
                <w:top w:val="none" w:sz="0" w:space="0" w:color="auto"/>
                <w:left w:val="none" w:sz="0" w:space="0" w:color="auto"/>
                <w:bottom w:val="none" w:sz="0" w:space="0" w:color="auto"/>
                <w:right w:val="none" w:sz="0" w:space="0" w:color="auto"/>
              </w:divBdr>
            </w:div>
            <w:div w:id="1555892162">
              <w:marLeft w:val="0"/>
              <w:marRight w:val="0"/>
              <w:marTop w:val="0"/>
              <w:marBottom w:val="0"/>
              <w:divBdr>
                <w:top w:val="none" w:sz="0" w:space="0" w:color="auto"/>
                <w:left w:val="none" w:sz="0" w:space="0" w:color="auto"/>
                <w:bottom w:val="none" w:sz="0" w:space="0" w:color="auto"/>
                <w:right w:val="none" w:sz="0" w:space="0" w:color="auto"/>
              </w:divBdr>
            </w:div>
            <w:div w:id="1598518902">
              <w:marLeft w:val="0"/>
              <w:marRight w:val="0"/>
              <w:marTop w:val="0"/>
              <w:marBottom w:val="0"/>
              <w:divBdr>
                <w:top w:val="none" w:sz="0" w:space="0" w:color="auto"/>
                <w:left w:val="none" w:sz="0" w:space="0" w:color="auto"/>
                <w:bottom w:val="none" w:sz="0" w:space="0" w:color="auto"/>
                <w:right w:val="none" w:sz="0" w:space="0" w:color="auto"/>
              </w:divBdr>
            </w:div>
            <w:div w:id="1626539858">
              <w:marLeft w:val="0"/>
              <w:marRight w:val="0"/>
              <w:marTop w:val="0"/>
              <w:marBottom w:val="0"/>
              <w:divBdr>
                <w:top w:val="none" w:sz="0" w:space="0" w:color="auto"/>
                <w:left w:val="none" w:sz="0" w:space="0" w:color="auto"/>
                <w:bottom w:val="none" w:sz="0" w:space="0" w:color="auto"/>
                <w:right w:val="none" w:sz="0" w:space="0" w:color="auto"/>
              </w:divBdr>
            </w:div>
            <w:div w:id="1844005890">
              <w:marLeft w:val="0"/>
              <w:marRight w:val="0"/>
              <w:marTop w:val="0"/>
              <w:marBottom w:val="0"/>
              <w:divBdr>
                <w:top w:val="none" w:sz="0" w:space="0" w:color="auto"/>
                <w:left w:val="none" w:sz="0" w:space="0" w:color="auto"/>
                <w:bottom w:val="none" w:sz="0" w:space="0" w:color="auto"/>
                <w:right w:val="none" w:sz="0" w:space="0" w:color="auto"/>
              </w:divBdr>
            </w:div>
            <w:div w:id="1844009855">
              <w:marLeft w:val="0"/>
              <w:marRight w:val="0"/>
              <w:marTop w:val="0"/>
              <w:marBottom w:val="0"/>
              <w:divBdr>
                <w:top w:val="none" w:sz="0" w:space="0" w:color="auto"/>
                <w:left w:val="none" w:sz="0" w:space="0" w:color="auto"/>
                <w:bottom w:val="none" w:sz="0" w:space="0" w:color="auto"/>
                <w:right w:val="none" w:sz="0" w:space="0" w:color="auto"/>
              </w:divBdr>
            </w:div>
            <w:div w:id="19850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2407">
      <w:bodyDiv w:val="1"/>
      <w:marLeft w:val="0"/>
      <w:marRight w:val="0"/>
      <w:marTop w:val="0"/>
      <w:marBottom w:val="0"/>
      <w:divBdr>
        <w:top w:val="none" w:sz="0" w:space="0" w:color="auto"/>
        <w:left w:val="none" w:sz="0" w:space="0" w:color="auto"/>
        <w:bottom w:val="none" w:sz="0" w:space="0" w:color="auto"/>
        <w:right w:val="none" w:sz="0" w:space="0" w:color="auto"/>
      </w:divBdr>
    </w:div>
    <w:div w:id="933588445">
      <w:bodyDiv w:val="1"/>
      <w:marLeft w:val="0"/>
      <w:marRight w:val="0"/>
      <w:marTop w:val="0"/>
      <w:marBottom w:val="0"/>
      <w:divBdr>
        <w:top w:val="none" w:sz="0" w:space="0" w:color="auto"/>
        <w:left w:val="none" w:sz="0" w:space="0" w:color="auto"/>
        <w:bottom w:val="none" w:sz="0" w:space="0" w:color="auto"/>
        <w:right w:val="none" w:sz="0" w:space="0" w:color="auto"/>
      </w:divBdr>
    </w:div>
    <w:div w:id="939217324">
      <w:bodyDiv w:val="1"/>
      <w:marLeft w:val="0"/>
      <w:marRight w:val="0"/>
      <w:marTop w:val="0"/>
      <w:marBottom w:val="0"/>
      <w:divBdr>
        <w:top w:val="none" w:sz="0" w:space="0" w:color="auto"/>
        <w:left w:val="none" w:sz="0" w:space="0" w:color="auto"/>
        <w:bottom w:val="none" w:sz="0" w:space="0" w:color="auto"/>
        <w:right w:val="none" w:sz="0" w:space="0" w:color="auto"/>
      </w:divBdr>
    </w:div>
    <w:div w:id="943733841">
      <w:bodyDiv w:val="1"/>
      <w:marLeft w:val="0"/>
      <w:marRight w:val="0"/>
      <w:marTop w:val="0"/>
      <w:marBottom w:val="0"/>
      <w:divBdr>
        <w:top w:val="none" w:sz="0" w:space="0" w:color="auto"/>
        <w:left w:val="none" w:sz="0" w:space="0" w:color="auto"/>
        <w:bottom w:val="none" w:sz="0" w:space="0" w:color="auto"/>
        <w:right w:val="none" w:sz="0" w:space="0" w:color="auto"/>
      </w:divBdr>
    </w:div>
    <w:div w:id="947398088">
      <w:bodyDiv w:val="1"/>
      <w:marLeft w:val="0"/>
      <w:marRight w:val="0"/>
      <w:marTop w:val="0"/>
      <w:marBottom w:val="0"/>
      <w:divBdr>
        <w:top w:val="none" w:sz="0" w:space="0" w:color="auto"/>
        <w:left w:val="none" w:sz="0" w:space="0" w:color="auto"/>
        <w:bottom w:val="none" w:sz="0" w:space="0" w:color="auto"/>
        <w:right w:val="none" w:sz="0" w:space="0" w:color="auto"/>
      </w:divBdr>
    </w:div>
    <w:div w:id="950631619">
      <w:bodyDiv w:val="1"/>
      <w:marLeft w:val="0"/>
      <w:marRight w:val="0"/>
      <w:marTop w:val="0"/>
      <w:marBottom w:val="0"/>
      <w:divBdr>
        <w:top w:val="none" w:sz="0" w:space="0" w:color="auto"/>
        <w:left w:val="none" w:sz="0" w:space="0" w:color="auto"/>
        <w:bottom w:val="none" w:sz="0" w:space="0" w:color="auto"/>
        <w:right w:val="none" w:sz="0" w:space="0" w:color="auto"/>
      </w:divBdr>
      <w:divsChild>
        <w:div w:id="1624799138">
          <w:marLeft w:val="0"/>
          <w:marRight w:val="0"/>
          <w:marTop w:val="0"/>
          <w:marBottom w:val="0"/>
          <w:divBdr>
            <w:top w:val="none" w:sz="0" w:space="0" w:color="auto"/>
            <w:left w:val="none" w:sz="0" w:space="0" w:color="auto"/>
            <w:bottom w:val="none" w:sz="0" w:space="0" w:color="auto"/>
            <w:right w:val="none" w:sz="0" w:space="0" w:color="auto"/>
          </w:divBdr>
        </w:div>
      </w:divsChild>
    </w:div>
    <w:div w:id="980621566">
      <w:bodyDiv w:val="1"/>
      <w:marLeft w:val="0"/>
      <w:marRight w:val="0"/>
      <w:marTop w:val="0"/>
      <w:marBottom w:val="0"/>
      <w:divBdr>
        <w:top w:val="none" w:sz="0" w:space="0" w:color="auto"/>
        <w:left w:val="none" w:sz="0" w:space="0" w:color="auto"/>
        <w:bottom w:val="none" w:sz="0" w:space="0" w:color="auto"/>
        <w:right w:val="none" w:sz="0" w:space="0" w:color="auto"/>
      </w:divBdr>
    </w:div>
    <w:div w:id="1012101849">
      <w:bodyDiv w:val="1"/>
      <w:marLeft w:val="0"/>
      <w:marRight w:val="0"/>
      <w:marTop w:val="0"/>
      <w:marBottom w:val="0"/>
      <w:divBdr>
        <w:top w:val="none" w:sz="0" w:space="0" w:color="auto"/>
        <w:left w:val="none" w:sz="0" w:space="0" w:color="auto"/>
        <w:bottom w:val="none" w:sz="0" w:space="0" w:color="auto"/>
        <w:right w:val="none" w:sz="0" w:space="0" w:color="auto"/>
      </w:divBdr>
    </w:div>
    <w:div w:id="1031997200">
      <w:bodyDiv w:val="1"/>
      <w:marLeft w:val="0"/>
      <w:marRight w:val="0"/>
      <w:marTop w:val="0"/>
      <w:marBottom w:val="0"/>
      <w:divBdr>
        <w:top w:val="none" w:sz="0" w:space="0" w:color="auto"/>
        <w:left w:val="none" w:sz="0" w:space="0" w:color="auto"/>
        <w:bottom w:val="none" w:sz="0" w:space="0" w:color="auto"/>
        <w:right w:val="none" w:sz="0" w:space="0" w:color="auto"/>
      </w:divBdr>
      <w:divsChild>
        <w:div w:id="620723851">
          <w:marLeft w:val="0"/>
          <w:marRight w:val="0"/>
          <w:marTop w:val="0"/>
          <w:marBottom w:val="0"/>
          <w:divBdr>
            <w:top w:val="none" w:sz="0" w:space="0" w:color="auto"/>
            <w:left w:val="none" w:sz="0" w:space="0" w:color="auto"/>
            <w:bottom w:val="none" w:sz="0" w:space="0" w:color="auto"/>
            <w:right w:val="none" w:sz="0" w:space="0" w:color="auto"/>
          </w:divBdr>
        </w:div>
      </w:divsChild>
    </w:div>
    <w:div w:id="1033463231">
      <w:bodyDiv w:val="1"/>
      <w:marLeft w:val="0"/>
      <w:marRight w:val="0"/>
      <w:marTop w:val="0"/>
      <w:marBottom w:val="0"/>
      <w:divBdr>
        <w:top w:val="none" w:sz="0" w:space="0" w:color="auto"/>
        <w:left w:val="none" w:sz="0" w:space="0" w:color="auto"/>
        <w:bottom w:val="none" w:sz="0" w:space="0" w:color="auto"/>
        <w:right w:val="none" w:sz="0" w:space="0" w:color="auto"/>
      </w:divBdr>
      <w:divsChild>
        <w:div w:id="996760877">
          <w:marLeft w:val="0"/>
          <w:marRight w:val="0"/>
          <w:marTop w:val="0"/>
          <w:marBottom w:val="0"/>
          <w:divBdr>
            <w:top w:val="none" w:sz="0" w:space="0" w:color="auto"/>
            <w:left w:val="none" w:sz="0" w:space="0" w:color="auto"/>
            <w:bottom w:val="none" w:sz="0" w:space="0" w:color="auto"/>
            <w:right w:val="none" w:sz="0" w:space="0" w:color="auto"/>
          </w:divBdr>
          <w:divsChild>
            <w:div w:id="1617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650">
      <w:bodyDiv w:val="1"/>
      <w:marLeft w:val="0"/>
      <w:marRight w:val="0"/>
      <w:marTop w:val="0"/>
      <w:marBottom w:val="0"/>
      <w:divBdr>
        <w:top w:val="none" w:sz="0" w:space="0" w:color="auto"/>
        <w:left w:val="none" w:sz="0" w:space="0" w:color="auto"/>
        <w:bottom w:val="none" w:sz="0" w:space="0" w:color="auto"/>
        <w:right w:val="none" w:sz="0" w:space="0" w:color="auto"/>
      </w:divBdr>
    </w:div>
    <w:div w:id="1040201328">
      <w:bodyDiv w:val="1"/>
      <w:marLeft w:val="0"/>
      <w:marRight w:val="0"/>
      <w:marTop w:val="0"/>
      <w:marBottom w:val="0"/>
      <w:divBdr>
        <w:top w:val="none" w:sz="0" w:space="0" w:color="auto"/>
        <w:left w:val="none" w:sz="0" w:space="0" w:color="auto"/>
        <w:bottom w:val="none" w:sz="0" w:space="0" w:color="auto"/>
        <w:right w:val="none" w:sz="0" w:space="0" w:color="auto"/>
      </w:divBdr>
    </w:div>
    <w:div w:id="1059862905">
      <w:bodyDiv w:val="1"/>
      <w:marLeft w:val="0"/>
      <w:marRight w:val="0"/>
      <w:marTop w:val="0"/>
      <w:marBottom w:val="0"/>
      <w:divBdr>
        <w:top w:val="none" w:sz="0" w:space="0" w:color="auto"/>
        <w:left w:val="none" w:sz="0" w:space="0" w:color="auto"/>
        <w:bottom w:val="none" w:sz="0" w:space="0" w:color="auto"/>
        <w:right w:val="none" w:sz="0" w:space="0" w:color="auto"/>
      </w:divBdr>
      <w:divsChild>
        <w:div w:id="49815116">
          <w:marLeft w:val="0"/>
          <w:marRight w:val="0"/>
          <w:marTop w:val="0"/>
          <w:marBottom w:val="0"/>
          <w:divBdr>
            <w:top w:val="none" w:sz="0" w:space="0" w:color="auto"/>
            <w:left w:val="none" w:sz="0" w:space="0" w:color="auto"/>
            <w:bottom w:val="none" w:sz="0" w:space="0" w:color="auto"/>
            <w:right w:val="none" w:sz="0" w:space="0" w:color="auto"/>
          </w:divBdr>
        </w:div>
        <w:div w:id="769859616">
          <w:marLeft w:val="0"/>
          <w:marRight w:val="0"/>
          <w:marTop w:val="0"/>
          <w:marBottom w:val="0"/>
          <w:divBdr>
            <w:top w:val="none" w:sz="0" w:space="0" w:color="auto"/>
            <w:left w:val="none" w:sz="0" w:space="0" w:color="auto"/>
            <w:bottom w:val="none" w:sz="0" w:space="0" w:color="auto"/>
            <w:right w:val="none" w:sz="0" w:space="0" w:color="auto"/>
          </w:divBdr>
        </w:div>
      </w:divsChild>
    </w:div>
    <w:div w:id="1073351459">
      <w:bodyDiv w:val="1"/>
      <w:marLeft w:val="0"/>
      <w:marRight w:val="0"/>
      <w:marTop w:val="0"/>
      <w:marBottom w:val="0"/>
      <w:divBdr>
        <w:top w:val="none" w:sz="0" w:space="0" w:color="auto"/>
        <w:left w:val="none" w:sz="0" w:space="0" w:color="auto"/>
        <w:bottom w:val="none" w:sz="0" w:space="0" w:color="auto"/>
        <w:right w:val="none" w:sz="0" w:space="0" w:color="auto"/>
      </w:divBdr>
    </w:div>
    <w:div w:id="1084037297">
      <w:bodyDiv w:val="1"/>
      <w:marLeft w:val="0"/>
      <w:marRight w:val="0"/>
      <w:marTop w:val="0"/>
      <w:marBottom w:val="0"/>
      <w:divBdr>
        <w:top w:val="none" w:sz="0" w:space="0" w:color="auto"/>
        <w:left w:val="none" w:sz="0" w:space="0" w:color="auto"/>
        <w:bottom w:val="none" w:sz="0" w:space="0" w:color="auto"/>
        <w:right w:val="none" w:sz="0" w:space="0" w:color="auto"/>
      </w:divBdr>
      <w:divsChild>
        <w:div w:id="1493447025">
          <w:marLeft w:val="0"/>
          <w:marRight w:val="0"/>
          <w:marTop w:val="0"/>
          <w:marBottom w:val="0"/>
          <w:divBdr>
            <w:top w:val="none" w:sz="0" w:space="0" w:color="auto"/>
            <w:left w:val="none" w:sz="0" w:space="0" w:color="auto"/>
            <w:bottom w:val="none" w:sz="0" w:space="0" w:color="auto"/>
            <w:right w:val="none" w:sz="0" w:space="0" w:color="auto"/>
          </w:divBdr>
          <w:divsChild>
            <w:div w:id="11778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20534">
      <w:bodyDiv w:val="1"/>
      <w:marLeft w:val="0"/>
      <w:marRight w:val="0"/>
      <w:marTop w:val="0"/>
      <w:marBottom w:val="0"/>
      <w:divBdr>
        <w:top w:val="none" w:sz="0" w:space="0" w:color="auto"/>
        <w:left w:val="none" w:sz="0" w:space="0" w:color="auto"/>
        <w:bottom w:val="none" w:sz="0" w:space="0" w:color="auto"/>
        <w:right w:val="none" w:sz="0" w:space="0" w:color="auto"/>
      </w:divBdr>
      <w:divsChild>
        <w:div w:id="1954436053">
          <w:marLeft w:val="0"/>
          <w:marRight w:val="0"/>
          <w:marTop w:val="0"/>
          <w:marBottom w:val="0"/>
          <w:divBdr>
            <w:top w:val="none" w:sz="0" w:space="0" w:color="auto"/>
            <w:left w:val="none" w:sz="0" w:space="0" w:color="auto"/>
            <w:bottom w:val="none" w:sz="0" w:space="0" w:color="auto"/>
            <w:right w:val="none" w:sz="0" w:space="0" w:color="auto"/>
          </w:divBdr>
        </w:div>
      </w:divsChild>
    </w:div>
    <w:div w:id="1114440988">
      <w:bodyDiv w:val="1"/>
      <w:marLeft w:val="0"/>
      <w:marRight w:val="0"/>
      <w:marTop w:val="0"/>
      <w:marBottom w:val="0"/>
      <w:divBdr>
        <w:top w:val="none" w:sz="0" w:space="0" w:color="auto"/>
        <w:left w:val="none" w:sz="0" w:space="0" w:color="auto"/>
        <w:bottom w:val="none" w:sz="0" w:space="0" w:color="auto"/>
        <w:right w:val="none" w:sz="0" w:space="0" w:color="auto"/>
      </w:divBdr>
      <w:divsChild>
        <w:div w:id="19010917">
          <w:marLeft w:val="0"/>
          <w:marRight w:val="0"/>
          <w:marTop w:val="0"/>
          <w:marBottom w:val="0"/>
          <w:divBdr>
            <w:top w:val="none" w:sz="0" w:space="0" w:color="auto"/>
            <w:left w:val="none" w:sz="0" w:space="0" w:color="auto"/>
            <w:bottom w:val="none" w:sz="0" w:space="0" w:color="auto"/>
            <w:right w:val="none" w:sz="0" w:space="0" w:color="auto"/>
          </w:divBdr>
          <w:divsChild>
            <w:div w:id="136264043">
              <w:marLeft w:val="0"/>
              <w:marRight w:val="0"/>
              <w:marTop w:val="0"/>
              <w:marBottom w:val="0"/>
              <w:divBdr>
                <w:top w:val="none" w:sz="0" w:space="0" w:color="auto"/>
                <w:left w:val="none" w:sz="0" w:space="0" w:color="auto"/>
                <w:bottom w:val="none" w:sz="0" w:space="0" w:color="auto"/>
                <w:right w:val="none" w:sz="0" w:space="0" w:color="auto"/>
              </w:divBdr>
            </w:div>
            <w:div w:id="344334180">
              <w:marLeft w:val="0"/>
              <w:marRight w:val="0"/>
              <w:marTop w:val="0"/>
              <w:marBottom w:val="0"/>
              <w:divBdr>
                <w:top w:val="none" w:sz="0" w:space="0" w:color="auto"/>
                <w:left w:val="none" w:sz="0" w:space="0" w:color="auto"/>
                <w:bottom w:val="none" w:sz="0" w:space="0" w:color="auto"/>
                <w:right w:val="none" w:sz="0" w:space="0" w:color="auto"/>
              </w:divBdr>
            </w:div>
            <w:div w:id="345639957">
              <w:marLeft w:val="0"/>
              <w:marRight w:val="0"/>
              <w:marTop w:val="0"/>
              <w:marBottom w:val="0"/>
              <w:divBdr>
                <w:top w:val="none" w:sz="0" w:space="0" w:color="auto"/>
                <w:left w:val="none" w:sz="0" w:space="0" w:color="auto"/>
                <w:bottom w:val="none" w:sz="0" w:space="0" w:color="auto"/>
                <w:right w:val="none" w:sz="0" w:space="0" w:color="auto"/>
              </w:divBdr>
            </w:div>
            <w:div w:id="609162696">
              <w:marLeft w:val="0"/>
              <w:marRight w:val="0"/>
              <w:marTop w:val="0"/>
              <w:marBottom w:val="0"/>
              <w:divBdr>
                <w:top w:val="none" w:sz="0" w:space="0" w:color="auto"/>
                <w:left w:val="none" w:sz="0" w:space="0" w:color="auto"/>
                <w:bottom w:val="none" w:sz="0" w:space="0" w:color="auto"/>
                <w:right w:val="none" w:sz="0" w:space="0" w:color="auto"/>
              </w:divBdr>
            </w:div>
            <w:div w:id="649602238">
              <w:marLeft w:val="0"/>
              <w:marRight w:val="0"/>
              <w:marTop w:val="0"/>
              <w:marBottom w:val="0"/>
              <w:divBdr>
                <w:top w:val="none" w:sz="0" w:space="0" w:color="auto"/>
                <w:left w:val="none" w:sz="0" w:space="0" w:color="auto"/>
                <w:bottom w:val="none" w:sz="0" w:space="0" w:color="auto"/>
                <w:right w:val="none" w:sz="0" w:space="0" w:color="auto"/>
              </w:divBdr>
            </w:div>
            <w:div w:id="707875570">
              <w:marLeft w:val="0"/>
              <w:marRight w:val="0"/>
              <w:marTop w:val="0"/>
              <w:marBottom w:val="0"/>
              <w:divBdr>
                <w:top w:val="none" w:sz="0" w:space="0" w:color="auto"/>
                <w:left w:val="none" w:sz="0" w:space="0" w:color="auto"/>
                <w:bottom w:val="none" w:sz="0" w:space="0" w:color="auto"/>
                <w:right w:val="none" w:sz="0" w:space="0" w:color="auto"/>
              </w:divBdr>
            </w:div>
            <w:div w:id="763842251">
              <w:marLeft w:val="0"/>
              <w:marRight w:val="0"/>
              <w:marTop w:val="0"/>
              <w:marBottom w:val="0"/>
              <w:divBdr>
                <w:top w:val="none" w:sz="0" w:space="0" w:color="auto"/>
                <w:left w:val="none" w:sz="0" w:space="0" w:color="auto"/>
                <w:bottom w:val="none" w:sz="0" w:space="0" w:color="auto"/>
                <w:right w:val="none" w:sz="0" w:space="0" w:color="auto"/>
              </w:divBdr>
            </w:div>
            <w:div w:id="772479652">
              <w:marLeft w:val="0"/>
              <w:marRight w:val="0"/>
              <w:marTop w:val="0"/>
              <w:marBottom w:val="0"/>
              <w:divBdr>
                <w:top w:val="none" w:sz="0" w:space="0" w:color="auto"/>
                <w:left w:val="none" w:sz="0" w:space="0" w:color="auto"/>
                <w:bottom w:val="none" w:sz="0" w:space="0" w:color="auto"/>
                <w:right w:val="none" w:sz="0" w:space="0" w:color="auto"/>
              </w:divBdr>
            </w:div>
            <w:div w:id="932319889">
              <w:marLeft w:val="0"/>
              <w:marRight w:val="0"/>
              <w:marTop w:val="0"/>
              <w:marBottom w:val="0"/>
              <w:divBdr>
                <w:top w:val="none" w:sz="0" w:space="0" w:color="auto"/>
                <w:left w:val="none" w:sz="0" w:space="0" w:color="auto"/>
                <w:bottom w:val="none" w:sz="0" w:space="0" w:color="auto"/>
                <w:right w:val="none" w:sz="0" w:space="0" w:color="auto"/>
              </w:divBdr>
            </w:div>
            <w:div w:id="941106005">
              <w:marLeft w:val="0"/>
              <w:marRight w:val="0"/>
              <w:marTop w:val="0"/>
              <w:marBottom w:val="0"/>
              <w:divBdr>
                <w:top w:val="none" w:sz="0" w:space="0" w:color="auto"/>
                <w:left w:val="none" w:sz="0" w:space="0" w:color="auto"/>
                <w:bottom w:val="none" w:sz="0" w:space="0" w:color="auto"/>
                <w:right w:val="none" w:sz="0" w:space="0" w:color="auto"/>
              </w:divBdr>
            </w:div>
            <w:div w:id="1014305430">
              <w:marLeft w:val="0"/>
              <w:marRight w:val="0"/>
              <w:marTop w:val="0"/>
              <w:marBottom w:val="0"/>
              <w:divBdr>
                <w:top w:val="none" w:sz="0" w:space="0" w:color="auto"/>
                <w:left w:val="none" w:sz="0" w:space="0" w:color="auto"/>
                <w:bottom w:val="none" w:sz="0" w:space="0" w:color="auto"/>
                <w:right w:val="none" w:sz="0" w:space="0" w:color="auto"/>
              </w:divBdr>
            </w:div>
            <w:div w:id="1119226438">
              <w:marLeft w:val="0"/>
              <w:marRight w:val="0"/>
              <w:marTop w:val="0"/>
              <w:marBottom w:val="0"/>
              <w:divBdr>
                <w:top w:val="none" w:sz="0" w:space="0" w:color="auto"/>
                <w:left w:val="none" w:sz="0" w:space="0" w:color="auto"/>
                <w:bottom w:val="none" w:sz="0" w:space="0" w:color="auto"/>
                <w:right w:val="none" w:sz="0" w:space="0" w:color="auto"/>
              </w:divBdr>
            </w:div>
            <w:div w:id="1246497006">
              <w:marLeft w:val="0"/>
              <w:marRight w:val="0"/>
              <w:marTop w:val="0"/>
              <w:marBottom w:val="0"/>
              <w:divBdr>
                <w:top w:val="none" w:sz="0" w:space="0" w:color="auto"/>
                <w:left w:val="none" w:sz="0" w:space="0" w:color="auto"/>
                <w:bottom w:val="none" w:sz="0" w:space="0" w:color="auto"/>
                <w:right w:val="none" w:sz="0" w:space="0" w:color="auto"/>
              </w:divBdr>
            </w:div>
            <w:div w:id="1254780214">
              <w:marLeft w:val="0"/>
              <w:marRight w:val="0"/>
              <w:marTop w:val="0"/>
              <w:marBottom w:val="0"/>
              <w:divBdr>
                <w:top w:val="none" w:sz="0" w:space="0" w:color="auto"/>
                <w:left w:val="none" w:sz="0" w:space="0" w:color="auto"/>
                <w:bottom w:val="none" w:sz="0" w:space="0" w:color="auto"/>
                <w:right w:val="none" w:sz="0" w:space="0" w:color="auto"/>
              </w:divBdr>
            </w:div>
            <w:div w:id="1360278095">
              <w:marLeft w:val="0"/>
              <w:marRight w:val="0"/>
              <w:marTop w:val="0"/>
              <w:marBottom w:val="0"/>
              <w:divBdr>
                <w:top w:val="none" w:sz="0" w:space="0" w:color="auto"/>
                <w:left w:val="none" w:sz="0" w:space="0" w:color="auto"/>
                <w:bottom w:val="none" w:sz="0" w:space="0" w:color="auto"/>
                <w:right w:val="none" w:sz="0" w:space="0" w:color="auto"/>
              </w:divBdr>
            </w:div>
            <w:div w:id="1583955203">
              <w:marLeft w:val="0"/>
              <w:marRight w:val="0"/>
              <w:marTop w:val="0"/>
              <w:marBottom w:val="0"/>
              <w:divBdr>
                <w:top w:val="none" w:sz="0" w:space="0" w:color="auto"/>
                <w:left w:val="none" w:sz="0" w:space="0" w:color="auto"/>
                <w:bottom w:val="none" w:sz="0" w:space="0" w:color="auto"/>
                <w:right w:val="none" w:sz="0" w:space="0" w:color="auto"/>
              </w:divBdr>
            </w:div>
            <w:div w:id="18191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4576">
      <w:bodyDiv w:val="1"/>
      <w:marLeft w:val="0"/>
      <w:marRight w:val="0"/>
      <w:marTop w:val="0"/>
      <w:marBottom w:val="0"/>
      <w:divBdr>
        <w:top w:val="none" w:sz="0" w:space="0" w:color="auto"/>
        <w:left w:val="none" w:sz="0" w:space="0" w:color="auto"/>
        <w:bottom w:val="none" w:sz="0" w:space="0" w:color="auto"/>
        <w:right w:val="none" w:sz="0" w:space="0" w:color="auto"/>
      </w:divBdr>
    </w:div>
    <w:div w:id="1130250338">
      <w:bodyDiv w:val="1"/>
      <w:marLeft w:val="0"/>
      <w:marRight w:val="0"/>
      <w:marTop w:val="0"/>
      <w:marBottom w:val="0"/>
      <w:divBdr>
        <w:top w:val="none" w:sz="0" w:space="0" w:color="auto"/>
        <w:left w:val="none" w:sz="0" w:space="0" w:color="auto"/>
        <w:bottom w:val="none" w:sz="0" w:space="0" w:color="auto"/>
        <w:right w:val="none" w:sz="0" w:space="0" w:color="auto"/>
      </w:divBdr>
      <w:divsChild>
        <w:div w:id="720206898">
          <w:marLeft w:val="0"/>
          <w:marRight w:val="0"/>
          <w:marTop w:val="0"/>
          <w:marBottom w:val="0"/>
          <w:divBdr>
            <w:top w:val="none" w:sz="0" w:space="0" w:color="auto"/>
            <w:left w:val="none" w:sz="0" w:space="0" w:color="auto"/>
            <w:bottom w:val="none" w:sz="0" w:space="0" w:color="auto"/>
            <w:right w:val="none" w:sz="0" w:space="0" w:color="auto"/>
          </w:divBdr>
          <w:divsChild>
            <w:div w:id="374814900">
              <w:marLeft w:val="0"/>
              <w:marRight w:val="0"/>
              <w:marTop w:val="0"/>
              <w:marBottom w:val="0"/>
              <w:divBdr>
                <w:top w:val="none" w:sz="0" w:space="0" w:color="auto"/>
                <w:left w:val="none" w:sz="0" w:space="0" w:color="auto"/>
                <w:bottom w:val="none" w:sz="0" w:space="0" w:color="auto"/>
                <w:right w:val="none" w:sz="0" w:space="0" w:color="auto"/>
              </w:divBdr>
            </w:div>
            <w:div w:id="432671609">
              <w:marLeft w:val="0"/>
              <w:marRight w:val="0"/>
              <w:marTop w:val="0"/>
              <w:marBottom w:val="0"/>
              <w:divBdr>
                <w:top w:val="none" w:sz="0" w:space="0" w:color="auto"/>
                <w:left w:val="none" w:sz="0" w:space="0" w:color="auto"/>
                <w:bottom w:val="none" w:sz="0" w:space="0" w:color="auto"/>
                <w:right w:val="none" w:sz="0" w:space="0" w:color="auto"/>
              </w:divBdr>
            </w:div>
            <w:div w:id="499347798">
              <w:marLeft w:val="0"/>
              <w:marRight w:val="0"/>
              <w:marTop w:val="0"/>
              <w:marBottom w:val="0"/>
              <w:divBdr>
                <w:top w:val="none" w:sz="0" w:space="0" w:color="auto"/>
                <w:left w:val="none" w:sz="0" w:space="0" w:color="auto"/>
                <w:bottom w:val="none" w:sz="0" w:space="0" w:color="auto"/>
                <w:right w:val="none" w:sz="0" w:space="0" w:color="auto"/>
              </w:divBdr>
            </w:div>
            <w:div w:id="577709700">
              <w:marLeft w:val="0"/>
              <w:marRight w:val="0"/>
              <w:marTop w:val="0"/>
              <w:marBottom w:val="0"/>
              <w:divBdr>
                <w:top w:val="none" w:sz="0" w:space="0" w:color="auto"/>
                <w:left w:val="none" w:sz="0" w:space="0" w:color="auto"/>
                <w:bottom w:val="none" w:sz="0" w:space="0" w:color="auto"/>
                <w:right w:val="none" w:sz="0" w:space="0" w:color="auto"/>
              </w:divBdr>
            </w:div>
            <w:div w:id="1838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315">
      <w:bodyDiv w:val="1"/>
      <w:marLeft w:val="0"/>
      <w:marRight w:val="0"/>
      <w:marTop w:val="0"/>
      <w:marBottom w:val="0"/>
      <w:divBdr>
        <w:top w:val="none" w:sz="0" w:space="0" w:color="auto"/>
        <w:left w:val="none" w:sz="0" w:space="0" w:color="auto"/>
        <w:bottom w:val="none" w:sz="0" w:space="0" w:color="auto"/>
        <w:right w:val="none" w:sz="0" w:space="0" w:color="auto"/>
      </w:divBdr>
    </w:div>
    <w:div w:id="1143498375">
      <w:bodyDiv w:val="1"/>
      <w:marLeft w:val="0"/>
      <w:marRight w:val="0"/>
      <w:marTop w:val="0"/>
      <w:marBottom w:val="0"/>
      <w:divBdr>
        <w:top w:val="none" w:sz="0" w:space="0" w:color="auto"/>
        <w:left w:val="none" w:sz="0" w:space="0" w:color="auto"/>
        <w:bottom w:val="none" w:sz="0" w:space="0" w:color="auto"/>
        <w:right w:val="none" w:sz="0" w:space="0" w:color="auto"/>
      </w:divBdr>
      <w:divsChild>
        <w:div w:id="150760549">
          <w:marLeft w:val="0"/>
          <w:marRight w:val="0"/>
          <w:marTop w:val="0"/>
          <w:marBottom w:val="0"/>
          <w:divBdr>
            <w:top w:val="none" w:sz="0" w:space="0" w:color="auto"/>
            <w:left w:val="none" w:sz="0" w:space="0" w:color="auto"/>
            <w:bottom w:val="none" w:sz="0" w:space="0" w:color="auto"/>
            <w:right w:val="none" w:sz="0" w:space="0" w:color="auto"/>
          </w:divBdr>
        </w:div>
        <w:div w:id="165557055">
          <w:marLeft w:val="0"/>
          <w:marRight w:val="0"/>
          <w:marTop w:val="0"/>
          <w:marBottom w:val="0"/>
          <w:divBdr>
            <w:top w:val="none" w:sz="0" w:space="0" w:color="auto"/>
            <w:left w:val="none" w:sz="0" w:space="0" w:color="auto"/>
            <w:bottom w:val="none" w:sz="0" w:space="0" w:color="auto"/>
            <w:right w:val="none" w:sz="0" w:space="0" w:color="auto"/>
          </w:divBdr>
        </w:div>
        <w:div w:id="178859886">
          <w:marLeft w:val="0"/>
          <w:marRight w:val="0"/>
          <w:marTop w:val="0"/>
          <w:marBottom w:val="0"/>
          <w:divBdr>
            <w:top w:val="none" w:sz="0" w:space="0" w:color="auto"/>
            <w:left w:val="none" w:sz="0" w:space="0" w:color="auto"/>
            <w:bottom w:val="none" w:sz="0" w:space="0" w:color="auto"/>
            <w:right w:val="none" w:sz="0" w:space="0" w:color="auto"/>
          </w:divBdr>
        </w:div>
        <w:div w:id="189415008">
          <w:marLeft w:val="0"/>
          <w:marRight w:val="0"/>
          <w:marTop w:val="0"/>
          <w:marBottom w:val="0"/>
          <w:divBdr>
            <w:top w:val="none" w:sz="0" w:space="0" w:color="auto"/>
            <w:left w:val="none" w:sz="0" w:space="0" w:color="auto"/>
            <w:bottom w:val="none" w:sz="0" w:space="0" w:color="auto"/>
            <w:right w:val="none" w:sz="0" w:space="0" w:color="auto"/>
          </w:divBdr>
        </w:div>
        <w:div w:id="303315746">
          <w:marLeft w:val="0"/>
          <w:marRight w:val="0"/>
          <w:marTop w:val="0"/>
          <w:marBottom w:val="0"/>
          <w:divBdr>
            <w:top w:val="none" w:sz="0" w:space="0" w:color="auto"/>
            <w:left w:val="none" w:sz="0" w:space="0" w:color="auto"/>
            <w:bottom w:val="none" w:sz="0" w:space="0" w:color="auto"/>
            <w:right w:val="none" w:sz="0" w:space="0" w:color="auto"/>
          </w:divBdr>
        </w:div>
        <w:div w:id="315962839">
          <w:marLeft w:val="0"/>
          <w:marRight w:val="0"/>
          <w:marTop w:val="0"/>
          <w:marBottom w:val="0"/>
          <w:divBdr>
            <w:top w:val="none" w:sz="0" w:space="0" w:color="auto"/>
            <w:left w:val="none" w:sz="0" w:space="0" w:color="auto"/>
            <w:bottom w:val="none" w:sz="0" w:space="0" w:color="auto"/>
            <w:right w:val="none" w:sz="0" w:space="0" w:color="auto"/>
          </w:divBdr>
        </w:div>
        <w:div w:id="338969534">
          <w:marLeft w:val="0"/>
          <w:marRight w:val="0"/>
          <w:marTop w:val="0"/>
          <w:marBottom w:val="0"/>
          <w:divBdr>
            <w:top w:val="none" w:sz="0" w:space="0" w:color="auto"/>
            <w:left w:val="none" w:sz="0" w:space="0" w:color="auto"/>
            <w:bottom w:val="none" w:sz="0" w:space="0" w:color="auto"/>
            <w:right w:val="none" w:sz="0" w:space="0" w:color="auto"/>
          </w:divBdr>
        </w:div>
        <w:div w:id="440147324">
          <w:marLeft w:val="0"/>
          <w:marRight w:val="0"/>
          <w:marTop w:val="0"/>
          <w:marBottom w:val="0"/>
          <w:divBdr>
            <w:top w:val="none" w:sz="0" w:space="0" w:color="auto"/>
            <w:left w:val="none" w:sz="0" w:space="0" w:color="auto"/>
            <w:bottom w:val="none" w:sz="0" w:space="0" w:color="auto"/>
            <w:right w:val="none" w:sz="0" w:space="0" w:color="auto"/>
          </w:divBdr>
        </w:div>
        <w:div w:id="446126165">
          <w:marLeft w:val="0"/>
          <w:marRight w:val="0"/>
          <w:marTop w:val="0"/>
          <w:marBottom w:val="0"/>
          <w:divBdr>
            <w:top w:val="none" w:sz="0" w:space="0" w:color="auto"/>
            <w:left w:val="none" w:sz="0" w:space="0" w:color="auto"/>
            <w:bottom w:val="none" w:sz="0" w:space="0" w:color="auto"/>
            <w:right w:val="none" w:sz="0" w:space="0" w:color="auto"/>
          </w:divBdr>
        </w:div>
        <w:div w:id="502935282">
          <w:marLeft w:val="0"/>
          <w:marRight w:val="0"/>
          <w:marTop w:val="0"/>
          <w:marBottom w:val="0"/>
          <w:divBdr>
            <w:top w:val="none" w:sz="0" w:space="0" w:color="auto"/>
            <w:left w:val="none" w:sz="0" w:space="0" w:color="auto"/>
            <w:bottom w:val="none" w:sz="0" w:space="0" w:color="auto"/>
            <w:right w:val="none" w:sz="0" w:space="0" w:color="auto"/>
          </w:divBdr>
        </w:div>
        <w:div w:id="594830560">
          <w:marLeft w:val="0"/>
          <w:marRight w:val="0"/>
          <w:marTop w:val="0"/>
          <w:marBottom w:val="0"/>
          <w:divBdr>
            <w:top w:val="none" w:sz="0" w:space="0" w:color="auto"/>
            <w:left w:val="none" w:sz="0" w:space="0" w:color="auto"/>
            <w:bottom w:val="none" w:sz="0" w:space="0" w:color="auto"/>
            <w:right w:val="none" w:sz="0" w:space="0" w:color="auto"/>
          </w:divBdr>
        </w:div>
        <w:div w:id="657198766">
          <w:marLeft w:val="0"/>
          <w:marRight w:val="0"/>
          <w:marTop w:val="0"/>
          <w:marBottom w:val="0"/>
          <w:divBdr>
            <w:top w:val="none" w:sz="0" w:space="0" w:color="auto"/>
            <w:left w:val="none" w:sz="0" w:space="0" w:color="auto"/>
            <w:bottom w:val="none" w:sz="0" w:space="0" w:color="auto"/>
            <w:right w:val="none" w:sz="0" w:space="0" w:color="auto"/>
          </w:divBdr>
        </w:div>
        <w:div w:id="945884625">
          <w:marLeft w:val="0"/>
          <w:marRight w:val="0"/>
          <w:marTop w:val="0"/>
          <w:marBottom w:val="0"/>
          <w:divBdr>
            <w:top w:val="none" w:sz="0" w:space="0" w:color="auto"/>
            <w:left w:val="none" w:sz="0" w:space="0" w:color="auto"/>
            <w:bottom w:val="none" w:sz="0" w:space="0" w:color="auto"/>
            <w:right w:val="none" w:sz="0" w:space="0" w:color="auto"/>
          </w:divBdr>
        </w:div>
        <w:div w:id="978337929">
          <w:marLeft w:val="0"/>
          <w:marRight w:val="0"/>
          <w:marTop w:val="0"/>
          <w:marBottom w:val="0"/>
          <w:divBdr>
            <w:top w:val="none" w:sz="0" w:space="0" w:color="auto"/>
            <w:left w:val="none" w:sz="0" w:space="0" w:color="auto"/>
            <w:bottom w:val="none" w:sz="0" w:space="0" w:color="auto"/>
            <w:right w:val="none" w:sz="0" w:space="0" w:color="auto"/>
          </w:divBdr>
        </w:div>
        <w:div w:id="1207182415">
          <w:marLeft w:val="0"/>
          <w:marRight w:val="0"/>
          <w:marTop w:val="0"/>
          <w:marBottom w:val="0"/>
          <w:divBdr>
            <w:top w:val="none" w:sz="0" w:space="0" w:color="auto"/>
            <w:left w:val="none" w:sz="0" w:space="0" w:color="auto"/>
            <w:bottom w:val="none" w:sz="0" w:space="0" w:color="auto"/>
            <w:right w:val="none" w:sz="0" w:space="0" w:color="auto"/>
          </w:divBdr>
        </w:div>
        <w:div w:id="1261992139">
          <w:marLeft w:val="0"/>
          <w:marRight w:val="0"/>
          <w:marTop w:val="0"/>
          <w:marBottom w:val="0"/>
          <w:divBdr>
            <w:top w:val="none" w:sz="0" w:space="0" w:color="auto"/>
            <w:left w:val="none" w:sz="0" w:space="0" w:color="auto"/>
            <w:bottom w:val="none" w:sz="0" w:space="0" w:color="auto"/>
            <w:right w:val="none" w:sz="0" w:space="0" w:color="auto"/>
          </w:divBdr>
        </w:div>
        <w:div w:id="1387684810">
          <w:marLeft w:val="0"/>
          <w:marRight w:val="0"/>
          <w:marTop w:val="0"/>
          <w:marBottom w:val="0"/>
          <w:divBdr>
            <w:top w:val="none" w:sz="0" w:space="0" w:color="auto"/>
            <w:left w:val="none" w:sz="0" w:space="0" w:color="auto"/>
            <w:bottom w:val="none" w:sz="0" w:space="0" w:color="auto"/>
            <w:right w:val="none" w:sz="0" w:space="0" w:color="auto"/>
          </w:divBdr>
        </w:div>
        <w:div w:id="1397163298">
          <w:marLeft w:val="0"/>
          <w:marRight w:val="0"/>
          <w:marTop w:val="0"/>
          <w:marBottom w:val="0"/>
          <w:divBdr>
            <w:top w:val="none" w:sz="0" w:space="0" w:color="auto"/>
            <w:left w:val="none" w:sz="0" w:space="0" w:color="auto"/>
            <w:bottom w:val="none" w:sz="0" w:space="0" w:color="auto"/>
            <w:right w:val="none" w:sz="0" w:space="0" w:color="auto"/>
          </w:divBdr>
        </w:div>
        <w:div w:id="1500847511">
          <w:marLeft w:val="0"/>
          <w:marRight w:val="0"/>
          <w:marTop w:val="0"/>
          <w:marBottom w:val="0"/>
          <w:divBdr>
            <w:top w:val="none" w:sz="0" w:space="0" w:color="auto"/>
            <w:left w:val="none" w:sz="0" w:space="0" w:color="auto"/>
            <w:bottom w:val="none" w:sz="0" w:space="0" w:color="auto"/>
            <w:right w:val="none" w:sz="0" w:space="0" w:color="auto"/>
          </w:divBdr>
        </w:div>
        <w:div w:id="1574199495">
          <w:marLeft w:val="0"/>
          <w:marRight w:val="0"/>
          <w:marTop w:val="0"/>
          <w:marBottom w:val="0"/>
          <w:divBdr>
            <w:top w:val="none" w:sz="0" w:space="0" w:color="auto"/>
            <w:left w:val="none" w:sz="0" w:space="0" w:color="auto"/>
            <w:bottom w:val="none" w:sz="0" w:space="0" w:color="auto"/>
            <w:right w:val="none" w:sz="0" w:space="0" w:color="auto"/>
          </w:divBdr>
        </w:div>
        <w:div w:id="1777559371">
          <w:marLeft w:val="0"/>
          <w:marRight w:val="0"/>
          <w:marTop w:val="0"/>
          <w:marBottom w:val="0"/>
          <w:divBdr>
            <w:top w:val="none" w:sz="0" w:space="0" w:color="auto"/>
            <w:left w:val="none" w:sz="0" w:space="0" w:color="auto"/>
            <w:bottom w:val="none" w:sz="0" w:space="0" w:color="auto"/>
            <w:right w:val="none" w:sz="0" w:space="0" w:color="auto"/>
          </w:divBdr>
        </w:div>
        <w:div w:id="1783069912">
          <w:marLeft w:val="0"/>
          <w:marRight w:val="0"/>
          <w:marTop w:val="0"/>
          <w:marBottom w:val="0"/>
          <w:divBdr>
            <w:top w:val="none" w:sz="0" w:space="0" w:color="auto"/>
            <w:left w:val="none" w:sz="0" w:space="0" w:color="auto"/>
            <w:bottom w:val="none" w:sz="0" w:space="0" w:color="auto"/>
            <w:right w:val="none" w:sz="0" w:space="0" w:color="auto"/>
          </w:divBdr>
        </w:div>
        <w:div w:id="1783260621">
          <w:marLeft w:val="0"/>
          <w:marRight w:val="0"/>
          <w:marTop w:val="0"/>
          <w:marBottom w:val="0"/>
          <w:divBdr>
            <w:top w:val="none" w:sz="0" w:space="0" w:color="auto"/>
            <w:left w:val="none" w:sz="0" w:space="0" w:color="auto"/>
            <w:bottom w:val="none" w:sz="0" w:space="0" w:color="auto"/>
            <w:right w:val="none" w:sz="0" w:space="0" w:color="auto"/>
          </w:divBdr>
        </w:div>
        <w:div w:id="1825467010">
          <w:marLeft w:val="0"/>
          <w:marRight w:val="0"/>
          <w:marTop w:val="0"/>
          <w:marBottom w:val="0"/>
          <w:divBdr>
            <w:top w:val="none" w:sz="0" w:space="0" w:color="auto"/>
            <w:left w:val="none" w:sz="0" w:space="0" w:color="auto"/>
            <w:bottom w:val="none" w:sz="0" w:space="0" w:color="auto"/>
            <w:right w:val="none" w:sz="0" w:space="0" w:color="auto"/>
          </w:divBdr>
        </w:div>
        <w:div w:id="1854613059">
          <w:marLeft w:val="0"/>
          <w:marRight w:val="0"/>
          <w:marTop w:val="0"/>
          <w:marBottom w:val="0"/>
          <w:divBdr>
            <w:top w:val="none" w:sz="0" w:space="0" w:color="auto"/>
            <w:left w:val="none" w:sz="0" w:space="0" w:color="auto"/>
            <w:bottom w:val="none" w:sz="0" w:space="0" w:color="auto"/>
            <w:right w:val="none" w:sz="0" w:space="0" w:color="auto"/>
          </w:divBdr>
        </w:div>
        <w:div w:id="2005818542">
          <w:marLeft w:val="0"/>
          <w:marRight w:val="0"/>
          <w:marTop w:val="0"/>
          <w:marBottom w:val="0"/>
          <w:divBdr>
            <w:top w:val="none" w:sz="0" w:space="0" w:color="auto"/>
            <w:left w:val="none" w:sz="0" w:space="0" w:color="auto"/>
            <w:bottom w:val="none" w:sz="0" w:space="0" w:color="auto"/>
            <w:right w:val="none" w:sz="0" w:space="0" w:color="auto"/>
          </w:divBdr>
        </w:div>
        <w:div w:id="2121871325">
          <w:marLeft w:val="0"/>
          <w:marRight w:val="0"/>
          <w:marTop w:val="0"/>
          <w:marBottom w:val="0"/>
          <w:divBdr>
            <w:top w:val="none" w:sz="0" w:space="0" w:color="auto"/>
            <w:left w:val="none" w:sz="0" w:space="0" w:color="auto"/>
            <w:bottom w:val="none" w:sz="0" w:space="0" w:color="auto"/>
            <w:right w:val="none" w:sz="0" w:space="0" w:color="auto"/>
          </w:divBdr>
        </w:div>
        <w:div w:id="2137328981">
          <w:marLeft w:val="0"/>
          <w:marRight w:val="0"/>
          <w:marTop w:val="0"/>
          <w:marBottom w:val="0"/>
          <w:divBdr>
            <w:top w:val="none" w:sz="0" w:space="0" w:color="auto"/>
            <w:left w:val="none" w:sz="0" w:space="0" w:color="auto"/>
            <w:bottom w:val="none" w:sz="0" w:space="0" w:color="auto"/>
            <w:right w:val="none" w:sz="0" w:space="0" w:color="auto"/>
          </w:divBdr>
        </w:div>
        <w:div w:id="2142728087">
          <w:marLeft w:val="0"/>
          <w:marRight w:val="0"/>
          <w:marTop w:val="0"/>
          <w:marBottom w:val="0"/>
          <w:divBdr>
            <w:top w:val="none" w:sz="0" w:space="0" w:color="auto"/>
            <w:left w:val="none" w:sz="0" w:space="0" w:color="auto"/>
            <w:bottom w:val="none" w:sz="0" w:space="0" w:color="auto"/>
            <w:right w:val="none" w:sz="0" w:space="0" w:color="auto"/>
          </w:divBdr>
        </w:div>
      </w:divsChild>
    </w:div>
    <w:div w:id="1152403259">
      <w:bodyDiv w:val="1"/>
      <w:marLeft w:val="0"/>
      <w:marRight w:val="0"/>
      <w:marTop w:val="0"/>
      <w:marBottom w:val="0"/>
      <w:divBdr>
        <w:top w:val="none" w:sz="0" w:space="0" w:color="auto"/>
        <w:left w:val="none" w:sz="0" w:space="0" w:color="auto"/>
        <w:bottom w:val="none" w:sz="0" w:space="0" w:color="auto"/>
        <w:right w:val="none" w:sz="0" w:space="0" w:color="auto"/>
      </w:divBdr>
      <w:divsChild>
        <w:div w:id="1611739354">
          <w:marLeft w:val="0"/>
          <w:marRight w:val="0"/>
          <w:marTop w:val="0"/>
          <w:marBottom w:val="0"/>
          <w:divBdr>
            <w:top w:val="none" w:sz="0" w:space="0" w:color="auto"/>
            <w:left w:val="none" w:sz="0" w:space="0" w:color="auto"/>
            <w:bottom w:val="none" w:sz="0" w:space="0" w:color="auto"/>
            <w:right w:val="none" w:sz="0" w:space="0" w:color="auto"/>
          </w:divBdr>
          <w:divsChild>
            <w:div w:id="60101033">
              <w:marLeft w:val="0"/>
              <w:marRight w:val="0"/>
              <w:marTop w:val="0"/>
              <w:marBottom w:val="0"/>
              <w:divBdr>
                <w:top w:val="none" w:sz="0" w:space="0" w:color="auto"/>
                <w:left w:val="none" w:sz="0" w:space="0" w:color="auto"/>
                <w:bottom w:val="none" w:sz="0" w:space="0" w:color="auto"/>
                <w:right w:val="none" w:sz="0" w:space="0" w:color="auto"/>
              </w:divBdr>
            </w:div>
            <w:div w:id="180318244">
              <w:marLeft w:val="0"/>
              <w:marRight w:val="0"/>
              <w:marTop w:val="0"/>
              <w:marBottom w:val="0"/>
              <w:divBdr>
                <w:top w:val="none" w:sz="0" w:space="0" w:color="auto"/>
                <w:left w:val="none" w:sz="0" w:space="0" w:color="auto"/>
                <w:bottom w:val="none" w:sz="0" w:space="0" w:color="auto"/>
                <w:right w:val="none" w:sz="0" w:space="0" w:color="auto"/>
              </w:divBdr>
            </w:div>
            <w:div w:id="209922176">
              <w:marLeft w:val="0"/>
              <w:marRight w:val="0"/>
              <w:marTop w:val="0"/>
              <w:marBottom w:val="0"/>
              <w:divBdr>
                <w:top w:val="none" w:sz="0" w:space="0" w:color="auto"/>
                <w:left w:val="none" w:sz="0" w:space="0" w:color="auto"/>
                <w:bottom w:val="none" w:sz="0" w:space="0" w:color="auto"/>
                <w:right w:val="none" w:sz="0" w:space="0" w:color="auto"/>
              </w:divBdr>
            </w:div>
            <w:div w:id="326632904">
              <w:marLeft w:val="0"/>
              <w:marRight w:val="0"/>
              <w:marTop w:val="0"/>
              <w:marBottom w:val="0"/>
              <w:divBdr>
                <w:top w:val="none" w:sz="0" w:space="0" w:color="auto"/>
                <w:left w:val="none" w:sz="0" w:space="0" w:color="auto"/>
                <w:bottom w:val="none" w:sz="0" w:space="0" w:color="auto"/>
                <w:right w:val="none" w:sz="0" w:space="0" w:color="auto"/>
              </w:divBdr>
            </w:div>
            <w:div w:id="344291013">
              <w:marLeft w:val="0"/>
              <w:marRight w:val="0"/>
              <w:marTop w:val="0"/>
              <w:marBottom w:val="0"/>
              <w:divBdr>
                <w:top w:val="none" w:sz="0" w:space="0" w:color="auto"/>
                <w:left w:val="none" w:sz="0" w:space="0" w:color="auto"/>
                <w:bottom w:val="none" w:sz="0" w:space="0" w:color="auto"/>
                <w:right w:val="none" w:sz="0" w:space="0" w:color="auto"/>
              </w:divBdr>
            </w:div>
            <w:div w:id="352922491">
              <w:marLeft w:val="0"/>
              <w:marRight w:val="0"/>
              <w:marTop w:val="0"/>
              <w:marBottom w:val="0"/>
              <w:divBdr>
                <w:top w:val="none" w:sz="0" w:space="0" w:color="auto"/>
                <w:left w:val="none" w:sz="0" w:space="0" w:color="auto"/>
                <w:bottom w:val="none" w:sz="0" w:space="0" w:color="auto"/>
                <w:right w:val="none" w:sz="0" w:space="0" w:color="auto"/>
              </w:divBdr>
            </w:div>
            <w:div w:id="359817957">
              <w:marLeft w:val="0"/>
              <w:marRight w:val="0"/>
              <w:marTop w:val="0"/>
              <w:marBottom w:val="0"/>
              <w:divBdr>
                <w:top w:val="none" w:sz="0" w:space="0" w:color="auto"/>
                <w:left w:val="none" w:sz="0" w:space="0" w:color="auto"/>
                <w:bottom w:val="none" w:sz="0" w:space="0" w:color="auto"/>
                <w:right w:val="none" w:sz="0" w:space="0" w:color="auto"/>
              </w:divBdr>
            </w:div>
            <w:div w:id="364603042">
              <w:marLeft w:val="0"/>
              <w:marRight w:val="0"/>
              <w:marTop w:val="0"/>
              <w:marBottom w:val="0"/>
              <w:divBdr>
                <w:top w:val="none" w:sz="0" w:space="0" w:color="auto"/>
                <w:left w:val="none" w:sz="0" w:space="0" w:color="auto"/>
                <w:bottom w:val="none" w:sz="0" w:space="0" w:color="auto"/>
                <w:right w:val="none" w:sz="0" w:space="0" w:color="auto"/>
              </w:divBdr>
            </w:div>
            <w:div w:id="448091789">
              <w:marLeft w:val="0"/>
              <w:marRight w:val="0"/>
              <w:marTop w:val="0"/>
              <w:marBottom w:val="0"/>
              <w:divBdr>
                <w:top w:val="none" w:sz="0" w:space="0" w:color="auto"/>
                <w:left w:val="none" w:sz="0" w:space="0" w:color="auto"/>
                <w:bottom w:val="none" w:sz="0" w:space="0" w:color="auto"/>
                <w:right w:val="none" w:sz="0" w:space="0" w:color="auto"/>
              </w:divBdr>
            </w:div>
            <w:div w:id="524439986">
              <w:marLeft w:val="0"/>
              <w:marRight w:val="0"/>
              <w:marTop w:val="0"/>
              <w:marBottom w:val="0"/>
              <w:divBdr>
                <w:top w:val="none" w:sz="0" w:space="0" w:color="auto"/>
                <w:left w:val="none" w:sz="0" w:space="0" w:color="auto"/>
                <w:bottom w:val="none" w:sz="0" w:space="0" w:color="auto"/>
                <w:right w:val="none" w:sz="0" w:space="0" w:color="auto"/>
              </w:divBdr>
            </w:div>
            <w:div w:id="597448864">
              <w:marLeft w:val="0"/>
              <w:marRight w:val="0"/>
              <w:marTop w:val="0"/>
              <w:marBottom w:val="0"/>
              <w:divBdr>
                <w:top w:val="none" w:sz="0" w:space="0" w:color="auto"/>
                <w:left w:val="none" w:sz="0" w:space="0" w:color="auto"/>
                <w:bottom w:val="none" w:sz="0" w:space="0" w:color="auto"/>
                <w:right w:val="none" w:sz="0" w:space="0" w:color="auto"/>
              </w:divBdr>
            </w:div>
            <w:div w:id="621619368">
              <w:marLeft w:val="0"/>
              <w:marRight w:val="0"/>
              <w:marTop w:val="0"/>
              <w:marBottom w:val="0"/>
              <w:divBdr>
                <w:top w:val="none" w:sz="0" w:space="0" w:color="auto"/>
                <w:left w:val="none" w:sz="0" w:space="0" w:color="auto"/>
                <w:bottom w:val="none" w:sz="0" w:space="0" w:color="auto"/>
                <w:right w:val="none" w:sz="0" w:space="0" w:color="auto"/>
              </w:divBdr>
            </w:div>
            <w:div w:id="639069801">
              <w:marLeft w:val="0"/>
              <w:marRight w:val="0"/>
              <w:marTop w:val="0"/>
              <w:marBottom w:val="0"/>
              <w:divBdr>
                <w:top w:val="none" w:sz="0" w:space="0" w:color="auto"/>
                <w:left w:val="none" w:sz="0" w:space="0" w:color="auto"/>
                <w:bottom w:val="none" w:sz="0" w:space="0" w:color="auto"/>
                <w:right w:val="none" w:sz="0" w:space="0" w:color="auto"/>
              </w:divBdr>
            </w:div>
            <w:div w:id="673537088">
              <w:marLeft w:val="0"/>
              <w:marRight w:val="0"/>
              <w:marTop w:val="0"/>
              <w:marBottom w:val="0"/>
              <w:divBdr>
                <w:top w:val="none" w:sz="0" w:space="0" w:color="auto"/>
                <w:left w:val="none" w:sz="0" w:space="0" w:color="auto"/>
                <w:bottom w:val="none" w:sz="0" w:space="0" w:color="auto"/>
                <w:right w:val="none" w:sz="0" w:space="0" w:color="auto"/>
              </w:divBdr>
            </w:div>
            <w:div w:id="677468271">
              <w:marLeft w:val="0"/>
              <w:marRight w:val="0"/>
              <w:marTop w:val="0"/>
              <w:marBottom w:val="0"/>
              <w:divBdr>
                <w:top w:val="none" w:sz="0" w:space="0" w:color="auto"/>
                <w:left w:val="none" w:sz="0" w:space="0" w:color="auto"/>
                <w:bottom w:val="none" w:sz="0" w:space="0" w:color="auto"/>
                <w:right w:val="none" w:sz="0" w:space="0" w:color="auto"/>
              </w:divBdr>
            </w:div>
            <w:div w:id="729570943">
              <w:marLeft w:val="0"/>
              <w:marRight w:val="0"/>
              <w:marTop w:val="0"/>
              <w:marBottom w:val="0"/>
              <w:divBdr>
                <w:top w:val="none" w:sz="0" w:space="0" w:color="auto"/>
                <w:left w:val="none" w:sz="0" w:space="0" w:color="auto"/>
                <w:bottom w:val="none" w:sz="0" w:space="0" w:color="auto"/>
                <w:right w:val="none" w:sz="0" w:space="0" w:color="auto"/>
              </w:divBdr>
            </w:div>
            <w:div w:id="777338767">
              <w:marLeft w:val="0"/>
              <w:marRight w:val="0"/>
              <w:marTop w:val="0"/>
              <w:marBottom w:val="0"/>
              <w:divBdr>
                <w:top w:val="none" w:sz="0" w:space="0" w:color="auto"/>
                <w:left w:val="none" w:sz="0" w:space="0" w:color="auto"/>
                <w:bottom w:val="none" w:sz="0" w:space="0" w:color="auto"/>
                <w:right w:val="none" w:sz="0" w:space="0" w:color="auto"/>
              </w:divBdr>
            </w:div>
            <w:div w:id="784731589">
              <w:marLeft w:val="0"/>
              <w:marRight w:val="0"/>
              <w:marTop w:val="0"/>
              <w:marBottom w:val="0"/>
              <w:divBdr>
                <w:top w:val="none" w:sz="0" w:space="0" w:color="auto"/>
                <w:left w:val="none" w:sz="0" w:space="0" w:color="auto"/>
                <w:bottom w:val="none" w:sz="0" w:space="0" w:color="auto"/>
                <w:right w:val="none" w:sz="0" w:space="0" w:color="auto"/>
              </w:divBdr>
            </w:div>
            <w:div w:id="794254974">
              <w:marLeft w:val="0"/>
              <w:marRight w:val="0"/>
              <w:marTop w:val="0"/>
              <w:marBottom w:val="0"/>
              <w:divBdr>
                <w:top w:val="none" w:sz="0" w:space="0" w:color="auto"/>
                <w:left w:val="none" w:sz="0" w:space="0" w:color="auto"/>
                <w:bottom w:val="none" w:sz="0" w:space="0" w:color="auto"/>
                <w:right w:val="none" w:sz="0" w:space="0" w:color="auto"/>
              </w:divBdr>
            </w:div>
            <w:div w:id="887499475">
              <w:marLeft w:val="0"/>
              <w:marRight w:val="0"/>
              <w:marTop w:val="0"/>
              <w:marBottom w:val="0"/>
              <w:divBdr>
                <w:top w:val="none" w:sz="0" w:space="0" w:color="auto"/>
                <w:left w:val="none" w:sz="0" w:space="0" w:color="auto"/>
                <w:bottom w:val="none" w:sz="0" w:space="0" w:color="auto"/>
                <w:right w:val="none" w:sz="0" w:space="0" w:color="auto"/>
              </w:divBdr>
            </w:div>
            <w:div w:id="965542730">
              <w:marLeft w:val="0"/>
              <w:marRight w:val="0"/>
              <w:marTop w:val="0"/>
              <w:marBottom w:val="0"/>
              <w:divBdr>
                <w:top w:val="none" w:sz="0" w:space="0" w:color="auto"/>
                <w:left w:val="none" w:sz="0" w:space="0" w:color="auto"/>
                <w:bottom w:val="none" w:sz="0" w:space="0" w:color="auto"/>
                <w:right w:val="none" w:sz="0" w:space="0" w:color="auto"/>
              </w:divBdr>
            </w:div>
            <w:div w:id="966668883">
              <w:marLeft w:val="0"/>
              <w:marRight w:val="0"/>
              <w:marTop w:val="0"/>
              <w:marBottom w:val="0"/>
              <w:divBdr>
                <w:top w:val="none" w:sz="0" w:space="0" w:color="auto"/>
                <w:left w:val="none" w:sz="0" w:space="0" w:color="auto"/>
                <w:bottom w:val="none" w:sz="0" w:space="0" w:color="auto"/>
                <w:right w:val="none" w:sz="0" w:space="0" w:color="auto"/>
              </w:divBdr>
            </w:div>
            <w:div w:id="977034198">
              <w:marLeft w:val="0"/>
              <w:marRight w:val="0"/>
              <w:marTop w:val="0"/>
              <w:marBottom w:val="0"/>
              <w:divBdr>
                <w:top w:val="none" w:sz="0" w:space="0" w:color="auto"/>
                <w:left w:val="none" w:sz="0" w:space="0" w:color="auto"/>
                <w:bottom w:val="none" w:sz="0" w:space="0" w:color="auto"/>
                <w:right w:val="none" w:sz="0" w:space="0" w:color="auto"/>
              </w:divBdr>
            </w:div>
            <w:div w:id="985865605">
              <w:marLeft w:val="0"/>
              <w:marRight w:val="0"/>
              <w:marTop w:val="0"/>
              <w:marBottom w:val="0"/>
              <w:divBdr>
                <w:top w:val="none" w:sz="0" w:space="0" w:color="auto"/>
                <w:left w:val="none" w:sz="0" w:space="0" w:color="auto"/>
                <w:bottom w:val="none" w:sz="0" w:space="0" w:color="auto"/>
                <w:right w:val="none" w:sz="0" w:space="0" w:color="auto"/>
              </w:divBdr>
            </w:div>
            <w:div w:id="987827884">
              <w:marLeft w:val="0"/>
              <w:marRight w:val="0"/>
              <w:marTop w:val="0"/>
              <w:marBottom w:val="0"/>
              <w:divBdr>
                <w:top w:val="none" w:sz="0" w:space="0" w:color="auto"/>
                <w:left w:val="none" w:sz="0" w:space="0" w:color="auto"/>
                <w:bottom w:val="none" w:sz="0" w:space="0" w:color="auto"/>
                <w:right w:val="none" w:sz="0" w:space="0" w:color="auto"/>
              </w:divBdr>
            </w:div>
            <w:div w:id="1075708545">
              <w:marLeft w:val="0"/>
              <w:marRight w:val="0"/>
              <w:marTop w:val="0"/>
              <w:marBottom w:val="0"/>
              <w:divBdr>
                <w:top w:val="none" w:sz="0" w:space="0" w:color="auto"/>
                <w:left w:val="none" w:sz="0" w:space="0" w:color="auto"/>
                <w:bottom w:val="none" w:sz="0" w:space="0" w:color="auto"/>
                <w:right w:val="none" w:sz="0" w:space="0" w:color="auto"/>
              </w:divBdr>
            </w:div>
            <w:div w:id="1172375093">
              <w:marLeft w:val="0"/>
              <w:marRight w:val="0"/>
              <w:marTop w:val="0"/>
              <w:marBottom w:val="0"/>
              <w:divBdr>
                <w:top w:val="none" w:sz="0" w:space="0" w:color="auto"/>
                <w:left w:val="none" w:sz="0" w:space="0" w:color="auto"/>
                <w:bottom w:val="none" w:sz="0" w:space="0" w:color="auto"/>
                <w:right w:val="none" w:sz="0" w:space="0" w:color="auto"/>
              </w:divBdr>
            </w:div>
            <w:div w:id="1236164584">
              <w:marLeft w:val="0"/>
              <w:marRight w:val="0"/>
              <w:marTop w:val="0"/>
              <w:marBottom w:val="0"/>
              <w:divBdr>
                <w:top w:val="none" w:sz="0" w:space="0" w:color="auto"/>
                <w:left w:val="none" w:sz="0" w:space="0" w:color="auto"/>
                <w:bottom w:val="none" w:sz="0" w:space="0" w:color="auto"/>
                <w:right w:val="none" w:sz="0" w:space="0" w:color="auto"/>
              </w:divBdr>
            </w:div>
            <w:div w:id="1240946343">
              <w:marLeft w:val="0"/>
              <w:marRight w:val="0"/>
              <w:marTop w:val="0"/>
              <w:marBottom w:val="0"/>
              <w:divBdr>
                <w:top w:val="none" w:sz="0" w:space="0" w:color="auto"/>
                <w:left w:val="none" w:sz="0" w:space="0" w:color="auto"/>
                <w:bottom w:val="none" w:sz="0" w:space="0" w:color="auto"/>
                <w:right w:val="none" w:sz="0" w:space="0" w:color="auto"/>
              </w:divBdr>
            </w:div>
            <w:div w:id="1391346026">
              <w:marLeft w:val="0"/>
              <w:marRight w:val="0"/>
              <w:marTop w:val="0"/>
              <w:marBottom w:val="0"/>
              <w:divBdr>
                <w:top w:val="none" w:sz="0" w:space="0" w:color="auto"/>
                <w:left w:val="none" w:sz="0" w:space="0" w:color="auto"/>
                <w:bottom w:val="none" w:sz="0" w:space="0" w:color="auto"/>
                <w:right w:val="none" w:sz="0" w:space="0" w:color="auto"/>
              </w:divBdr>
            </w:div>
            <w:div w:id="1395662774">
              <w:marLeft w:val="0"/>
              <w:marRight w:val="0"/>
              <w:marTop w:val="0"/>
              <w:marBottom w:val="0"/>
              <w:divBdr>
                <w:top w:val="none" w:sz="0" w:space="0" w:color="auto"/>
                <w:left w:val="none" w:sz="0" w:space="0" w:color="auto"/>
                <w:bottom w:val="none" w:sz="0" w:space="0" w:color="auto"/>
                <w:right w:val="none" w:sz="0" w:space="0" w:color="auto"/>
              </w:divBdr>
            </w:div>
            <w:div w:id="1610579017">
              <w:marLeft w:val="0"/>
              <w:marRight w:val="0"/>
              <w:marTop w:val="0"/>
              <w:marBottom w:val="0"/>
              <w:divBdr>
                <w:top w:val="none" w:sz="0" w:space="0" w:color="auto"/>
                <w:left w:val="none" w:sz="0" w:space="0" w:color="auto"/>
                <w:bottom w:val="none" w:sz="0" w:space="0" w:color="auto"/>
                <w:right w:val="none" w:sz="0" w:space="0" w:color="auto"/>
              </w:divBdr>
            </w:div>
            <w:div w:id="1746688691">
              <w:marLeft w:val="0"/>
              <w:marRight w:val="0"/>
              <w:marTop w:val="0"/>
              <w:marBottom w:val="0"/>
              <w:divBdr>
                <w:top w:val="none" w:sz="0" w:space="0" w:color="auto"/>
                <w:left w:val="none" w:sz="0" w:space="0" w:color="auto"/>
                <w:bottom w:val="none" w:sz="0" w:space="0" w:color="auto"/>
                <w:right w:val="none" w:sz="0" w:space="0" w:color="auto"/>
              </w:divBdr>
            </w:div>
            <w:div w:id="1826438180">
              <w:marLeft w:val="0"/>
              <w:marRight w:val="0"/>
              <w:marTop w:val="0"/>
              <w:marBottom w:val="0"/>
              <w:divBdr>
                <w:top w:val="none" w:sz="0" w:space="0" w:color="auto"/>
                <w:left w:val="none" w:sz="0" w:space="0" w:color="auto"/>
                <w:bottom w:val="none" w:sz="0" w:space="0" w:color="auto"/>
                <w:right w:val="none" w:sz="0" w:space="0" w:color="auto"/>
              </w:divBdr>
            </w:div>
            <w:div w:id="1937593366">
              <w:marLeft w:val="0"/>
              <w:marRight w:val="0"/>
              <w:marTop w:val="0"/>
              <w:marBottom w:val="0"/>
              <w:divBdr>
                <w:top w:val="none" w:sz="0" w:space="0" w:color="auto"/>
                <w:left w:val="none" w:sz="0" w:space="0" w:color="auto"/>
                <w:bottom w:val="none" w:sz="0" w:space="0" w:color="auto"/>
                <w:right w:val="none" w:sz="0" w:space="0" w:color="auto"/>
              </w:divBdr>
            </w:div>
            <w:div w:id="1955475497">
              <w:marLeft w:val="0"/>
              <w:marRight w:val="0"/>
              <w:marTop w:val="0"/>
              <w:marBottom w:val="0"/>
              <w:divBdr>
                <w:top w:val="none" w:sz="0" w:space="0" w:color="auto"/>
                <w:left w:val="none" w:sz="0" w:space="0" w:color="auto"/>
                <w:bottom w:val="none" w:sz="0" w:space="0" w:color="auto"/>
                <w:right w:val="none" w:sz="0" w:space="0" w:color="auto"/>
              </w:divBdr>
            </w:div>
            <w:div w:id="2021276355">
              <w:marLeft w:val="0"/>
              <w:marRight w:val="0"/>
              <w:marTop w:val="0"/>
              <w:marBottom w:val="0"/>
              <w:divBdr>
                <w:top w:val="none" w:sz="0" w:space="0" w:color="auto"/>
                <w:left w:val="none" w:sz="0" w:space="0" w:color="auto"/>
                <w:bottom w:val="none" w:sz="0" w:space="0" w:color="auto"/>
                <w:right w:val="none" w:sz="0" w:space="0" w:color="auto"/>
              </w:divBdr>
            </w:div>
            <w:div w:id="2024934738">
              <w:marLeft w:val="0"/>
              <w:marRight w:val="0"/>
              <w:marTop w:val="0"/>
              <w:marBottom w:val="0"/>
              <w:divBdr>
                <w:top w:val="none" w:sz="0" w:space="0" w:color="auto"/>
                <w:left w:val="none" w:sz="0" w:space="0" w:color="auto"/>
                <w:bottom w:val="none" w:sz="0" w:space="0" w:color="auto"/>
                <w:right w:val="none" w:sz="0" w:space="0" w:color="auto"/>
              </w:divBdr>
            </w:div>
            <w:div w:id="2116753874">
              <w:marLeft w:val="0"/>
              <w:marRight w:val="0"/>
              <w:marTop w:val="0"/>
              <w:marBottom w:val="0"/>
              <w:divBdr>
                <w:top w:val="none" w:sz="0" w:space="0" w:color="auto"/>
                <w:left w:val="none" w:sz="0" w:space="0" w:color="auto"/>
                <w:bottom w:val="none" w:sz="0" w:space="0" w:color="auto"/>
                <w:right w:val="none" w:sz="0" w:space="0" w:color="auto"/>
              </w:divBdr>
            </w:div>
            <w:div w:id="2120948650">
              <w:marLeft w:val="0"/>
              <w:marRight w:val="0"/>
              <w:marTop w:val="0"/>
              <w:marBottom w:val="0"/>
              <w:divBdr>
                <w:top w:val="none" w:sz="0" w:space="0" w:color="auto"/>
                <w:left w:val="none" w:sz="0" w:space="0" w:color="auto"/>
                <w:bottom w:val="none" w:sz="0" w:space="0" w:color="auto"/>
                <w:right w:val="none" w:sz="0" w:space="0" w:color="auto"/>
              </w:divBdr>
            </w:div>
            <w:div w:id="2121947098">
              <w:marLeft w:val="0"/>
              <w:marRight w:val="0"/>
              <w:marTop w:val="0"/>
              <w:marBottom w:val="0"/>
              <w:divBdr>
                <w:top w:val="none" w:sz="0" w:space="0" w:color="auto"/>
                <w:left w:val="none" w:sz="0" w:space="0" w:color="auto"/>
                <w:bottom w:val="none" w:sz="0" w:space="0" w:color="auto"/>
                <w:right w:val="none" w:sz="0" w:space="0" w:color="auto"/>
              </w:divBdr>
            </w:div>
            <w:div w:id="21221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614">
      <w:bodyDiv w:val="1"/>
      <w:marLeft w:val="0"/>
      <w:marRight w:val="0"/>
      <w:marTop w:val="0"/>
      <w:marBottom w:val="0"/>
      <w:divBdr>
        <w:top w:val="none" w:sz="0" w:space="0" w:color="auto"/>
        <w:left w:val="none" w:sz="0" w:space="0" w:color="auto"/>
        <w:bottom w:val="none" w:sz="0" w:space="0" w:color="auto"/>
        <w:right w:val="none" w:sz="0" w:space="0" w:color="auto"/>
      </w:divBdr>
    </w:div>
    <w:div w:id="1202790355">
      <w:bodyDiv w:val="1"/>
      <w:marLeft w:val="0"/>
      <w:marRight w:val="0"/>
      <w:marTop w:val="0"/>
      <w:marBottom w:val="0"/>
      <w:divBdr>
        <w:top w:val="none" w:sz="0" w:space="0" w:color="auto"/>
        <w:left w:val="none" w:sz="0" w:space="0" w:color="auto"/>
        <w:bottom w:val="none" w:sz="0" w:space="0" w:color="auto"/>
        <w:right w:val="none" w:sz="0" w:space="0" w:color="auto"/>
      </w:divBdr>
      <w:divsChild>
        <w:div w:id="645403064">
          <w:marLeft w:val="0"/>
          <w:marRight w:val="0"/>
          <w:marTop w:val="0"/>
          <w:marBottom w:val="0"/>
          <w:divBdr>
            <w:top w:val="none" w:sz="0" w:space="0" w:color="auto"/>
            <w:left w:val="none" w:sz="0" w:space="0" w:color="auto"/>
            <w:bottom w:val="none" w:sz="0" w:space="0" w:color="auto"/>
            <w:right w:val="none" w:sz="0" w:space="0" w:color="auto"/>
          </w:divBdr>
          <w:divsChild>
            <w:div w:id="99491670">
              <w:marLeft w:val="0"/>
              <w:marRight w:val="0"/>
              <w:marTop w:val="0"/>
              <w:marBottom w:val="0"/>
              <w:divBdr>
                <w:top w:val="none" w:sz="0" w:space="0" w:color="auto"/>
                <w:left w:val="none" w:sz="0" w:space="0" w:color="auto"/>
                <w:bottom w:val="none" w:sz="0" w:space="0" w:color="auto"/>
                <w:right w:val="none" w:sz="0" w:space="0" w:color="auto"/>
              </w:divBdr>
            </w:div>
            <w:div w:id="108625727">
              <w:marLeft w:val="0"/>
              <w:marRight w:val="0"/>
              <w:marTop w:val="0"/>
              <w:marBottom w:val="0"/>
              <w:divBdr>
                <w:top w:val="none" w:sz="0" w:space="0" w:color="auto"/>
                <w:left w:val="none" w:sz="0" w:space="0" w:color="auto"/>
                <w:bottom w:val="none" w:sz="0" w:space="0" w:color="auto"/>
                <w:right w:val="none" w:sz="0" w:space="0" w:color="auto"/>
              </w:divBdr>
            </w:div>
            <w:div w:id="161630959">
              <w:marLeft w:val="0"/>
              <w:marRight w:val="0"/>
              <w:marTop w:val="0"/>
              <w:marBottom w:val="0"/>
              <w:divBdr>
                <w:top w:val="none" w:sz="0" w:space="0" w:color="auto"/>
                <w:left w:val="none" w:sz="0" w:space="0" w:color="auto"/>
                <w:bottom w:val="none" w:sz="0" w:space="0" w:color="auto"/>
                <w:right w:val="none" w:sz="0" w:space="0" w:color="auto"/>
              </w:divBdr>
            </w:div>
            <w:div w:id="165750489">
              <w:marLeft w:val="0"/>
              <w:marRight w:val="0"/>
              <w:marTop w:val="0"/>
              <w:marBottom w:val="0"/>
              <w:divBdr>
                <w:top w:val="none" w:sz="0" w:space="0" w:color="auto"/>
                <w:left w:val="none" w:sz="0" w:space="0" w:color="auto"/>
                <w:bottom w:val="none" w:sz="0" w:space="0" w:color="auto"/>
                <w:right w:val="none" w:sz="0" w:space="0" w:color="auto"/>
              </w:divBdr>
            </w:div>
            <w:div w:id="204563335">
              <w:marLeft w:val="0"/>
              <w:marRight w:val="0"/>
              <w:marTop w:val="0"/>
              <w:marBottom w:val="0"/>
              <w:divBdr>
                <w:top w:val="none" w:sz="0" w:space="0" w:color="auto"/>
                <w:left w:val="none" w:sz="0" w:space="0" w:color="auto"/>
                <w:bottom w:val="none" w:sz="0" w:space="0" w:color="auto"/>
                <w:right w:val="none" w:sz="0" w:space="0" w:color="auto"/>
              </w:divBdr>
            </w:div>
            <w:div w:id="392390482">
              <w:marLeft w:val="0"/>
              <w:marRight w:val="0"/>
              <w:marTop w:val="0"/>
              <w:marBottom w:val="0"/>
              <w:divBdr>
                <w:top w:val="none" w:sz="0" w:space="0" w:color="auto"/>
                <w:left w:val="none" w:sz="0" w:space="0" w:color="auto"/>
                <w:bottom w:val="none" w:sz="0" w:space="0" w:color="auto"/>
                <w:right w:val="none" w:sz="0" w:space="0" w:color="auto"/>
              </w:divBdr>
            </w:div>
            <w:div w:id="415831901">
              <w:marLeft w:val="0"/>
              <w:marRight w:val="0"/>
              <w:marTop w:val="0"/>
              <w:marBottom w:val="0"/>
              <w:divBdr>
                <w:top w:val="none" w:sz="0" w:space="0" w:color="auto"/>
                <w:left w:val="none" w:sz="0" w:space="0" w:color="auto"/>
                <w:bottom w:val="none" w:sz="0" w:space="0" w:color="auto"/>
                <w:right w:val="none" w:sz="0" w:space="0" w:color="auto"/>
              </w:divBdr>
            </w:div>
            <w:div w:id="532957971">
              <w:marLeft w:val="0"/>
              <w:marRight w:val="0"/>
              <w:marTop w:val="0"/>
              <w:marBottom w:val="0"/>
              <w:divBdr>
                <w:top w:val="none" w:sz="0" w:space="0" w:color="auto"/>
                <w:left w:val="none" w:sz="0" w:space="0" w:color="auto"/>
                <w:bottom w:val="none" w:sz="0" w:space="0" w:color="auto"/>
                <w:right w:val="none" w:sz="0" w:space="0" w:color="auto"/>
              </w:divBdr>
            </w:div>
            <w:div w:id="890118366">
              <w:marLeft w:val="0"/>
              <w:marRight w:val="0"/>
              <w:marTop w:val="0"/>
              <w:marBottom w:val="0"/>
              <w:divBdr>
                <w:top w:val="none" w:sz="0" w:space="0" w:color="auto"/>
                <w:left w:val="none" w:sz="0" w:space="0" w:color="auto"/>
                <w:bottom w:val="none" w:sz="0" w:space="0" w:color="auto"/>
                <w:right w:val="none" w:sz="0" w:space="0" w:color="auto"/>
              </w:divBdr>
            </w:div>
            <w:div w:id="914165180">
              <w:marLeft w:val="0"/>
              <w:marRight w:val="0"/>
              <w:marTop w:val="0"/>
              <w:marBottom w:val="0"/>
              <w:divBdr>
                <w:top w:val="none" w:sz="0" w:space="0" w:color="auto"/>
                <w:left w:val="none" w:sz="0" w:space="0" w:color="auto"/>
                <w:bottom w:val="none" w:sz="0" w:space="0" w:color="auto"/>
                <w:right w:val="none" w:sz="0" w:space="0" w:color="auto"/>
              </w:divBdr>
            </w:div>
            <w:div w:id="1024747996">
              <w:marLeft w:val="0"/>
              <w:marRight w:val="0"/>
              <w:marTop w:val="0"/>
              <w:marBottom w:val="0"/>
              <w:divBdr>
                <w:top w:val="none" w:sz="0" w:space="0" w:color="auto"/>
                <w:left w:val="none" w:sz="0" w:space="0" w:color="auto"/>
                <w:bottom w:val="none" w:sz="0" w:space="0" w:color="auto"/>
                <w:right w:val="none" w:sz="0" w:space="0" w:color="auto"/>
              </w:divBdr>
            </w:div>
            <w:div w:id="1031801654">
              <w:marLeft w:val="0"/>
              <w:marRight w:val="0"/>
              <w:marTop w:val="0"/>
              <w:marBottom w:val="0"/>
              <w:divBdr>
                <w:top w:val="none" w:sz="0" w:space="0" w:color="auto"/>
                <w:left w:val="none" w:sz="0" w:space="0" w:color="auto"/>
                <w:bottom w:val="none" w:sz="0" w:space="0" w:color="auto"/>
                <w:right w:val="none" w:sz="0" w:space="0" w:color="auto"/>
              </w:divBdr>
            </w:div>
            <w:div w:id="1071806379">
              <w:marLeft w:val="0"/>
              <w:marRight w:val="0"/>
              <w:marTop w:val="0"/>
              <w:marBottom w:val="0"/>
              <w:divBdr>
                <w:top w:val="none" w:sz="0" w:space="0" w:color="auto"/>
                <w:left w:val="none" w:sz="0" w:space="0" w:color="auto"/>
                <w:bottom w:val="none" w:sz="0" w:space="0" w:color="auto"/>
                <w:right w:val="none" w:sz="0" w:space="0" w:color="auto"/>
              </w:divBdr>
            </w:div>
            <w:div w:id="1098721358">
              <w:marLeft w:val="0"/>
              <w:marRight w:val="0"/>
              <w:marTop w:val="0"/>
              <w:marBottom w:val="0"/>
              <w:divBdr>
                <w:top w:val="none" w:sz="0" w:space="0" w:color="auto"/>
                <w:left w:val="none" w:sz="0" w:space="0" w:color="auto"/>
                <w:bottom w:val="none" w:sz="0" w:space="0" w:color="auto"/>
                <w:right w:val="none" w:sz="0" w:space="0" w:color="auto"/>
              </w:divBdr>
            </w:div>
            <w:div w:id="1134643509">
              <w:marLeft w:val="0"/>
              <w:marRight w:val="0"/>
              <w:marTop w:val="0"/>
              <w:marBottom w:val="0"/>
              <w:divBdr>
                <w:top w:val="none" w:sz="0" w:space="0" w:color="auto"/>
                <w:left w:val="none" w:sz="0" w:space="0" w:color="auto"/>
                <w:bottom w:val="none" w:sz="0" w:space="0" w:color="auto"/>
                <w:right w:val="none" w:sz="0" w:space="0" w:color="auto"/>
              </w:divBdr>
            </w:div>
            <w:div w:id="1223563952">
              <w:marLeft w:val="0"/>
              <w:marRight w:val="0"/>
              <w:marTop w:val="0"/>
              <w:marBottom w:val="0"/>
              <w:divBdr>
                <w:top w:val="none" w:sz="0" w:space="0" w:color="auto"/>
                <w:left w:val="none" w:sz="0" w:space="0" w:color="auto"/>
                <w:bottom w:val="none" w:sz="0" w:space="0" w:color="auto"/>
                <w:right w:val="none" w:sz="0" w:space="0" w:color="auto"/>
              </w:divBdr>
            </w:div>
            <w:div w:id="1260412182">
              <w:marLeft w:val="0"/>
              <w:marRight w:val="0"/>
              <w:marTop w:val="0"/>
              <w:marBottom w:val="0"/>
              <w:divBdr>
                <w:top w:val="none" w:sz="0" w:space="0" w:color="auto"/>
                <w:left w:val="none" w:sz="0" w:space="0" w:color="auto"/>
                <w:bottom w:val="none" w:sz="0" w:space="0" w:color="auto"/>
                <w:right w:val="none" w:sz="0" w:space="0" w:color="auto"/>
              </w:divBdr>
            </w:div>
            <w:div w:id="1267081634">
              <w:marLeft w:val="0"/>
              <w:marRight w:val="0"/>
              <w:marTop w:val="0"/>
              <w:marBottom w:val="0"/>
              <w:divBdr>
                <w:top w:val="none" w:sz="0" w:space="0" w:color="auto"/>
                <w:left w:val="none" w:sz="0" w:space="0" w:color="auto"/>
                <w:bottom w:val="none" w:sz="0" w:space="0" w:color="auto"/>
                <w:right w:val="none" w:sz="0" w:space="0" w:color="auto"/>
              </w:divBdr>
            </w:div>
            <w:div w:id="1271207286">
              <w:marLeft w:val="0"/>
              <w:marRight w:val="0"/>
              <w:marTop w:val="0"/>
              <w:marBottom w:val="0"/>
              <w:divBdr>
                <w:top w:val="none" w:sz="0" w:space="0" w:color="auto"/>
                <w:left w:val="none" w:sz="0" w:space="0" w:color="auto"/>
                <w:bottom w:val="none" w:sz="0" w:space="0" w:color="auto"/>
                <w:right w:val="none" w:sz="0" w:space="0" w:color="auto"/>
              </w:divBdr>
            </w:div>
            <w:div w:id="1379552812">
              <w:marLeft w:val="0"/>
              <w:marRight w:val="0"/>
              <w:marTop w:val="0"/>
              <w:marBottom w:val="0"/>
              <w:divBdr>
                <w:top w:val="none" w:sz="0" w:space="0" w:color="auto"/>
                <w:left w:val="none" w:sz="0" w:space="0" w:color="auto"/>
                <w:bottom w:val="none" w:sz="0" w:space="0" w:color="auto"/>
                <w:right w:val="none" w:sz="0" w:space="0" w:color="auto"/>
              </w:divBdr>
            </w:div>
            <w:div w:id="1391151839">
              <w:marLeft w:val="0"/>
              <w:marRight w:val="0"/>
              <w:marTop w:val="0"/>
              <w:marBottom w:val="0"/>
              <w:divBdr>
                <w:top w:val="none" w:sz="0" w:space="0" w:color="auto"/>
                <w:left w:val="none" w:sz="0" w:space="0" w:color="auto"/>
                <w:bottom w:val="none" w:sz="0" w:space="0" w:color="auto"/>
                <w:right w:val="none" w:sz="0" w:space="0" w:color="auto"/>
              </w:divBdr>
            </w:div>
            <w:div w:id="1423649857">
              <w:marLeft w:val="0"/>
              <w:marRight w:val="0"/>
              <w:marTop w:val="0"/>
              <w:marBottom w:val="0"/>
              <w:divBdr>
                <w:top w:val="none" w:sz="0" w:space="0" w:color="auto"/>
                <w:left w:val="none" w:sz="0" w:space="0" w:color="auto"/>
                <w:bottom w:val="none" w:sz="0" w:space="0" w:color="auto"/>
                <w:right w:val="none" w:sz="0" w:space="0" w:color="auto"/>
              </w:divBdr>
            </w:div>
            <w:div w:id="1429932541">
              <w:marLeft w:val="0"/>
              <w:marRight w:val="0"/>
              <w:marTop w:val="0"/>
              <w:marBottom w:val="0"/>
              <w:divBdr>
                <w:top w:val="none" w:sz="0" w:space="0" w:color="auto"/>
                <w:left w:val="none" w:sz="0" w:space="0" w:color="auto"/>
                <w:bottom w:val="none" w:sz="0" w:space="0" w:color="auto"/>
                <w:right w:val="none" w:sz="0" w:space="0" w:color="auto"/>
              </w:divBdr>
            </w:div>
            <w:div w:id="1475027637">
              <w:marLeft w:val="0"/>
              <w:marRight w:val="0"/>
              <w:marTop w:val="0"/>
              <w:marBottom w:val="0"/>
              <w:divBdr>
                <w:top w:val="none" w:sz="0" w:space="0" w:color="auto"/>
                <w:left w:val="none" w:sz="0" w:space="0" w:color="auto"/>
                <w:bottom w:val="none" w:sz="0" w:space="0" w:color="auto"/>
                <w:right w:val="none" w:sz="0" w:space="0" w:color="auto"/>
              </w:divBdr>
            </w:div>
            <w:div w:id="1546257278">
              <w:marLeft w:val="0"/>
              <w:marRight w:val="0"/>
              <w:marTop w:val="0"/>
              <w:marBottom w:val="0"/>
              <w:divBdr>
                <w:top w:val="none" w:sz="0" w:space="0" w:color="auto"/>
                <w:left w:val="none" w:sz="0" w:space="0" w:color="auto"/>
                <w:bottom w:val="none" w:sz="0" w:space="0" w:color="auto"/>
                <w:right w:val="none" w:sz="0" w:space="0" w:color="auto"/>
              </w:divBdr>
            </w:div>
            <w:div w:id="1600334762">
              <w:marLeft w:val="0"/>
              <w:marRight w:val="0"/>
              <w:marTop w:val="0"/>
              <w:marBottom w:val="0"/>
              <w:divBdr>
                <w:top w:val="none" w:sz="0" w:space="0" w:color="auto"/>
                <w:left w:val="none" w:sz="0" w:space="0" w:color="auto"/>
                <w:bottom w:val="none" w:sz="0" w:space="0" w:color="auto"/>
                <w:right w:val="none" w:sz="0" w:space="0" w:color="auto"/>
              </w:divBdr>
            </w:div>
            <w:div w:id="1665621501">
              <w:marLeft w:val="0"/>
              <w:marRight w:val="0"/>
              <w:marTop w:val="0"/>
              <w:marBottom w:val="0"/>
              <w:divBdr>
                <w:top w:val="none" w:sz="0" w:space="0" w:color="auto"/>
                <w:left w:val="none" w:sz="0" w:space="0" w:color="auto"/>
                <w:bottom w:val="none" w:sz="0" w:space="0" w:color="auto"/>
                <w:right w:val="none" w:sz="0" w:space="0" w:color="auto"/>
              </w:divBdr>
            </w:div>
            <w:div w:id="1897080873">
              <w:marLeft w:val="0"/>
              <w:marRight w:val="0"/>
              <w:marTop w:val="0"/>
              <w:marBottom w:val="0"/>
              <w:divBdr>
                <w:top w:val="none" w:sz="0" w:space="0" w:color="auto"/>
                <w:left w:val="none" w:sz="0" w:space="0" w:color="auto"/>
                <w:bottom w:val="none" w:sz="0" w:space="0" w:color="auto"/>
                <w:right w:val="none" w:sz="0" w:space="0" w:color="auto"/>
              </w:divBdr>
            </w:div>
            <w:div w:id="2022506761">
              <w:marLeft w:val="0"/>
              <w:marRight w:val="0"/>
              <w:marTop w:val="0"/>
              <w:marBottom w:val="0"/>
              <w:divBdr>
                <w:top w:val="none" w:sz="0" w:space="0" w:color="auto"/>
                <w:left w:val="none" w:sz="0" w:space="0" w:color="auto"/>
                <w:bottom w:val="none" w:sz="0" w:space="0" w:color="auto"/>
                <w:right w:val="none" w:sz="0" w:space="0" w:color="auto"/>
              </w:divBdr>
            </w:div>
            <w:div w:id="2059283234">
              <w:marLeft w:val="0"/>
              <w:marRight w:val="0"/>
              <w:marTop w:val="0"/>
              <w:marBottom w:val="0"/>
              <w:divBdr>
                <w:top w:val="none" w:sz="0" w:space="0" w:color="auto"/>
                <w:left w:val="none" w:sz="0" w:space="0" w:color="auto"/>
                <w:bottom w:val="none" w:sz="0" w:space="0" w:color="auto"/>
                <w:right w:val="none" w:sz="0" w:space="0" w:color="auto"/>
              </w:divBdr>
            </w:div>
            <w:div w:id="21228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276">
      <w:bodyDiv w:val="1"/>
      <w:marLeft w:val="0"/>
      <w:marRight w:val="0"/>
      <w:marTop w:val="0"/>
      <w:marBottom w:val="0"/>
      <w:divBdr>
        <w:top w:val="none" w:sz="0" w:space="0" w:color="auto"/>
        <w:left w:val="none" w:sz="0" w:space="0" w:color="auto"/>
        <w:bottom w:val="none" w:sz="0" w:space="0" w:color="auto"/>
        <w:right w:val="none" w:sz="0" w:space="0" w:color="auto"/>
      </w:divBdr>
      <w:divsChild>
        <w:div w:id="109859673">
          <w:marLeft w:val="0"/>
          <w:marRight w:val="0"/>
          <w:marTop w:val="0"/>
          <w:marBottom w:val="0"/>
          <w:divBdr>
            <w:top w:val="none" w:sz="0" w:space="0" w:color="auto"/>
            <w:left w:val="none" w:sz="0" w:space="0" w:color="auto"/>
            <w:bottom w:val="none" w:sz="0" w:space="0" w:color="auto"/>
            <w:right w:val="none" w:sz="0" w:space="0" w:color="auto"/>
          </w:divBdr>
        </w:div>
        <w:div w:id="111437785">
          <w:marLeft w:val="0"/>
          <w:marRight w:val="0"/>
          <w:marTop w:val="0"/>
          <w:marBottom w:val="0"/>
          <w:divBdr>
            <w:top w:val="none" w:sz="0" w:space="0" w:color="auto"/>
            <w:left w:val="none" w:sz="0" w:space="0" w:color="auto"/>
            <w:bottom w:val="none" w:sz="0" w:space="0" w:color="auto"/>
            <w:right w:val="none" w:sz="0" w:space="0" w:color="auto"/>
          </w:divBdr>
        </w:div>
        <w:div w:id="493573206">
          <w:marLeft w:val="0"/>
          <w:marRight w:val="0"/>
          <w:marTop w:val="0"/>
          <w:marBottom w:val="0"/>
          <w:divBdr>
            <w:top w:val="none" w:sz="0" w:space="0" w:color="auto"/>
            <w:left w:val="none" w:sz="0" w:space="0" w:color="auto"/>
            <w:bottom w:val="none" w:sz="0" w:space="0" w:color="auto"/>
            <w:right w:val="none" w:sz="0" w:space="0" w:color="auto"/>
          </w:divBdr>
        </w:div>
        <w:div w:id="506096499">
          <w:marLeft w:val="0"/>
          <w:marRight w:val="0"/>
          <w:marTop w:val="0"/>
          <w:marBottom w:val="0"/>
          <w:divBdr>
            <w:top w:val="none" w:sz="0" w:space="0" w:color="auto"/>
            <w:left w:val="none" w:sz="0" w:space="0" w:color="auto"/>
            <w:bottom w:val="none" w:sz="0" w:space="0" w:color="auto"/>
            <w:right w:val="none" w:sz="0" w:space="0" w:color="auto"/>
          </w:divBdr>
        </w:div>
        <w:div w:id="534970461">
          <w:marLeft w:val="0"/>
          <w:marRight w:val="0"/>
          <w:marTop w:val="0"/>
          <w:marBottom w:val="0"/>
          <w:divBdr>
            <w:top w:val="none" w:sz="0" w:space="0" w:color="auto"/>
            <w:left w:val="none" w:sz="0" w:space="0" w:color="auto"/>
            <w:bottom w:val="none" w:sz="0" w:space="0" w:color="auto"/>
            <w:right w:val="none" w:sz="0" w:space="0" w:color="auto"/>
          </w:divBdr>
        </w:div>
        <w:div w:id="699821457">
          <w:marLeft w:val="0"/>
          <w:marRight w:val="0"/>
          <w:marTop w:val="0"/>
          <w:marBottom w:val="0"/>
          <w:divBdr>
            <w:top w:val="none" w:sz="0" w:space="0" w:color="auto"/>
            <w:left w:val="none" w:sz="0" w:space="0" w:color="auto"/>
            <w:bottom w:val="none" w:sz="0" w:space="0" w:color="auto"/>
            <w:right w:val="none" w:sz="0" w:space="0" w:color="auto"/>
          </w:divBdr>
        </w:div>
        <w:div w:id="870189776">
          <w:marLeft w:val="0"/>
          <w:marRight w:val="0"/>
          <w:marTop w:val="0"/>
          <w:marBottom w:val="0"/>
          <w:divBdr>
            <w:top w:val="none" w:sz="0" w:space="0" w:color="auto"/>
            <w:left w:val="none" w:sz="0" w:space="0" w:color="auto"/>
            <w:bottom w:val="none" w:sz="0" w:space="0" w:color="auto"/>
            <w:right w:val="none" w:sz="0" w:space="0" w:color="auto"/>
          </w:divBdr>
        </w:div>
        <w:div w:id="1249148903">
          <w:marLeft w:val="0"/>
          <w:marRight w:val="0"/>
          <w:marTop w:val="0"/>
          <w:marBottom w:val="0"/>
          <w:divBdr>
            <w:top w:val="none" w:sz="0" w:space="0" w:color="auto"/>
            <w:left w:val="none" w:sz="0" w:space="0" w:color="auto"/>
            <w:bottom w:val="none" w:sz="0" w:space="0" w:color="auto"/>
            <w:right w:val="none" w:sz="0" w:space="0" w:color="auto"/>
          </w:divBdr>
        </w:div>
        <w:div w:id="1393429330">
          <w:marLeft w:val="0"/>
          <w:marRight w:val="0"/>
          <w:marTop w:val="0"/>
          <w:marBottom w:val="0"/>
          <w:divBdr>
            <w:top w:val="none" w:sz="0" w:space="0" w:color="auto"/>
            <w:left w:val="none" w:sz="0" w:space="0" w:color="auto"/>
            <w:bottom w:val="none" w:sz="0" w:space="0" w:color="auto"/>
            <w:right w:val="none" w:sz="0" w:space="0" w:color="auto"/>
          </w:divBdr>
        </w:div>
        <w:div w:id="1704020044">
          <w:marLeft w:val="0"/>
          <w:marRight w:val="0"/>
          <w:marTop w:val="0"/>
          <w:marBottom w:val="0"/>
          <w:divBdr>
            <w:top w:val="none" w:sz="0" w:space="0" w:color="auto"/>
            <w:left w:val="none" w:sz="0" w:space="0" w:color="auto"/>
            <w:bottom w:val="none" w:sz="0" w:space="0" w:color="auto"/>
            <w:right w:val="none" w:sz="0" w:space="0" w:color="auto"/>
          </w:divBdr>
        </w:div>
        <w:div w:id="1707482455">
          <w:marLeft w:val="0"/>
          <w:marRight w:val="0"/>
          <w:marTop w:val="0"/>
          <w:marBottom w:val="0"/>
          <w:divBdr>
            <w:top w:val="none" w:sz="0" w:space="0" w:color="auto"/>
            <w:left w:val="none" w:sz="0" w:space="0" w:color="auto"/>
            <w:bottom w:val="none" w:sz="0" w:space="0" w:color="auto"/>
            <w:right w:val="none" w:sz="0" w:space="0" w:color="auto"/>
          </w:divBdr>
        </w:div>
        <w:div w:id="1710035096">
          <w:marLeft w:val="0"/>
          <w:marRight w:val="0"/>
          <w:marTop w:val="0"/>
          <w:marBottom w:val="0"/>
          <w:divBdr>
            <w:top w:val="none" w:sz="0" w:space="0" w:color="auto"/>
            <w:left w:val="none" w:sz="0" w:space="0" w:color="auto"/>
            <w:bottom w:val="none" w:sz="0" w:space="0" w:color="auto"/>
            <w:right w:val="none" w:sz="0" w:space="0" w:color="auto"/>
          </w:divBdr>
        </w:div>
        <w:div w:id="1800798894">
          <w:marLeft w:val="0"/>
          <w:marRight w:val="0"/>
          <w:marTop w:val="0"/>
          <w:marBottom w:val="0"/>
          <w:divBdr>
            <w:top w:val="none" w:sz="0" w:space="0" w:color="auto"/>
            <w:left w:val="none" w:sz="0" w:space="0" w:color="auto"/>
            <w:bottom w:val="none" w:sz="0" w:space="0" w:color="auto"/>
            <w:right w:val="none" w:sz="0" w:space="0" w:color="auto"/>
          </w:divBdr>
        </w:div>
        <w:div w:id="1973243606">
          <w:marLeft w:val="0"/>
          <w:marRight w:val="0"/>
          <w:marTop w:val="0"/>
          <w:marBottom w:val="0"/>
          <w:divBdr>
            <w:top w:val="none" w:sz="0" w:space="0" w:color="auto"/>
            <w:left w:val="none" w:sz="0" w:space="0" w:color="auto"/>
            <w:bottom w:val="none" w:sz="0" w:space="0" w:color="auto"/>
            <w:right w:val="none" w:sz="0" w:space="0" w:color="auto"/>
          </w:divBdr>
        </w:div>
      </w:divsChild>
    </w:div>
    <w:div w:id="1229337830">
      <w:bodyDiv w:val="1"/>
      <w:marLeft w:val="0"/>
      <w:marRight w:val="0"/>
      <w:marTop w:val="0"/>
      <w:marBottom w:val="0"/>
      <w:divBdr>
        <w:top w:val="none" w:sz="0" w:space="0" w:color="auto"/>
        <w:left w:val="none" w:sz="0" w:space="0" w:color="auto"/>
        <w:bottom w:val="none" w:sz="0" w:space="0" w:color="auto"/>
        <w:right w:val="none" w:sz="0" w:space="0" w:color="auto"/>
      </w:divBdr>
      <w:divsChild>
        <w:div w:id="871259815">
          <w:marLeft w:val="0"/>
          <w:marRight w:val="0"/>
          <w:marTop w:val="0"/>
          <w:marBottom w:val="0"/>
          <w:divBdr>
            <w:top w:val="none" w:sz="0" w:space="0" w:color="auto"/>
            <w:left w:val="none" w:sz="0" w:space="0" w:color="auto"/>
            <w:bottom w:val="none" w:sz="0" w:space="0" w:color="auto"/>
            <w:right w:val="none" w:sz="0" w:space="0" w:color="auto"/>
          </w:divBdr>
        </w:div>
      </w:divsChild>
    </w:div>
    <w:div w:id="1244222289">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sChild>
        <w:div w:id="81876256">
          <w:marLeft w:val="0"/>
          <w:marRight w:val="0"/>
          <w:marTop w:val="0"/>
          <w:marBottom w:val="0"/>
          <w:divBdr>
            <w:top w:val="none" w:sz="0" w:space="0" w:color="auto"/>
            <w:left w:val="none" w:sz="0" w:space="0" w:color="auto"/>
            <w:bottom w:val="none" w:sz="0" w:space="0" w:color="auto"/>
            <w:right w:val="none" w:sz="0" w:space="0" w:color="auto"/>
          </w:divBdr>
          <w:divsChild>
            <w:div w:id="156455834">
              <w:marLeft w:val="0"/>
              <w:marRight w:val="0"/>
              <w:marTop w:val="0"/>
              <w:marBottom w:val="0"/>
              <w:divBdr>
                <w:top w:val="none" w:sz="0" w:space="0" w:color="auto"/>
                <w:left w:val="none" w:sz="0" w:space="0" w:color="auto"/>
                <w:bottom w:val="none" w:sz="0" w:space="0" w:color="auto"/>
                <w:right w:val="none" w:sz="0" w:space="0" w:color="auto"/>
              </w:divBdr>
            </w:div>
            <w:div w:id="195001919">
              <w:marLeft w:val="0"/>
              <w:marRight w:val="0"/>
              <w:marTop w:val="0"/>
              <w:marBottom w:val="0"/>
              <w:divBdr>
                <w:top w:val="none" w:sz="0" w:space="0" w:color="auto"/>
                <w:left w:val="none" w:sz="0" w:space="0" w:color="auto"/>
                <w:bottom w:val="none" w:sz="0" w:space="0" w:color="auto"/>
                <w:right w:val="none" w:sz="0" w:space="0" w:color="auto"/>
              </w:divBdr>
            </w:div>
            <w:div w:id="367267190">
              <w:marLeft w:val="0"/>
              <w:marRight w:val="0"/>
              <w:marTop w:val="0"/>
              <w:marBottom w:val="0"/>
              <w:divBdr>
                <w:top w:val="none" w:sz="0" w:space="0" w:color="auto"/>
                <w:left w:val="none" w:sz="0" w:space="0" w:color="auto"/>
                <w:bottom w:val="none" w:sz="0" w:space="0" w:color="auto"/>
                <w:right w:val="none" w:sz="0" w:space="0" w:color="auto"/>
              </w:divBdr>
            </w:div>
            <w:div w:id="443040500">
              <w:marLeft w:val="0"/>
              <w:marRight w:val="0"/>
              <w:marTop w:val="0"/>
              <w:marBottom w:val="0"/>
              <w:divBdr>
                <w:top w:val="none" w:sz="0" w:space="0" w:color="auto"/>
                <w:left w:val="none" w:sz="0" w:space="0" w:color="auto"/>
                <w:bottom w:val="none" w:sz="0" w:space="0" w:color="auto"/>
                <w:right w:val="none" w:sz="0" w:space="0" w:color="auto"/>
              </w:divBdr>
            </w:div>
            <w:div w:id="614214422">
              <w:marLeft w:val="0"/>
              <w:marRight w:val="0"/>
              <w:marTop w:val="0"/>
              <w:marBottom w:val="0"/>
              <w:divBdr>
                <w:top w:val="none" w:sz="0" w:space="0" w:color="auto"/>
                <w:left w:val="none" w:sz="0" w:space="0" w:color="auto"/>
                <w:bottom w:val="none" w:sz="0" w:space="0" w:color="auto"/>
                <w:right w:val="none" w:sz="0" w:space="0" w:color="auto"/>
              </w:divBdr>
            </w:div>
            <w:div w:id="820855760">
              <w:marLeft w:val="0"/>
              <w:marRight w:val="0"/>
              <w:marTop w:val="0"/>
              <w:marBottom w:val="0"/>
              <w:divBdr>
                <w:top w:val="none" w:sz="0" w:space="0" w:color="auto"/>
                <w:left w:val="none" w:sz="0" w:space="0" w:color="auto"/>
                <w:bottom w:val="none" w:sz="0" w:space="0" w:color="auto"/>
                <w:right w:val="none" w:sz="0" w:space="0" w:color="auto"/>
              </w:divBdr>
            </w:div>
            <w:div w:id="1150174128">
              <w:marLeft w:val="0"/>
              <w:marRight w:val="0"/>
              <w:marTop w:val="0"/>
              <w:marBottom w:val="0"/>
              <w:divBdr>
                <w:top w:val="none" w:sz="0" w:space="0" w:color="auto"/>
                <w:left w:val="none" w:sz="0" w:space="0" w:color="auto"/>
                <w:bottom w:val="none" w:sz="0" w:space="0" w:color="auto"/>
                <w:right w:val="none" w:sz="0" w:space="0" w:color="auto"/>
              </w:divBdr>
            </w:div>
            <w:div w:id="1247416334">
              <w:marLeft w:val="0"/>
              <w:marRight w:val="0"/>
              <w:marTop w:val="0"/>
              <w:marBottom w:val="0"/>
              <w:divBdr>
                <w:top w:val="none" w:sz="0" w:space="0" w:color="auto"/>
                <w:left w:val="none" w:sz="0" w:space="0" w:color="auto"/>
                <w:bottom w:val="none" w:sz="0" w:space="0" w:color="auto"/>
                <w:right w:val="none" w:sz="0" w:space="0" w:color="auto"/>
              </w:divBdr>
            </w:div>
            <w:div w:id="1406146774">
              <w:marLeft w:val="0"/>
              <w:marRight w:val="0"/>
              <w:marTop w:val="0"/>
              <w:marBottom w:val="0"/>
              <w:divBdr>
                <w:top w:val="none" w:sz="0" w:space="0" w:color="auto"/>
                <w:left w:val="none" w:sz="0" w:space="0" w:color="auto"/>
                <w:bottom w:val="none" w:sz="0" w:space="0" w:color="auto"/>
                <w:right w:val="none" w:sz="0" w:space="0" w:color="auto"/>
              </w:divBdr>
            </w:div>
            <w:div w:id="1532302094">
              <w:marLeft w:val="0"/>
              <w:marRight w:val="0"/>
              <w:marTop w:val="0"/>
              <w:marBottom w:val="0"/>
              <w:divBdr>
                <w:top w:val="none" w:sz="0" w:space="0" w:color="auto"/>
                <w:left w:val="none" w:sz="0" w:space="0" w:color="auto"/>
                <w:bottom w:val="none" w:sz="0" w:space="0" w:color="auto"/>
                <w:right w:val="none" w:sz="0" w:space="0" w:color="auto"/>
              </w:divBdr>
            </w:div>
            <w:div w:id="1541701460">
              <w:marLeft w:val="0"/>
              <w:marRight w:val="0"/>
              <w:marTop w:val="0"/>
              <w:marBottom w:val="0"/>
              <w:divBdr>
                <w:top w:val="none" w:sz="0" w:space="0" w:color="auto"/>
                <w:left w:val="none" w:sz="0" w:space="0" w:color="auto"/>
                <w:bottom w:val="none" w:sz="0" w:space="0" w:color="auto"/>
                <w:right w:val="none" w:sz="0" w:space="0" w:color="auto"/>
              </w:divBdr>
            </w:div>
            <w:div w:id="1853834869">
              <w:marLeft w:val="0"/>
              <w:marRight w:val="0"/>
              <w:marTop w:val="0"/>
              <w:marBottom w:val="0"/>
              <w:divBdr>
                <w:top w:val="none" w:sz="0" w:space="0" w:color="auto"/>
                <w:left w:val="none" w:sz="0" w:space="0" w:color="auto"/>
                <w:bottom w:val="none" w:sz="0" w:space="0" w:color="auto"/>
                <w:right w:val="none" w:sz="0" w:space="0" w:color="auto"/>
              </w:divBdr>
            </w:div>
            <w:div w:id="1883443382">
              <w:marLeft w:val="0"/>
              <w:marRight w:val="0"/>
              <w:marTop w:val="0"/>
              <w:marBottom w:val="0"/>
              <w:divBdr>
                <w:top w:val="none" w:sz="0" w:space="0" w:color="auto"/>
                <w:left w:val="none" w:sz="0" w:space="0" w:color="auto"/>
                <w:bottom w:val="none" w:sz="0" w:space="0" w:color="auto"/>
                <w:right w:val="none" w:sz="0" w:space="0" w:color="auto"/>
              </w:divBdr>
            </w:div>
            <w:div w:id="1894540659">
              <w:marLeft w:val="0"/>
              <w:marRight w:val="0"/>
              <w:marTop w:val="0"/>
              <w:marBottom w:val="0"/>
              <w:divBdr>
                <w:top w:val="none" w:sz="0" w:space="0" w:color="auto"/>
                <w:left w:val="none" w:sz="0" w:space="0" w:color="auto"/>
                <w:bottom w:val="none" w:sz="0" w:space="0" w:color="auto"/>
                <w:right w:val="none" w:sz="0" w:space="0" w:color="auto"/>
              </w:divBdr>
            </w:div>
            <w:div w:id="1899170080">
              <w:marLeft w:val="0"/>
              <w:marRight w:val="0"/>
              <w:marTop w:val="0"/>
              <w:marBottom w:val="0"/>
              <w:divBdr>
                <w:top w:val="none" w:sz="0" w:space="0" w:color="auto"/>
                <w:left w:val="none" w:sz="0" w:space="0" w:color="auto"/>
                <w:bottom w:val="none" w:sz="0" w:space="0" w:color="auto"/>
                <w:right w:val="none" w:sz="0" w:space="0" w:color="auto"/>
              </w:divBdr>
            </w:div>
            <w:div w:id="2039577792">
              <w:marLeft w:val="0"/>
              <w:marRight w:val="0"/>
              <w:marTop w:val="0"/>
              <w:marBottom w:val="0"/>
              <w:divBdr>
                <w:top w:val="none" w:sz="0" w:space="0" w:color="auto"/>
                <w:left w:val="none" w:sz="0" w:space="0" w:color="auto"/>
                <w:bottom w:val="none" w:sz="0" w:space="0" w:color="auto"/>
                <w:right w:val="none" w:sz="0" w:space="0" w:color="auto"/>
              </w:divBdr>
            </w:div>
            <w:div w:id="2086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0315">
      <w:bodyDiv w:val="1"/>
      <w:marLeft w:val="0"/>
      <w:marRight w:val="0"/>
      <w:marTop w:val="0"/>
      <w:marBottom w:val="0"/>
      <w:divBdr>
        <w:top w:val="none" w:sz="0" w:space="0" w:color="auto"/>
        <w:left w:val="none" w:sz="0" w:space="0" w:color="auto"/>
        <w:bottom w:val="none" w:sz="0" w:space="0" w:color="auto"/>
        <w:right w:val="none" w:sz="0" w:space="0" w:color="auto"/>
      </w:divBdr>
      <w:divsChild>
        <w:div w:id="207189014">
          <w:marLeft w:val="0"/>
          <w:marRight w:val="0"/>
          <w:marTop w:val="0"/>
          <w:marBottom w:val="0"/>
          <w:divBdr>
            <w:top w:val="none" w:sz="0" w:space="0" w:color="auto"/>
            <w:left w:val="none" w:sz="0" w:space="0" w:color="auto"/>
            <w:bottom w:val="none" w:sz="0" w:space="0" w:color="auto"/>
            <w:right w:val="none" w:sz="0" w:space="0" w:color="auto"/>
          </w:divBdr>
        </w:div>
        <w:div w:id="213125326">
          <w:marLeft w:val="0"/>
          <w:marRight w:val="0"/>
          <w:marTop w:val="0"/>
          <w:marBottom w:val="0"/>
          <w:divBdr>
            <w:top w:val="none" w:sz="0" w:space="0" w:color="auto"/>
            <w:left w:val="none" w:sz="0" w:space="0" w:color="auto"/>
            <w:bottom w:val="none" w:sz="0" w:space="0" w:color="auto"/>
            <w:right w:val="none" w:sz="0" w:space="0" w:color="auto"/>
          </w:divBdr>
        </w:div>
        <w:div w:id="322851834">
          <w:marLeft w:val="0"/>
          <w:marRight w:val="0"/>
          <w:marTop w:val="0"/>
          <w:marBottom w:val="0"/>
          <w:divBdr>
            <w:top w:val="none" w:sz="0" w:space="0" w:color="auto"/>
            <w:left w:val="none" w:sz="0" w:space="0" w:color="auto"/>
            <w:bottom w:val="none" w:sz="0" w:space="0" w:color="auto"/>
            <w:right w:val="none" w:sz="0" w:space="0" w:color="auto"/>
          </w:divBdr>
        </w:div>
        <w:div w:id="492842862">
          <w:marLeft w:val="0"/>
          <w:marRight w:val="0"/>
          <w:marTop w:val="0"/>
          <w:marBottom w:val="0"/>
          <w:divBdr>
            <w:top w:val="none" w:sz="0" w:space="0" w:color="auto"/>
            <w:left w:val="none" w:sz="0" w:space="0" w:color="auto"/>
            <w:bottom w:val="none" w:sz="0" w:space="0" w:color="auto"/>
            <w:right w:val="none" w:sz="0" w:space="0" w:color="auto"/>
          </w:divBdr>
        </w:div>
        <w:div w:id="562063514">
          <w:marLeft w:val="0"/>
          <w:marRight w:val="0"/>
          <w:marTop w:val="0"/>
          <w:marBottom w:val="0"/>
          <w:divBdr>
            <w:top w:val="none" w:sz="0" w:space="0" w:color="auto"/>
            <w:left w:val="none" w:sz="0" w:space="0" w:color="auto"/>
            <w:bottom w:val="none" w:sz="0" w:space="0" w:color="auto"/>
            <w:right w:val="none" w:sz="0" w:space="0" w:color="auto"/>
          </w:divBdr>
        </w:div>
        <w:div w:id="730036849">
          <w:marLeft w:val="0"/>
          <w:marRight w:val="0"/>
          <w:marTop w:val="0"/>
          <w:marBottom w:val="0"/>
          <w:divBdr>
            <w:top w:val="none" w:sz="0" w:space="0" w:color="auto"/>
            <w:left w:val="none" w:sz="0" w:space="0" w:color="auto"/>
            <w:bottom w:val="none" w:sz="0" w:space="0" w:color="auto"/>
            <w:right w:val="none" w:sz="0" w:space="0" w:color="auto"/>
          </w:divBdr>
        </w:div>
        <w:div w:id="731856859">
          <w:marLeft w:val="0"/>
          <w:marRight w:val="0"/>
          <w:marTop w:val="0"/>
          <w:marBottom w:val="0"/>
          <w:divBdr>
            <w:top w:val="none" w:sz="0" w:space="0" w:color="auto"/>
            <w:left w:val="none" w:sz="0" w:space="0" w:color="auto"/>
            <w:bottom w:val="none" w:sz="0" w:space="0" w:color="auto"/>
            <w:right w:val="none" w:sz="0" w:space="0" w:color="auto"/>
          </w:divBdr>
        </w:div>
        <w:div w:id="893279176">
          <w:marLeft w:val="0"/>
          <w:marRight w:val="0"/>
          <w:marTop w:val="0"/>
          <w:marBottom w:val="0"/>
          <w:divBdr>
            <w:top w:val="none" w:sz="0" w:space="0" w:color="auto"/>
            <w:left w:val="none" w:sz="0" w:space="0" w:color="auto"/>
            <w:bottom w:val="none" w:sz="0" w:space="0" w:color="auto"/>
            <w:right w:val="none" w:sz="0" w:space="0" w:color="auto"/>
          </w:divBdr>
        </w:div>
        <w:div w:id="950892873">
          <w:marLeft w:val="0"/>
          <w:marRight w:val="0"/>
          <w:marTop w:val="0"/>
          <w:marBottom w:val="0"/>
          <w:divBdr>
            <w:top w:val="none" w:sz="0" w:space="0" w:color="auto"/>
            <w:left w:val="none" w:sz="0" w:space="0" w:color="auto"/>
            <w:bottom w:val="none" w:sz="0" w:space="0" w:color="auto"/>
            <w:right w:val="none" w:sz="0" w:space="0" w:color="auto"/>
          </w:divBdr>
        </w:div>
        <w:div w:id="980430206">
          <w:marLeft w:val="0"/>
          <w:marRight w:val="0"/>
          <w:marTop w:val="0"/>
          <w:marBottom w:val="0"/>
          <w:divBdr>
            <w:top w:val="none" w:sz="0" w:space="0" w:color="auto"/>
            <w:left w:val="none" w:sz="0" w:space="0" w:color="auto"/>
            <w:bottom w:val="none" w:sz="0" w:space="0" w:color="auto"/>
            <w:right w:val="none" w:sz="0" w:space="0" w:color="auto"/>
          </w:divBdr>
        </w:div>
        <w:div w:id="1103961085">
          <w:marLeft w:val="0"/>
          <w:marRight w:val="0"/>
          <w:marTop w:val="0"/>
          <w:marBottom w:val="0"/>
          <w:divBdr>
            <w:top w:val="none" w:sz="0" w:space="0" w:color="auto"/>
            <w:left w:val="none" w:sz="0" w:space="0" w:color="auto"/>
            <w:bottom w:val="none" w:sz="0" w:space="0" w:color="auto"/>
            <w:right w:val="none" w:sz="0" w:space="0" w:color="auto"/>
          </w:divBdr>
        </w:div>
        <w:div w:id="1182625081">
          <w:marLeft w:val="0"/>
          <w:marRight w:val="0"/>
          <w:marTop w:val="0"/>
          <w:marBottom w:val="0"/>
          <w:divBdr>
            <w:top w:val="none" w:sz="0" w:space="0" w:color="auto"/>
            <w:left w:val="none" w:sz="0" w:space="0" w:color="auto"/>
            <w:bottom w:val="none" w:sz="0" w:space="0" w:color="auto"/>
            <w:right w:val="none" w:sz="0" w:space="0" w:color="auto"/>
          </w:divBdr>
        </w:div>
        <w:div w:id="1240409971">
          <w:marLeft w:val="0"/>
          <w:marRight w:val="0"/>
          <w:marTop w:val="0"/>
          <w:marBottom w:val="0"/>
          <w:divBdr>
            <w:top w:val="none" w:sz="0" w:space="0" w:color="auto"/>
            <w:left w:val="none" w:sz="0" w:space="0" w:color="auto"/>
            <w:bottom w:val="none" w:sz="0" w:space="0" w:color="auto"/>
            <w:right w:val="none" w:sz="0" w:space="0" w:color="auto"/>
          </w:divBdr>
        </w:div>
        <w:div w:id="1270119863">
          <w:marLeft w:val="0"/>
          <w:marRight w:val="0"/>
          <w:marTop w:val="0"/>
          <w:marBottom w:val="0"/>
          <w:divBdr>
            <w:top w:val="none" w:sz="0" w:space="0" w:color="auto"/>
            <w:left w:val="none" w:sz="0" w:space="0" w:color="auto"/>
            <w:bottom w:val="none" w:sz="0" w:space="0" w:color="auto"/>
            <w:right w:val="none" w:sz="0" w:space="0" w:color="auto"/>
          </w:divBdr>
        </w:div>
        <w:div w:id="1280378832">
          <w:marLeft w:val="0"/>
          <w:marRight w:val="0"/>
          <w:marTop w:val="0"/>
          <w:marBottom w:val="0"/>
          <w:divBdr>
            <w:top w:val="none" w:sz="0" w:space="0" w:color="auto"/>
            <w:left w:val="none" w:sz="0" w:space="0" w:color="auto"/>
            <w:bottom w:val="none" w:sz="0" w:space="0" w:color="auto"/>
            <w:right w:val="none" w:sz="0" w:space="0" w:color="auto"/>
          </w:divBdr>
        </w:div>
        <w:div w:id="1435397611">
          <w:marLeft w:val="0"/>
          <w:marRight w:val="0"/>
          <w:marTop w:val="0"/>
          <w:marBottom w:val="0"/>
          <w:divBdr>
            <w:top w:val="none" w:sz="0" w:space="0" w:color="auto"/>
            <w:left w:val="none" w:sz="0" w:space="0" w:color="auto"/>
            <w:bottom w:val="none" w:sz="0" w:space="0" w:color="auto"/>
            <w:right w:val="none" w:sz="0" w:space="0" w:color="auto"/>
          </w:divBdr>
        </w:div>
        <w:div w:id="1558054176">
          <w:marLeft w:val="0"/>
          <w:marRight w:val="0"/>
          <w:marTop w:val="0"/>
          <w:marBottom w:val="0"/>
          <w:divBdr>
            <w:top w:val="none" w:sz="0" w:space="0" w:color="auto"/>
            <w:left w:val="none" w:sz="0" w:space="0" w:color="auto"/>
            <w:bottom w:val="none" w:sz="0" w:space="0" w:color="auto"/>
            <w:right w:val="none" w:sz="0" w:space="0" w:color="auto"/>
          </w:divBdr>
        </w:div>
        <w:div w:id="1610505451">
          <w:marLeft w:val="0"/>
          <w:marRight w:val="0"/>
          <w:marTop w:val="0"/>
          <w:marBottom w:val="0"/>
          <w:divBdr>
            <w:top w:val="none" w:sz="0" w:space="0" w:color="auto"/>
            <w:left w:val="none" w:sz="0" w:space="0" w:color="auto"/>
            <w:bottom w:val="none" w:sz="0" w:space="0" w:color="auto"/>
            <w:right w:val="none" w:sz="0" w:space="0" w:color="auto"/>
          </w:divBdr>
        </w:div>
        <w:div w:id="1894384897">
          <w:marLeft w:val="0"/>
          <w:marRight w:val="0"/>
          <w:marTop w:val="0"/>
          <w:marBottom w:val="0"/>
          <w:divBdr>
            <w:top w:val="none" w:sz="0" w:space="0" w:color="auto"/>
            <w:left w:val="none" w:sz="0" w:space="0" w:color="auto"/>
            <w:bottom w:val="none" w:sz="0" w:space="0" w:color="auto"/>
            <w:right w:val="none" w:sz="0" w:space="0" w:color="auto"/>
          </w:divBdr>
        </w:div>
      </w:divsChild>
    </w:div>
    <w:div w:id="1261179419">
      <w:bodyDiv w:val="1"/>
      <w:marLeft w:val="0"/>
      <w:marRight w:val="0"/>
      <w:marTop w:val="0"/>
      <w:marBottom w:val="0"/>
      <w:divBdr>
        <w:top w:val="none" w:sz="0" w:space="0" w:color="auto"/>
        <w:left w:val="none" w:sz="0" w:space="0" w:color="auto"/>
        <w:bottom w:val="none" w:sz="0" w:space="0" w:color="auto"/>
        <w:right w:val="none" w:sz="0" w:space="0" w:color="auto"/>
      </w:divBdr>
      <w:divsChild>
        <w:div w:id="1691370649">
          <w:marLeft w:val="0"/>
          <w:marRight w:val="0"/>
          <w:marTop w:val="0"/>
          <w:marBottom w:val="0"/>
          <w:divBdr>
            <w:top w:val="none" w:sz="0" w:space="0" w:color="auto"/>
            <w:left w:val="none" w:sz="0" w:space="0" w:color="auto"/>
            <w:bottom w:val="none" w:sz="0" w:space="0" w:color="auto"/>
            <w:right w:val="none" w:sz="0" w:space="0" w:color="auto"/>
          </w:divBdr>
          <w:divsChild>
            <w:div w:id="442502895">
              <w:marLeft w:val="0"/>
              <w:marRight w:val="0"/>
              <w:marTop w:val="0"/>
              <w:marBottom w:val="0"/>
              <w:divBdr>
                <w:top w:val="none" w:sz="0" w:space="0" w:color="auto"/>
                <w:left w:val="none" w:sz="0" w:space="0" w:color="auto"/>
                <w:bottom w:val="none" w:sz="0" w:space="0" w:color="auto"/>
                <w:right w:val="none" w:sz="0" w:space="0" w:color="auto"/>
              </w:divBdr>
            </w:div>
            <w:div w:id="870263958">
              <w:marLeft w:val="0"/>
              <w:marRight w:val="0"/>
              <w:marTop w:val="0"/>
              <w:marBottom w:val="0"/>
              <w:divBdr>
                <w:top w:val="none" w:sz="0" w:space="0" w:color="auto"/>
                <w:left w:val="none" w:sz="0" w:space="0" w:color="auto"/>
                <w:bottom w:val="none" w:sz="0" w:space="0" w:color="auto"/>
                <w:right w:val="none" w:sz="0" w:space="0" w:color="auto"/>
              </w:divBdr>
            </w:div>
            <w:div w:id="15018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841">
      <w:bodyDiv w:val="1"/>
      <w:marLeft w:val="0"/>
      <w:marRight w:val="0"/>
      <w:marTop w:val="0"/>
      <w:marBottom w:val="0"/>
      <w:divBdr>
        <w:top w:val="none" w:sz="0" w:space="0" w:color="auto"/>
        <w:left w:val="none" w:sz="0" w:space="0" w:color="auto"/>
        <w:bottom w:val="none" w:sz="0" w:space="0" w:color="auto"/>
        <w:right w:val="none" w:sz="0" w:space="0" w:color="auto"/>
      </w:divBdr>
      <w:divsChild>
        <w:div w:id="60368257">
          <w:marLeft w:val="0"/>
          <w:marRight w:val="0"/>
          <w:marTop w:val="0"/>
          <w:marBottom w:val="0"/>
          <w:divBdr>
            <w:top w:val="none" w:sz="0" w:space="0" w:color="auto"/>
            <w:left w:val="none" w:sz="0" w:space="0" w:color="auto"/>
            <w:bottom w:val="none" w:sz="0" w:space="0" w:color="auto"/>
            <w:right w:val="none" w:sz="0" w:space="0" w:color="auto"/>
          </w:divBdr>
          <w:divsChild>
            <w:div w:id="377509997">
              <w:marLeft w:val="0"/>
              <w:marRight w:val="0"/>
              <w:marTop w:val="0"/>
              <w:marBottom w:val="0"/>
              <w:divBdr>
                <w:top w:val="none" w:sz="0" w:space="0" w:color="auto"/>
                <w:left w:val="none" w:sz="0" w:space="0" w:color="auto"/>
                <w:bottom w:val="none" w:sz="0" w:space="0" w:color="auto"/>
                <w:right w:val="none" w:sz="0" w:space="0" w:color="auto"/>
              </w:divBdr>
            </w:div>
            <w:div w:id="387267265">
              <w:marLeft w:val="0"/>
              <w:marRight w:val="0"/>
              <w:marTop w:val="0"/>
              <w:marBottom w:val="0"/>
              <w:divBdr>
                <w:top w:val="none" w:sz="0" w:space="0" w:color="auto"/>
                <w:left w:val="none" w:sz="0" w:space="0" w:color="auto"/>
                <w:bottom w:val="none" w:sz="0" w:space="0" w:color="auto"/>
                <w:right w:val="none" w:sz="0" w:space="0" w:color="auto"/>
              </w:divBdr>
            </w:div>
            <w:div w:id="415131406">
              <w:marLeft w:val="0"/>
              <w:marRight w:val="0"/>
              <w:marTop w:val="0"/>
              <w:marBottom w:val="0"/>
              <w:divBdr>
                <w:top w:val="none" w:sz="0" w:space="0" w:color="auto"/>
                <w:left w:val="none" w:sz="0" w:space="0" w:color="auto"/>
                <w:bottom w:val="none" w:sz="0" w:space="0" w:color="auto"/>
                <w:right w:val="none" w:sz="0" w:space="0" w:color="auto"/>
              </w:divBdr>
            </w:div>
            <w:div w:id="462358153">
              <w:marLeft w:val="0"/>
              <w:marRight w:val="0"/>
              <w:marTop w:val="0"/>
              <w:marBottom w:val="0"/>
              <w:divBdr>
                <w:top w:val="none" w:sz="0" w:space="0" w:color="auto"/>
                <w:left w:val="none" w:sz="0" w:space="0" w:color="auto"/>
                <w:bottom w:val="none" w:sz="0" w:space="0" w:color="auto"/>
                <w:right w:val="none" w:sz="0" w:space="0" w:color="auto"/>
              </w:divBdr>
            </w:div>
            <w:div w:id="570583409">
              <w:marLeft w:val="0"/>
              <w:marRight w:val="0"/>
              <w:marTop w:val="0"/>
              <w:marBottom w:val="0"/>
              <w:divBdr>
                <w:top w:val="none" w:sz="0" w:space="0" w:color="auto"/>
                <w:left w:val="none" w:sz="0" w:space="0" w:color="auto"/>
                <w:bottom w:val="none" w:sz="0" w:space="0" w:color="auto"/>
                <w:right w:val="none" w:sz="0" w:space="0" w:color="auto"/>
              </w:divBdr>
            </w:div>
            <w:div w:id="691612714">
              <w:marLeft w:val="0"/>
              <w:marRight w:val="0"/>
              <w:marTop w:val="0"/>
              <w:marBottom w:val="0"/>
              <w:divBdr>
                <w:top w:val="none" w:sz="0" w:space="0" w:color="auto"/>
                <w:left w:val="none" w:sz="0" w:space="0" w:color="auto"/>
                <w:bottom w:val="none" w:sz="0" w:space="0" w:color="auto"/>
                <w:right w:val="none" w:sz="0" w:space="0" w:color="auto"/>
              </w:divBdr>
            </w:div>
            <w:div w:id="707682638">
              <w:marLeft w:val="0"/>
              <w:marRight w:val="0"/>
              <w:marTop w:val="0"/>
              <w:marBottom w:val="0"/>
              <w:divBdr>
                <w:top w:val="none" w:sz="0" w:space="0" w:color="auto"/>
                <w:left w:val="none" w:sz="0" w:space="0" w:color="auto"/>
                <w:bottom w:val="none" w:sz="0" w:space="0" w:color="auto"/>
                <w:right w:val="none" w:sz="0" w:space="0" w:color="auto"/>
              </w:divBdr>
            </w:div>
            <w:div w:id="731005514">
              <w:marLeft w:val="0"/>
              <w:marRight w:val="0"/>
              <w:marTop w:val="0"/>
              <w:marBottom w:val="0"/>
              <w:divBdr>
                <w:top w:val="none" w:sz="0" w:space="0" w:color="auto"/>
                <w:left w:val="none" w:sz="0" w:space="0" w:color="auto"/>
                <w:bottom w:val="none" w:sz="0" w:space="0" w:color="auto"/>
                <w:right w:val="none" w:sz="0" w:space="0" w:color="auto"/>
              </w:divBdr>
            </w:div>
            <w:div w:id="761952859">
              <w:marLeft w:val="0"/>
              <w:marRight w:val="0"/>
              <w:marTop w:val="0"/>
              <w:marBottom w:val="0"/>
              <w:divBdr>
                <w:top w:val="none" w:sz="0" w:space="0" w:color="auto"/>
                <w:left w:val="none" w:sz="0" w:space="0" w:color="auto"/>
                <w:bottom w:val="none" w:sz="0" w:space="0" w:color="auto"/>
                <w:right w:val="none" w:sz="0" w:space="0" w:color="auto"/>
              </w:divBdr>
            </w:div>
            <w:div w:id="927496038">
              <w:marLeft w:val="0"/>
              <w:marRight w:val="0"/>
              <w:marTop w:val="0"/>
              <w:marBottom w:val="0"/>
              <w:divBdr>
                <w:top w:val="none" w:sz="0" w:space="0" w:color="auto"/>
                <w:left w:val="none" w:sz="0" w:space="0" w:color="auto"/>
                <w:bottom w:val="none" w:sz="0" w:space="0" w:color="auto"/>
                <w:right w:val="none" w:sz="0" w:space="0" w:color="auto"/>
              </w:divBdr>
            </w:div>
            <w:div w:id="1086076656">
              <w:marLeft w:val="0"/>
              <w:marRight w:val="0"/>
              <w:marTop w:val="0"/>
              <w:marBottom w:val="0"/>
              <w:divBdr>
                <w:top w:val="none" w:sz="0" w:space="0" w:color="auto"/>
                <w:left w:val="none" w:sz="0" w:space="0" w:color="auto"/>
                <w:bottom w:val="none" w:sz="0" w:space="0" w:color="auto"/>
                <w:right w:val="none" w:sz="0" w:space="0" w:color="auto"/>
              </w:divBdr>
            </w:div>
            <w:div w:id="1379092056">
              <w:marLeft w:val="0"/>
              <w:marRight w:val="0"/>
              <w:marTop w:val="0"/>
              <w:marBottom w:val="0"/>
              <w:divBdr>
                <w:top w:val="none" w:sz="0" w:space="0" w:color="auto"/>
                <w:left w:val="none" w:sz="0" w:space="0" w:color="auto"/>
                <w:bottom w:val="none" w:sz="0" w:space="0" w:color="auto"/>
                <w:right w:val="none" w:sz="0" w:space="0" w:color="auto"/>
              </w:divBdr>
            </w:div>
            <w:div w:id="1702822801">
              <w:marLeft w:val="0"/>
              <w:marRight w:val="0"/>
              <w:marTop w:val="0"/>
              <w:marBottom w:val="0"/>
              <w:divBdr>
                <w:top w:val="none" w:sz="0" w:space="0" w:color="auto"/>
                <w:left w:val="none" w:sz="0" w:space="0" w:color="auto"/>
                <w:bottom w:val="none" w:sz="0" w:space="0" w:color="auto"/>
                <w:right w:val="none" w:sz="0" w:space="0" w:color="auto"/>
              </w:divBdr>
            </w:div>
            <w:div w:id="1718699700">
              <w:marLeft w:val="0"/>
              <w:marRight w:val="0"/>
              <w:marTop w:val="0"/>
              <w:marBottom w:val="0"/>
              <w:divBdr>
                <w:top w:val="none" w:sz="0" w:space="0" w:color="auto"/>
                <w:left w:val="none" w:sz="0" w:space="0" w:color="auto"/>
                <w:bottom w:val="none" w:sz="0" w:space="0" w:color="auto"/>
                <w:right w:val="none" w:sz="0" w:space="0" w:color="auto"/>
              </w:divBdr>
            </w:div>
            <w:div w:id="21465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543">
      <w:bodyDiv w:val="1"/>
      <w:marLeft w:val="0"/>
      <w:marRight w:val="0"/>
      <w:marTop w:val="0"/>
      <w:marBottom w:val="0"/>
      <w:divBdr>
        <w:top w:val="none" w:sz="0" w:space="0" w:color="auto"/>
        <w:left w:val="none" w:sz="0" w:space="0" w:color="auto"/>
        <w:bottom w:val="none" w:sz="0" w:space="0" w:color="auto"/>
        <w:right w:val="none" w:sz="0" w:space="0" w:color="auto"/>
      </w:divBdr>
    </w:div>
    <w:div w:id="1295864681">
      <w:bodyDiv w:val="1"/>
      <w:marLeft w:val="0"/>
      <w:marRight w:val="0"/>
      <w:marTop w:val="0"/>
      <w:marBottom w:val="0"/>
      <w:divBdr>
        <w:top w:val="none" w:sz="0" w:space="0" w:color="auto"/>
        <w:left w:val="none" w:sz="0" w:space="0" w:color="auto"/>
        <w:bottom w:val="none" w:sz="0" w:space="0" w:color="auto"/>
        <w:right w:val="none" w:sz="0" w:space="0" w:color="auto"/>
      </w:divBdr>
      <w:divsChild>
        <w:div w:id="777989078">
          <w:marLeft w:val="0"/>
          <w:marRight w:val="0"/>
          <w:marTop w:val="0"/>
          <w:marBottom w:val="0"/>
          <w:divBdr>
            <w:top w:val="none" w:sz="0" w:space="0" w:color="auto"/>
            <w:left w:val="none" w:sz="0" w:space="0" w:color="auto"/>
            <w:bottom w:val="none" w:sz="0" w:space="0" w:color="auto"/>
            <w:right w:val="none" w:sz="0" w:space="0" w:color="auto"/>
          </w:divBdr>
        </w:div>
      </w:divsChild>
    </w:div>
    <w:div w:id="1296524809">
      <w:bodyDiv w:val="1"/>
      <w:marLeft w:val="0"/>
      <w:marRight w:val="0"/>
      <w:marTop w:val="0"/>
      <w:marBottom w:val="0"/>
      <w:divBdr>
        <w:top w:val="none" w:sz="0" w:space="0" w:color="auto"/>
        <w:left w:val="none" w:sz="0" w:space="0" w:color="auto"/>
        <w:bottom w:val="none" w:sz="0" w:space="0" w:color="auto"/>
        <w:right w:val="none" w:sz="0" w:space="0" w:color="auto"/>
      </w:divBdr>
    </w:div>
    <w:div w:id="1321882694">
      <w:bodyDiv w:val="1"/>
      <w:marLeft w:val="0"/>
      <w:marRight w:val="0"/>
      <w:marTop w:val="0"/>
      <w:marBottom w:val="0"/>
      <w:divBdr>
        <w:top w:val="none" w:sz="0" w:space="0" w:color="auto"/>
        <w:left w:val="none" w:sz="0" w:space="0" w:color="auto"/>
        <w:bottom w:val="none" w:sz="0" w:space="0" w:color="auto"/>
        <w:right w:val="none" w:sz="0" w:space="0" w:color="auto"/>
      </w:divBdr>
    </w:div>
    <w:div w:id="1341856553">
      <w:bodyDiv w:val="1"/>
      <w:marLeft w:val="0"/>
      <w:marRight w:val="0"/>
      <w:marTop w:val="0"/>
      <w:marBottom w:val="0"/>
      <w:divBdr>
        <w:top w:val="none" w:sz="0" w:space="0" w:color="auto"/>
        <w:left w:val="none" w:sz="0" w:space="0" w:color="auto"/>
        <w:bottom w:val="none" w:sz="0" w:space="0" w:color="auto"/>
        <w:right w:val="none" w:sz="0" w:space="0" w:color="auto"/>
      </w:divBdr>
      <w:divsChild>
        <w:div w:id="1897739189">
          <w:marLeft w:val="0"/>
          <w:marRight w:val="0"/>
          <w:marTop w:val="0"/>
          <w:marBottom w:val="0"/>
          <w:divBdr>
            <w:top w:val="none" w:sz="0" w:space="0" w:color="auto"/>
            <w:left w:val="none" w:sz="0" w:space="0" w:color="auto"/>
            <w:bottom w:val="none" w:sz="0" w:space="0" w:color="auto"/>
            <w:right w:val="none" w:sz="0" w:space="0" w:color="auto"/>
          </w:divBdr>
        </w:div>
      </w:divsChild>
    </w:div>
    <w:div w:id="1356543921">
      <w:bodyDiv w:val="1"/>
      <w:marLeft w:val="0"/>
      <w:marRight w:val="0"/>
      <w:marTop w:val="0"/>
      <w:marBottom w:val="0"/>
      <w:divBdr>
        <w:top w:val="none" w:sz="0" w:space="0" w:color="auto"/>
        <w:left w:val="none" w:sz="0" w:space="0" w:color="auto"/>
        <w:bottom w:val="none" w:sz="0" w:space="0" w:color="auto"/>
        <w:right w:val="none" w:sz="0" w:space="0" w:color="auto"/>
      </w:divBdr>
    </w:div>
    <w:div w:id="1364405165">
      <w:bodyDiv w:val="1"/>
      <w:marLeft w:val="0"/>
      <w:marRight w:val="0"/>
      <w:marTop w:val="0"/>
      <w:marBottom w:val="0"/>
      <w:divBdr>
        <w:top w:val="none" w:sz="0" w:space="0" w:color="auto"/>
        <w:left w:val="none" w:sz="0" w:space="0" w:color="auto"/>
        <w:bottom w:val="none" w:sz="0" w:space="0" w:color="auto"/>
        <w:right w:val="none" w:sz="0" w:space="0" w:color="auto"/>
      </w:divBdr>
    </w:div>
    <w:div w:id="1370954801">
      <w:bodyDiv w:val="1"/>
      <w:marLeft w:val="0"/>
      <w:marRight w:val="0"/>
      <w:marTop w:val="0"/>
      <w:marBottom w:val="0"/>
      <w:divBdr>
        <w:top w:val="none" w:sz="0" w:space="0" w:color="auto"/>
        <w:left w:val="none" w:sz="0" w:space="0" w:color="auto"/>
        <w:bottom w:val="none" w:sz="0" w:space="0" w:color="auto"/>
        <w:right w:val="none" w:sz="0" w:space="0" w:color="auto"/>
      </w:divBdr>
    </w:div>
    <w:div w:id="1392465216">
      <w:bodyDiv w:val="1"/>
      <w:marLeft w:val="0"/>
      <w:marRight w:val="0"/>
      <w:marTop w:val="0"/>
      <w:marBottom w:val="0"/>
      <w:divBdr>
        <w:top w:val="none" w:sz="0" w:space="0" w:color="auto"/>
        <w:left w:val="none" w:sz="0" w:space="0" w:color="auto"/>
        <w:bottom w:val="none" w:sz="0" w:space="0" w:color="auto"/>
        <w:right w:val="none" w:sz="0" w:space="0" w:color="auto"/>
      </w:divBdr>
    </w:div>
    <w:div w:id="1394310909">
      <w:bodyDiv w:val="1"/>
      <w:marLeft w:val="0"/>
      <w:marRight w:val="0"/>
      <w:marTop w:val="0"/>
      <w:marBottom w:val="0"/>
      <w:divBdr>
        <w:top w:val="none" w:sz="0" w:space="0" w:color="auto"/>
        <w:left w:val="none" w:sz="0" w:space="0" w:color="auto"/>
        <w:bottom w:val="none" w:sz="0" w:space="0" w:color="auto"/>
        <w:right w:val="none" w:sz="0" w:space="0" w:color="auto"/>
      </w:divBdr>
      <w:divsChild>
        <w:div w:id="1811677466">
          <w:marLeft w:val="0"/>
          <w:marRight w:val="0"/>
          <w:marTop w:val="0"/>
          <w:marBottom w:val="0"/>
          <w:divBdr>
            <w:top w:val="none" w:sz="0" w:space="0" w:color="auto"/>
            <w:left w:val="none" w:sz="0" w:space="0" w:color="auto"/>
            <w:bottom w:val="none" w:sz="0" w:space="0" w:color="auto"/>
            <w:right w:val="none" w:sz="0" w:space="0" w:color="auto"/>
          </w:divBdr>
          <w:divsChild>
            <w:div w:id="16974714">
              <w:marLeft w:val="0"/>
              <w:marRight w:val="0"/>
              <w:marTop w:val="0"/>
              <w:marBottom w:val="0"/>
              <w:divBdr>
                <w:top w:val="none" w:sz="0" w:space="0" w:color="auto"/>
                <w:left w:val="none" w:sz="0" w:space="0" w:color="auto"/>
                <w:bottom w:val="none" w:sz="0" w:space="0" w:color="auto"/>
                <w:right w:val="none" w:sz="0" w:space="0" w:color="auto"/>
              </w:divBdr>
            </w:div>
            <w:div w:id="47346078">
              <w:marLeft w:val="0"/>
              <w:marRight w:val="0"/>
              <w:marTop w:val="0"/>
              <w:marBottom w:val="0"/>
              <w:divBdr>
                <w:top w:val="none" w:sz="0" w:space="0" w:color="auto"/>
                <w:left w:val="none" w:sz="0" w:space="0" w:color="auto"/>
                <w:bottom w:val="none" w:sz="0" w:space="0" w:color="auto"/>
                <w:right w:val="none" w:sz="0" w:space="0" w:color="auto"/>
              </w:divBdr>
            </w:div>
            <w:div w:id="86653909">
              <w:marLeft w:val="0"/>
              <w:marRight w:val="0"/>
              <w:marTop w:val="0"/>
              <w:marBottom w:val="0"/>
              <w:divBdr>
                <w:top w:val="none" w:sz="0" w:space="0" w:color="auto"/>
                <w:left w:val="none" w:sz="0" w:space="0" w:color="auto"/>
                <w:bottom w:val="none" w:sz="0" w:space="0" w:color="auto"/>
                <w:right w:val="none" w:sz="0" w:space="0" w:color="auto"/>
              </w:divBdr>
            </w:div>
            <w:div w:id="94834232">
              <w:marLeft w:val="0"/>
              <w:marRight w:val="0"/>
              <w:marTop w:val="0"/>
              <w:marBottom w:val="0"/>
              <w:divBdr>
                <w:top w:val="none" w:sz="0" w:space="0" w:color="auto"/>
                <w:left w:val="none" w:sz="0" w:space="0" w:color="auto"/>
                <w:bottom w:val="none" w:sz="0" w:space="0" w:color="auto"/>
                <w:right w:val="none" w:sz="0" w:space="0" w:color="auto"/>
              </w:divBdr>
            </w:div>
            <w:div w:id="111483607">
              <w:marLeft w:val="0"/>
              <w:marRight w:val="0"/>
              <w:marTop w:val="0"/>
              <w:marBottom w:val="0"/>
              <w:divBdr>
                <w:top w:val="none" w:sz="0" w:space="0" w:color="auto"/>
                <w:left w:val="none" w:sz="0" w:space="0" w:color="auto"/>
                <w:bottom w:val="none" w:sz="0" w:space="0" w:color="auto"/>
                <w:right w:val="none" w:sz="0" w:space="0" w:color="auto"/>
              </w:divBdr>
            </w:div>
            <w:div w:id="121075185">
              <w:marLeft w:val="0"/>
              <w:marRight w:val="0"/>
              <w:marTop w:val="0"/>
              <w:marBottom w:val="0"/>
              <w:divBdr>
                <w:top w:val="none" w:sz="0" w:space="0" w:color="auto"/>
                <w:left w:val="none" w:sz="0" w:space="0" w:color="auto"/>
                <w:bottom w:val="none" w:sz="0" w:space="0" w:color="auto"/>
                <w:right w:val="none" w:sz="0" w:space="0" w:color="auto"/>
              </w:divBdr>
            </w:div>
            <w:div w:id="159664787">
              <w:marLeft w:val="0"/>
              <w:marRight w:val="0"/>
              <w:marTop w:val="0"/>
              <w:marBottom w:val="0"/>
              <w:divBdr>
                <w:top w:val="none" w:sz="0" w:space="0" w:color="auto"/>
                <w:left w:val="none" w:sz="0" w:space="0" w:color="auto"/>
                <w:bottom w:val="none" w:sz="0" w:space="0" w:color="auto"/>
                <w:right w:val="none" w:sz="0" w:space="0" w:color="auto"/>
              </w:divBdr>
            </w:div>
            <w:div w:id="166141943">
              <w:marLeft w:val="0"/>
              <w:marRight w:val="0"/>
              <w:marTop w:val="0"/>
              <w:marBottom w:val="0"/>
              <w:divBdr>
                <w:top w:val="none" w:sz="0" w:space="0" w:color="auto"/>
                <w:left w:val="none" w:sz="0" w:space="0" w:color="auto"/>
                <w:bottom w:val="none" w:sz="0" w:space="0" w:color="auto"/>
                <w:right w:val="none" w:sz="0" w:space="0" w:color="auto"/>
              </w:divBdr>
            </w:div>
            <w:div w:id="219755855">
              <w:marLeft w:val="0"/>
              <w:marRight w:val="0"/>
              <w:marTop w:val="0"/>
              <w:marBottom w:val="0"/>
              <w:divBdr>
                <w:top w:val="none" w:sz="0" w:space="0" w:color="auto"/>
                <w:left w:val="none" w:sz="0" w:space="0" w:color="auto"/>
                <w:bottom w:val="none" w:sz="0" w:space="0" w:color="auto"/>
                <w:right w:val="none" w:sz="0" w:space="0" w:color="auto"/>
              </w:divBdr>
            </w:div>
            <w:div w:id="334959311">
              <w:marLeft w:val="0"/>
              <w:marRight w:val="0"/>
              <w:marTop w:val="0"/>
              <w:marBottom w:val="0"/>
              <w:divBdr>
                <w:top w:val="none" w:sz="0" w:space="0" w:color="auto"/>
                <w:left w:val="none" w:sz="0" w:space="0" w:color="auto"/>
                <w:bottom w:val="none" w:sz="0" w:space="0" w:color="auto"/>
                <w:right w:val="none" w:sz="0" w:space="0" w:color="auto"/>
              </w:divBdr>
            </w:div>
            <w:div w:id="336537724">
              <w:marLeft w:val="0"/>
              <w:marRight w:val="0"/>
              <w:marTop w:val="0"/>
              <w:marBottom w:val="0"/>
              <w:divBdr>
                <w:top w:val="none" w:sz="0" w:space="0" w:color="auto"/>
                <w:left w:val="none" w:sz="0" w:space="0" w:color="auto"/>
                <w:bottom w:val="none" w:sz="0" w:space="0" w:color="auto"/>
                <w:right w:val="none" w:sz="0" w:space="0" w:color="auto"/>
              </w:divBdr>
            </w:div>
            <w:div w:id="342896207">
              <w:marLeft w:val="0"/>
              <w:marRight w:val="0"/>
              <w:marTop w:val="0"/>
              <w:marBottom w:val="0"/>
              <w:divBdr>
                <w:top w:val="none" w:sz="0" w:space="0" w:color="auto"/>
                <w:left w:val="none" w:sz="0" w:space="0" w:color="auto"/>
                <w:bottom w:val="none" w:sz="0" w:space="0" w:color="auto"/>
                <w:right w:val="none" w:sz="0" w:space="0" w:color="auto"/>
              </w:divBdr>
            </w:div>
            <w:div w:id="355665957">
              <w:marLeft w:val="0"/>
              <w:marRight w:val="0"/>
              <w:marTop w:val="0"/>
              <w:marBottom w:val="0"/>
              <w:divBdr>
                <w:top w:val="none" w:sz="0" w:space="0" w:color="auto"/>
                <w:left w:val="none" w:sz="0" w:space="0" w:color="auto"/>
                <w:bottom w:val="none" w:sz="0" w:space="0" w:color="auto"/>
                <w:right w:val="none" w:sz="0" w:space="0" w:color="auto"/>
              </w:divBdr>
            </w:div>
            <w:div w:id="405154032">
              <w:marLeft w:val="0"/>
              <w:marRight w:val="0"/>
              <w:marTop w:val="0"/>
              <w:marBottom w:val="0"/>
              <w:divBdr>
                <w:top w:val="none" w:sz="0" w:space="0" w:color="auto"/>
                <w:left w:val="none" w:sz="0" w:space="0" w:color="auto"/>
                <w:bottom w:val="none" w:sz="0" w:space="0" w:color="auto"/>
                <w:right w:val="none" w:sz="0" w:space="0" w:color="auto"/>
              </w:divBdr>
            </w:div>
            <w:div w:id="431239682">
              <w:marLeft w:val="0"/>
              <w:marRight w:val="0"/>
              <w:marTop w:val="0"/>
              <w:marBottom w:val="0"/>
              <w:divBdr>
                <w:top w:val="none" w:sz="0" w:space="0" w:color="auto"/>
                <w:left w:val="none" w:sz="0" w:space="0" w:color="auto"/>
                <w:bottom w:val="none" w:sz="0" w:space="0" w:color="auto"/>
                <w:right w:val="none" w:sz="0" w:space="0" w:color="auto"/>
              </w:divBdr>
            </w:div>
            <w:div w:id="433600811">
              <w:marLeft w:val="0"/>
              <w:marRight w:val="0"/>
              <w:marTop w:val="0"/>
              <w:marBottom w:val="0"/>
              <w:divBdr>
                <w:top w:val="none" w:sz="0" w:space="0" w:color="auto"/>
                <w:left w:val="none" w:sz="0" w:space="0" w:color="auto"/>
                <w:bottom w:val="none" w:sz="0" w:space="0" w:color="auto"/>
                <w:right w:val="none" w:sz="0" w:space="0" w:color="auto"/>
              </w:divBdr>
            </w:div>
            <w:div w:id="435560860">
              <w:marLeft w:val="0"/>
              <w:marRight w:val="0"/>
              <w:marTop w:val="0"/>
              <w:marBottom w:val="0"/>
              <w:divBdr>
                <w:top w:val="none" w:sz="0" w:space="0" w:color="auto"/>
                <w:left w:val="none" w:sz="0" w:space="0" w:color="auto"/>
                <w:bottom w:val="none" w:sz="0" w:space="0" w:color="auto"/>
                <w:right w:val="none" w:sz="0" w:space="0" w:color="auto"/>
              </w:divBdr>
            </w:div>
            <w:div w:id="471563195">
              <w:marLeft w:val="0"/>
              <w:marRight w:val="0"/>
              <w:marTop w:val="0"/>
              <w:marBottom w:val="0"/>
              <w:divBdr>
                <w:top w:val="none" w:sz="0" w:space="0" w:color="auto"/>
                <w:left w:val="none" w:sz="0" w:space="0" w:color="auto"/>
                <w:bottom w:val="none" w:sz="0" w:space="0" w:color="auto"/>
                <w:right w:val="none" w:sz="0" w:space="0" w:color="auto"/>
              </w:divBdr>
            </w:div>
            <w:div w:id="488443631">
              <w:marLeft w:val="0"/>
              <w:marRight w:val="0"/>
              <w:marTop w:val="0"/>
              <w:marBottom w:val="0"/>
              <w:divBdr>
                <w:top w:val="none" w:sz="0" w:space="0" w:color="auto"/>
                <w:left w:val="none" w:sz="0" w:space="0" w:color="auto"/>
                <w:bottom w:val="none" w:sz="0" w:space="0" w:color="auto"/>
                <w:right w:val="none" w:sz="0" w:space="0" w:color="auto"/>
              </w:divBdr>
            </w:div>
            <w:div w:id="511796254">
              <w:marLeft w:val="0"/>
              <w:marRight w:val="0"/>
              <w:marTop w:val="0"/>
              <w:marBottom w:val="0"/>
              <w:divBdr>
                <w:top w:val="none" w:sz="0" w:space="0" w:color="auto"/>
                <w:left w:val="none" w:sz="0" w:space="0" w:color="auto"/>
                <w:bottom w:val="none" w:sz="0" w:space="0" w:color="auto"/>
                <w:right w:val="none" w:sz="0" w:space="0" w:color="auto"/>
              </w:divBdr>
            </w:div>
            <w:div w:id="549538957">
              <w:marLeft w:val="0"/>
              <w:marRight w:val="0"/>
              <w:marTop w:val="0"/>
              <w:marBottom w:val="0"/>
              <w:divBdr>
                <w:top w:val="none" w:sz="0" w:space="0" w:color="auto"/>
                <w:left w:val="none" w:sz="0" w:space="0" w:color="auto"/>
                <w:bottom w:val="none" w:sz="0" w:space="0" w:color="auto"/>
                <w:right w:val="none" w:sz="0" w:space="0" w:color="auto"/>
              </w:divBdr>
            </w:div>
            <w:div w:id="586690256">
              <w:marLeft w:val="0"/>
              <w:marRight w:val="0"/>
              <w:marTop w:val="0"/>
              <w:marBottom w:val="0"/>
              <w:divBdr>
                <w:top w:val="none" w:sz="0" w:space="0" w:color="auto"/>
                <w:left w:val="none" w:sz="0" w:space="0" w:color="auto"/>
                <w:bottom w:val="none" w:sz="0" w:space="0" w:color="auto"/>
                <w:right w:val="none" w:sz="0" w:space="0" w:color="auto"/>
              </w:divBdr>
            </w:div>
            <w:div w:id="588471149">
              <w:marLeft w:val="0"/>
              <w:marRight w:val="0"/>
              <w:marTop w:val="0"/>
              <w:marBottom w:val="0"/>
              <w:divBdr>
                <w:top w:val="none" w:sz="0" w:space="0" w:color="auto"/>
                <w:left w:val="none" w:sz="0" w:space="0" w:color="auto"/>
                <w:bottom w:val="none" w:sz="0" w:space="0" w:color="auto"/>
                <w:right w:val="none" w:sz="0" w:space="0" w:color="auto"/>
              </w:divBdr>
            </w:div>
            <w:div w:id="684526903">
              <w:marLeft w:val="0"/>
              <w:marRight w:val="0"/>
              <w:marTop w:val="0"/>
              <w:marBottom w:val="0"/>
              <w:divBdr>
                <w:top w:val="none" w:sz="0" w:space="0" w:color="auto"/>
                <w:left w:val="none" w:sz="0" w:space="0" w:color="auto"/>
                <w:bottom w:val="none" w:sz="0" w:space="0" w:color="auto"/>
                <w:right w:val="none" w:sz="0" w:space="0" w:color="auto"/>
              </w:divBdr>
            </w:div>
            <w:div w:id="693531792">
              <w:marLeft w:val="0"/>
              <w:marRight w:val="0"/>
              <w:marTop w:val="0"/>
              <w:marBottom w:val="0"/>
              <w:divBdr>
                <w:top w:val="none" w:sz="0" w:space="0" w:color="auto"/>
                <w:left w:val="none" w:sz="0" w:space="0" w:color="auto"/>
                <w:bottom w:val="none" w:sz="0" w:space="0" w:color="auto"/>
                <w:right w:val="none" w:sz="0" w:space="0" w:color="auto"/>
              </w:divBdr>
            </w:div>
            <w:div w:id="694042170">
              <w:marLeft w:val="0"/>
              <w:marRight w:val="0"/>
              <w:marTop w:val="0"/>
              <w:marBottom w:val="0"/>
              <w:divBdr>
                <w:top w:val="none" w:sz="0" w:space="0" w:color="auto"/>
                <w:left w:val="none" w:sz="0" w:space="0" w:color="auto"/>
                <w:bottom w:val="none" w:sz="0" w:space="0" w:color="auto"/>
                <w:right w:val="none" w:sz="0" w:space="0" w:color="auto"/>
              </w:divBdr>
            </w:div>
            <w:div w:id="697968390">
              <w:marLeft w:val="0"/>
              <w:marRight w:val="0"/>
              <w:marTop w:val="0"/>
              <w:marBottom w:val="0"/>
              <w:divBdr>
                <w:top w:val="none" w:sz="0" w:space="0" w:color="auto"/>
                <w:left w:val="none" w:sz="0" w:space="0" w:color="auto"/>
                <w:bottom w:val="none" w:sz="0" w:space="0" w:color="auto"/>
                <w:right w:val="none" w:sz="0" w:space="0" w:color="auto"/>
              </w:divBdr>
            </w:div>
            <w:div w:id="797070994">
              <w:marLeft w:val="0"/>
              <w:marRight w:val="0"/>
              <w:marTop w:val="0"/>
              <w:marBottom w:val="0"/>
              <w:divBdr>
                <w:top w:val="none" w:sz="0" w:space="0" w:color="auto"/>
                <w:left w:val="none" w:sz="0" w:space="0" w:color="auto"/>
                <w:bottom w:val="none" w:sz="0" w:space="0" w:color="auto"/>
                <w:right w:val="none" w:sz="0" w:space="0" w:color="auto"/>
              </w:divBdr>
            </w:div>
            <w:div w:id="856624768">
              <w:marLeft w:val="0"/>
              <w:marRight w:val="0"/>
              <w:marTop w:val="0"/>
              <w:marBottom w:val="0"/>
              <w:divBdr>
                <w:top w:val="none" w:sz="0" w:space="0" w:color="auto"/>
                <w:left w:val="none" w:sz="0" w:space="0" w:color="auto"/>
                <w:bottom w:val="none" w:sz="0" w:space="0" w:color="auto"/>
                <w:right w:val="none" w:sz="0" w:space="0" w:color="auto"/>
              </w:divBdr>
            </w:div>
            <w:div w:id="866717103">
              <w:marLeft w:val="0"/>
              <w:marRight w:val="0"/>
              <w:marTop w:val="0"/>
              <w:marBottom w:val="0"/>
              <w:divBdr>
                <w:top w:val="none" w:sz="0" w:space="0" w:color="auto"/>
                <w:left w:val="none" w:sz="0" w:space="0" w:color="auto"/>
                <w:bottom w:val="none" w:sz="0" w:space="0" w:color="auto"/>
                <w:right w:val="none" w:sz="0" w:space="0" w:color="auto"/>
              </w:divBdr>
            </w:div>
            <w:div w:id="950823049">
              <w:marLeft w:val="0"/>
              <w:marRight w:val="0"/>
              <w:marTop w:val="0"/>
              <w:marBottom w:val="0"/>
              <w:divBdr>
                <w:top w:val="none" w:sz="0" w:space="0" w:color="auto"/>
                <w:left w:val="none" w:sz="0" w:space="0" w:color="auto"/>
                <w:bottom w:val="none" w:sz="0" w:space="0" w:color="auto"/>
                <w:right w:val="none" w:sz="0" w:space="0" w:color="auto"/>
              </w:divBdr>
            </w:div>
            <w:div w:id="959457662">
              <w:marLeft w:val="0"/>
              <w:marRight w:val="0"/>
              <w:marTop w:val="0"/>
              <w:marBottom w:val="0"/>
              <w:divBdr>
                <w:top w:val="none" w:sz="0" w:space="0" w:color="auto"/>
                <w:left w:val="none" w:sz="0" w:space="0" w:color="auto"/>
                <w:bottom w:val="none" w:sz="0" w:space="0" w:color="auto"/>
                <w:right w:val="none" w:sz="0" w:space="0" w:color="auto"/>
              </w:divBdr>
            </w:div>
            <w:div w:id="981495727">
              <w:marLeft w:val="0"/>
              <w:marRight w:val="0"/>
              <w:marTop w:val="0"/>
              <w:marBottom w:val="0"/>
              <w:divBdr>
                <w:top w:val="none" w:sz="0" w:space="0" w:color="auto"/>
                <w:left w:val="none" w:sz="0" w:space="0" w:color="auto"/>
                <w:bottom w:val="none" w:sz="0" w:space="0" w:color="auto"/>
                <w:right w:val="none" w:sz="0" w:space="0" w:color="auto"/>
              </w:divBdr>
            </w:div>
            <w:div w:id="998506597">
              <w:marLeft w:val="0"/>
              <w:marRight w:val="0"/>
              <w:marTop w:val="0"/>
              <w:marBottom w:val="0"/>
              <w:divBdr>
                <w:top w:val="none" w:sz="0" w:space="0" w:color="auto"/>
                <w:left w:val="none" w:sz="0" w:space="0" w:color="auto"/>
                <w:bottom w:val="none" w:sz="0" w:space="0" w:color="auto"/>
                <w:right w:val="none" w:sz="0" w:space="0" w:color="auto"/>
              </w:divBdr>
            </w:div>
            <w:div w:id="998996930">
              <w:marLeft w:val="0"/>
              <w:marRight w:val="0"/>
              <w:marTop w:val="0"/>
              <w:marBottom w:val="0"/>
              <w:divBdr>
                <w:top w:val="none" w:sz="0" w:space="0" w:color="auto"/>
                <w:left w:val="none" w:sz="0" w:space="0" w:color="auto"/>
                <w:bottom w:val="none" w:sz="0" w:space="0" w:color="auto"/>
                <w:right w:val="none" w:sz="0" w:space="0" w:color="auto"/>
              </w:divBdr>
            </w:div>
            <w:div w:id="1034581179">
              <w:marLeft w:val="0"/>
              <w:marRight w:val="0"/>
              <w:marTop w:val="0"/>
              <w:marBottom w:val="0"/>
              <w:divBdr>
                <w:top w:val="none" w:sz="0" w:space="0" w:color="auto"/>
                <w:left w:val="none" w:sz="0" w:space="0" w:color="auto"/>
                <w:bottom w:val="none" w:sz="0" w:space="0" w:color="auto"/>
                <w:right w:val="none" w:sz="0" w:space="0" w:color="auto"/>
              </w:divBdr>
            </w:div>
            <w:div w:id="1073746812">
              <w:marLeft w:val="0"/>
              <w:marRight w:val="0"/>
              <w:marTop w:val="0"/>
              <w:marBottom w:val="0"/>
              <w:divBdr>
                <w:top w:val="none" w:sz="0" w:space="0" w:color="auto"/>
                <w:left w:val="none" w:sz="0" w:space="0" w:color="auto"/>
                <w:bottom w:val="none" w:sz="0" w:space="0" w:color="auto"/>
                <w:right w:val="none" w:sz="0" w:space="0" w:color="auto"/>
              </w:divBdr>
            </w:div>
            <w:div w:id="1100834102">
              <w:marLeft w:val="0"/>
              <w:marRight w:val="0"/>
              <w:marTop w:val="0"/>
              <w:marBottom w:val="0"/>
              <w:divBdr>
                <w:top w:val="none" w:sz="0" w:space="0" w:color="auto"/>
                <w:left w:val="none" w:sz="0" w:space="0" w:color="auto"/>
                <w:bottom w:val="none" w:sz="0" w:space="0" w:color="auto"/>
                <w:right w:val="none" w:sz="0" w:space="0" w:color="auto"/>
              </w:divBdr>
            </w:div>
            <w:div w:id="1115564925">
              <w:marLeft w:val="0"/>
              <w:marRight w:val="0"/>
              <w:marTop w:val="0"/>
              <w:marBottom w:val="0"/>
              <w:divBdr>
                <w:top w:val="none" w:sz="0" w:space="0" w:color="auto"/>
                <w:left w:val="none" w:sz="0" w:space="0" w:color="auto"/>
                <w:bottom w:val="none" w:sz="0" w:space="0" w:color="auto"/>
                <w:right w:val="none" w:sz="0" w:space="0" w:color="auto"/>
              </w:divBdr>
            </w:div>
            <w:div w:id="1135097418">
              <w:marLeft w:val="0"/>
              <w:marRight w:val="0"/>
              <w:marTop w:val="0"/>
              <w:marBottom w:val="0"/>
              <w:divBdr>
                <w:top w:val="none" w:sz="0" w:space="0" w:color="auto"/>
                <w:left w:val="none" w:sz="0" w:space="0" w:color="auto"/>
                <w:bottom w:val="none" w:sz="0" w:space="0" w:color="auto"/>
                <w:right w:val="none" w:sz="0" w:space="0" w:color="auto"/>
              </w:divBdr>
            </w:div>
            <w:div w:id="1194801626">
              <w:marLeft w:val="0"/>
              <w:marRight w:val="0"/>
              <w:marTop w:val="0"/>
              <w:marBottom w:val="0"/>
              <w:divBdr>
                <w:top w:val="none" w:sz="0" w:space="0" w:color="auto"/>
                <w:left w:val="none" w:sz="0" w:space="0" w:color="auto"/>
                <w:bottom w:val="none" w:sz="0" w:space="0" w:color="auto"/>
                <w:right w:val="none" w:sz="0" w:space="0" w:color="auto"/>
              </w:divBdr>
            </w:div>
            <w:div w:id="1194807790">
              <w:marLeft w:val="0"/>
              <w:marRight w:val="0"/>
              <w:marTop w:val="0"/>
              <w:marBottom w:val="0"/>
              <w:divBdr>
                <w:top w:val="none" w:sz="0" w:space="0" w:color="auto"/>
                <w:left w:val="none" w:sz="0" w:space="0" w:color="auto"/>
                <w:bottom w:val="none" w:sz="0" w:space="0" w:color="auto"/>
                <w:right w:val="none" w:sz="0" w:space="0" w:color="auto"/>
              </w:divBdr>
            </w:div>
            <w:div w:id="1195312407">
              <w:marLeft w:val="0"/>
              <w:marRight w:val="0"/>
              <w:marTop w:val="0"/>
              <w:marBottom w:val="0"/>
              <w:divBdr>
                <w:top w:val="none" w:sz="0" w:space="0" w:color="auto"/>
                <w:left w:val="none" w:sz="0" w:space="0" w:color="auto"/>
                <w:bottom w:val="none" w:sz="0" w:space="0" w:color="auto"/>
                <w:right w:val="none" w:sz="0" w:space="0" w:color="auto"/>
              </w:divBdr>
            </w:div>
            <w:div w:id="1209342337">
              <w:marLeft w:val="0"/>
              <w:marRight w:val="0"/>
              <w:marTop w:val="0"/>
              <w:marBottom w:val="0"/>
              <w:divBdr>
                <w:top w:val="none" w:sz="0" w:space="0" w:color="auto"/>
                <w:left w:val="none" w:sz="0" w:space="0" w:color="auto"/>
                <w:bottom w:val="none" w:sz="0" w:space="0" w:color="auto"/>
                <w:right w:val="none" w:sz="0" w:space="0" w:color="auto"/>
              </w:divBdr>
            </w:div>
            <w:div w:id="1231696936">
              <w:marLeft w:val="0"/>
              <w:marRight w:val="0"/>
              <w:marTop w:val="0"/>
              <w:marBottom w:val="0"/>
              <w:divBdr>
                <w:top w:val="none" w:sz="0" w:space="0" w:color="auto"/>
                <w:left w:val="none" w:sz="0" w:space="0" w:color="auto"/>
                <w:bottom w:val="none" w:sz="0" w:space="0" w:color="auto"/>
                <w:right w:val="none" w:sz="0" w:space="0" w:color="auto"/>
              </w:divBdr>
            </w:div>
            <w:div w:id="1305157710">
              <w:marLeft w:val="0"/>
              <w:marRight w:val="0"/>
              <w:marTop w:val="0"/>
              <w:marBottom w:val="0"/>
              <w:divBdr>
                <w:top w:val="none" w:sz="0" w:space="0" w:color="auto"/>
                <w:left w:val="none" w:sz="0" w:space="0" w:color="auto"/>
                <w:bottom w:val="none" w:sz="0" w:space="0" w:color="auto"/>
                <w:right w:val="none" w:sz="0" w:space="0" w:color="auto"/>
              </w:divBdr>
            </w:div>
            <w:div w:id="1311515782">
              <w:marLeft w:val="0"/>
              <w:marRight w:val="0"/>
              <w:marTop w:val="0"/>
              <w:marBottom w:val="0"/>
              <w:divBdr>
                <w:top w:val="none" w:sz="0" w:space="0" w:color="auto"/>
                <w:left w:val="none" w:sz="0" w:space="0" w:color="auto"/>
                <w:bottom w:val="none" w:sz="0" w:space="0" w:color="auto"/>
                <w:right w:val="none" w:sz="0" w:space="0" w:color="auto"/>
              </w:divBdr>
            </w:div>
            <w:div w:id="1328246675">
              <w:marLeft w:val="0"/>
              <w:marRight w:val="0"/>
              <w:marTop w:val="0"/>
              <w:marBottom w:val="0"/>
              <w:divBdr>
                <w:top w:val="none" w:sz="0" w:space="0" w:color="auto"/>
                <w:left w:val="none" w:sz="0" w:space="0" w:color="auto"/>
                <w:bottom w:val="none" w:sz="0" w:space="0" w:color="auto"/>
                <w:right w:val="none" w:sz="0" w:space="0" w:color="auto"/>
              </w:divBdr>
            </w:div>
            <w:div w:id="1339038465">
              <w:marLeft w:val="0"/>
              <w:marRight w:val="0"/>
              <w:marTop w:val="0"/>
              <w:marBottom w:val="0"/>
              <w:divBdr>
                <w:top w:val="none" w:sz="0" w:space="0" w:color="auto"/>
                <w:left w:val="none" w:sz="0" w:space="0" w:color="auto"/>
                <w:bottom w:val="none" w:sz="0" w:space="0" w:color="auto"/>
                <w:right w:val="none" w:sz="0" w:space="0" w:color="auto"/>
              </w:divBdr>
            </w:div>
            <w:div w:id="1372531983">
              <w:marLeft w:val="0"/>
              <w:marRight w:val="0"/>
              <w:marTop w:val="0"/>
              <w:marBottom w:val="0"/>
              <w:divBdr>
                <w:top w:val="none" w:sz="0" w:space="0" w:color="auto"/>
                <w:left w:val="none" w:sz="0" w:space="0" w:color="auto"/>
                <w:bottom w:val="none" w:sz="0" w:space="0" w:color="auto"/>
                <w:right w:val="none" w:sz="0" w:space="0" w:color="auto"/>
              </w:divBdr>
            </w:div>
            <w:div w:id="1377507618">
              <w:marLeft w:val="0"/>
              <w:marRight w:val="0"/>
              <w:marTop w:val="0"/>
              <w:marBottom w:val="0"/>
              <w:divBdr>
                <w:top w:val="none" w:sz="0" w:space="0" w:color="auto"/>
                <w:left w:val="none" w:sz="0" w:space="0" w:color="auto"/>
                <w:bottom w:val="none" w:sz="0" w:space="0" w:color="auto"/>
                <w:right w:val="none" w:sz="0" w:space="0" w:color="auto"/>
              </w:divBdr>
            </w:div>
            <w:div w:id="1408114892">
              <w:marLeft w:val="0"/>
              <w:marRight w:val="0"/>
              <w:marTop w:val="0"/>
              <w:marBottom w:val="0"/>
              <w:divBdr>
                <w:top w:val="none" w:sz="0" w:space="0" w:color="auto"/>
                <w:left w:val="none" w:sz="0" w:space="0" w:color="auto"/>
                <w:bottom w:val="none" w:sz="0" w:space="0" w:color="auto"/>
                <w:right w:val="none" w:sz="0" w:space="0" w:color="auto"/>
              </w:divBdr>
            </w:div>
            <w:div w:id="1458989634">
              <w:marLeft w:val="0"/>
              <w:marRight w:val="0"/>
              <w:marTop w:val="0"/>
              <w:marBottom w:val="0"/>
              <w:divBdr>
                <w:top w:val="none" w:sz="0" w:space="0" w:color="auto"/>
                <w:left w:val="none" w:sz="0" w:space="0" w:color="auto"/>
                <w:bottom w:val="none" w:sz="0" w:space="0" w:color="auto"/>
                <w:right w:val="none" w:sz="0" w:space="0" w:color="auto"/>
              </w:divBdr>
            </w:div>
            <w:div w:id="1470509674">
              <w:marLeft w:val="0"/>
              <w:marRight w:val="0"/>
              <w:marTop w:val="0"/>
              <w:marBottom w:val="0"/>
              <w:divBdr>
                <w:top w:val="none" w:sz="0" w:space="0" w:color="auto"/>
                <w:left w:val="none" w:sz="0" w:space="0" w:color="auto"/>
                <w:bottom w:val="none" w:sz="0" w:space="0" w:color="auto"/>
                <w:right w:val="none" w:sz="0" w:space="0" w:color="auto"/>
              </w:divBdr>
            </w:div>
            <w:div w:id="1481074675">
              <w:marLeft w:val="0"/>
              <w:marRight w:val="0"/>
              <w:marTop w:val="0"/>
              <w:marBottom w:val="0"/>
              <w:divBdr>
                <w:top w:val="none" w:sz="0" w:space="0" w:color="auto"/>
                <w:left w:val="none" w:sz="0" w:space="0" w:color="auto"/>
                <w:bottom w:val="none" w:sz="0" w:space="0" w:color="auto"/>
                <w:right w:val="none" w:sz="0" w:space="0" w:color="auto"/>
              </w:divBdr>
            </w:div>
            <w:div w:id="1544906936">
              <w:marLeft w:val="0"/>
              <w:marRight w:val="0"/>
              <w:marTop w:val="0"/>
              <w:marBottom w:val="0"/>
              <w:divBdr>
                <w:top w:val="none" w:sz="0" w:space="0" w:color="auto"/>
                <w:left w:val="none" w:sz="0" w:space="0" w:color="auto"/>
                <w:bottom w:val="none" w:sz="0" w:space="0" w:color="auto"/>
                <w:right w:val="none" w:sz="0" w:space="0" w:color="auto"/>
              </w:divBdr>
            </w:div>
            <w:div w:id="1616446611">
              <w:marLeft w:val="0"/>
              <w:marRight w:val="0"/>
              <w:marTop w:val="0"/>
              <w:marBottom w:val="0"/>
              <w:divBdr>
                <w:top w:val="none" w:sz="0" w:space="0" w:color="auto"/>
                <w:left w:val="none" w:sz="0" w:space="0" w:color="auto"/>
                <w:bottom w:val="none" w:sz="0" w:space="0" w:color="auto"/>
                <w:right w:val="none" w:sz="0" w:space="0" w:color="auto"/>
              </w:divBdr>
            </w:div>
            <w:div w:id="1620338112">
              <w:marLeft w:val="0"/>
              <w:marRight w:val="0"/>
              <w:marTop w:val="0"/>
              <w:marBottom w:val="0"/>
              <w:divBdr>
                <w:top w:val="none" w:sz="0" w:space="0" w:color="auto"/>
                <w:left w:val="none" w:sz="0" w:space="0" w:color="auto"/>
                <w:bottom w:val="none" w:sz="0" w:space="0" w:color="auto"/>
                <w:right w:val="none" w:sz="0" w:space="0" w:color="auto"/>
              </w:divBdr>
            </w:div>
            <w:div w:id="1660039461">
              <w:marLeft w:val="0"/>
              <w:marRight w:val="0"/>
              <w:marTop w:val="0"/>
              <w:marBottom w:val="0"/>
              <w:divBdr>
                <w:top w:val="none" w:sz="0" w:space="0" w:color="auto"/>
                <w:left w:val="none" w:sz="0" w:space="0" w:color="auto"/>
                <w:bottom w:val="none" w:sz="0" w:space="0" w:color="auto"/>
                <w:right w:val="none" w:sz="0" w:space="0" w:color="auto"/>
              </w:divBdr>
            </w:div>
            <w:div w:id="1746687034">
              <w:marLeft w:val="0"/>
              <w:marRight w:val="0"/>
              <w:marTop w:val="0"/>
              <w:marBottom w:val="0"/>
              <w:divBdr>
                <w:top w:val="none" w:sz="0" w:space="0" w:color="auto"/>
                <w:left w:val="none" w:sz="0" w:space="0" w:color="auto"/>
                <w:bottom w:val="none" w:sz="0" w:space="0" w:color="auto"/>
                <w:right w:val="none" w:sz="0" w:space="0" w:color="auto"/>
              </w:divBdr>
            </w:div>
            <w:div w:id="1750424081">
              <w:marLeft w:val="0"/>
              <w:marRight w:val="0"/>
              <w:marTop w:val="0"/>
              <w:marBottom w:val="0"/>
              <w:divBdr>
                <w:top w:val="none" w:sz="0" w:space="0" w:color="auto"/>
                <w:left w:val="none" w:sz="0" w:space="0" w:color="auto"/>
                <w:bottom w:val="none" w:sz="0" w:space="0" w:color="auto"/>
                <w:right w:val="none" w:sz="0" w:space="0" w:color="auto"/>
              </w:divBdr>
            </w:div>
            <w:div w:id="1771050879">
              <w:marLeft w:val="0"/>
              <w:marRight w:val="0"/>
              <w:marTop w:val="0"/>
              <w:marBottom w:val="0"/>
              <w:divBdr>
                <w:top w:val="none" w:sz="0" w:space="0" w:color="auto"/>
                <w:left w:val="none" w:sz="0" w:space="0" w:color="auto"/>
                <w:bottom w:val="none" w:sz="0" w:space="0" w:color="auto"/>
                <w:right w:val="none" w:sz="0" w:space="0" w:color="auto"/>
              </w:divBdr>
            </w:div>
            <w:div w:id="1795518672">
              <w:marLeft w:val="0"/>
              <w:marRight w:val="0"/>
              <w:marTop w:val="0"/>
              <w:marBottom w:val="0"/>
              <w:divBdr>
                <w:top w:val="none" w:sz="0" w:space="0" w:color="auto"/>
                <w:left w:val="none" w:sz="0" w:space="0" w:color="auto"/>
                <w:bottom w:val="none" w:sz="0" w:space="0" w:color="auto"/>
                <w:right w:val="none" w:sz="0" w:space="0" w:color="auto"/>
              </w:divBdr>
            </w:div>
            <w:div w:id="1824159121">
              <w:marLeft w:val="0"/>
              <w:marRight w:val="0"/>
              <w:marTop w:val="0"/>
              <w:marBottom w:val="0"/>
              <w:divBdr>
                <w:top w:val="none" w:sz="0" w:space="0" w:color="auto"/>
                <w:left w:val="none" w:sz="0" w:space="0" w:color="auto"/>
                <w:bottom w:val="none" w:sz="0" w:space="0" w:color="auto"/>
                <w:right w:val="none" w:sz="0" w:space="0" w:color="auto"/>
              </w:divBdr>
            </w:div>
            <w:div w:id="1834032709">
              <w:marLeft w:val="0"/>
              <w:marRight w:val="0"/>
              <w:marTop w:val="0"/>
              <w:marBottom w:val="0"/>
              <w:divBdr>
                <w:top w:val="none" w:sz="0" w:space="0" w:color="auto"/>
                <w:left w:val="none" w:sz="0" w:space="0" w:color="auto"/>
                <w:bottom w:val="none" w:sz="0" w:space="0" w:color="auto"/>
                <w:right w:val="none" w:sz="0" w:space="0" w:color="auto"/>
              </w:divBdr>
            </w:div>
            <w:div w:id="1867211966">
              <w:marLeft w:val="0"/>
              <w:marRight w:val="0"/>
              <w:marTop w:val="0"/>
              <w:marBottom w:val="0"/>
              <w:divBdr>
                <w:top w:val="none" w:sz="0" w:space="0" w:color="auto"/>
                <w:left w:val="none" w:sz="0" w:space="0" w:color="auto"/>
                <w:bottom w:val="none" w:sz="0" w:space="0" w:color="auto"/>
                <w:right w:val="none" w:sz="0" w:space="0" w:color="auto"/>
              </w:divBdr>
            </w:div>
            <w:div w:id="1876382000">
              <w:marLeft w:val="0"/>
              <w:marRight w:val="0"/>
              <w:marTop w:val="0"/>
              <w:marBottom w:val="0"/>
              <w:divBdr>
                <w:top w:val="none" w:sz="0" w:space="0" w:color="auto"/>
                <w:left w:val="none" w:sz="0" w:space="0" w:color="auto"/>
                <w:bottom w:val="none" w:sz="0" w:space="0" w:color="auto"/>
                <w:right w:val="none" w:sz="0" w:space="0" w:color="auto"/>
              </w:divBdr>
            </w:div>
            <w:div w:id="1879780002">
              <w:marLeft w:val="0"/>
              <w:marRight w:val="0"/>
              <w:marTop w:val="0"/>
              <w:marBottom w:val="0"/>
              <w:divBdr>
                <w:top w:val="none" w:sz="0" w:space="0" w:color="auto"/>
                <w:left w:val="none" w:sz="0" w:space="0" w:color="auto"/>
                <w:bottom w:val="none" w:sz="0" w:space="0" w:color="auto"/>
                <w:right w:val="none" w:sz="0" w:space="0" w:color="auto"/>
              </w:divBdr>
            </w:div>
            <w:div w:id="1927155781">
              <w:marLeft w:val="0"/>
              <w:marRight w:val="0"/>
              <w:marTop w:val="0"/>
              <w:marBottom w:val="0"/>
              <w:divBdr>
                <w:top w:val="none" w:sz="0" w:space="0" w:color="auto"/>
                <w:left w:val="none" w:sz="0" w:space="0" w:color="auto"/>
                <w:bottom w:val="none" w:sz="0" w:space="0" w:color="auto"/>
                <w:right w:val="none" w:sz="0" w:space="0" w:color="auto"/>
              </w:divBdr>
            </w:div>
            <w:div w:id="1963687162">
              <w:marLeft w:val="0"/>
              <w:marRight w:val="0"/>
              <w:marTop w:val="0"/>
              <w:marBottom w:val="0"/>
              <w:divBdr>
                <w:top w:val="none" w:sz="0" w:space="0" w:color="auto"/>
                <w:left w:val="none" w:sz="0" w:space="0" w:color="auto"/>
                <w:bottom w:val="none" w:sz="0" w:space="0" w:color="auto"/>
                <w:right w:val="none" w:sz="0" w:space="0" w:color="auto"/>
              </w:divBdr>
            </w:div>
            <w:div w:id="1976790280">
              <w:marLeft w:val="0"/>
              <w:marRight w:val="0"/>
              <w:marTop w:val="0"/>
              <w:marBottom w:val="0"/>
              <w:divBdr>
                <w:top w:val="none" w:sz="0" w:space="0" w:color="auto"/>
                <w:left w:val="none" w:sz="0" w:space="0" w:color="auto"/>
                <w:bottom w:val="none" w:sz="0" w:space="0" w:color="auto"/>
                <w:right w:val="none" w:sz="0" w:space="0" w:color="auto"/>
              </w:divBdr>
            </w:div>
            <w:div w:id="2007588295">
              <w:marLeft w:val="0"/>
              <w:marRight w:val="0"/>
              <w:marTop w:val="0"/>
              <w:marBottom w:val="0"/>
              <w:divBdr>
                <w:top w:val="none" w:sz="0" w:space="0" w:color="auto"/>
                <w:left w:val="none" w:sz="0" w:space="0" w:color="auto"/>
                <w:bottom w:val="none" w:sz="0" w:space="0" w:color="auto"/>
                <w:right w:val="none" w:sz="0" w:space="0" w:color="auto"/>
              </w:divBdr>
            </w:div>
            <w:div w:id="2021740717">
              <w:marLeft w:val="0"/>
              <w:marRight w:val="0"/>
              <w:marTop w:val="0"/>
              <w:marBottom w:val="0"/>
              <w:divBdr>
                <w:top w:val="none" w:sz="0" w:space="0" w:color="auto"/>
                <w:left w:val="none" w:sz="0" w:space="0" w:color="auto"/>
                <w:bottom w:val="none" w:sz="0" w:space="0" w:color="auto"/>
                <w:right w:val="none" w:sz="0" w:space="0" w:color="auto"/>
              </w:divBdr>
            </w:div>
            <w:div w:id="2042514869">
              <w:marLeft w:val="0"/>
              <w:marRight w:val="0"/>
              <w:marTop w:val="0"/>
              <w:marBottom w:val="0"/>
              <w:divBdr>
                <w:top w:val="none" w:sz="0" w:space="0" w:color="auto"/>
                <w:left w:val="none" w:sz="0" w:space="0" w:color="auto"/>
                <w:bottom w:val="none" w:sz="0" w:space="0" w:color="auto"/>
                <w:right w:val="none" w:sz="0" w:space="0" w:color="auto"/>
              </w:divBdr>
            </w:div>
            <w:div w:id="2046446617">
              <w:marLeft w:val="0"/>
              <w:marRight w:val="0"/>
              <w:marTop w:val="0"/>
              <w:marBottom w:val="0"/>
              <w:divBdr>
                <w:top w:val="none" w:sz="0" w:space="0" w:color="auto"/>
                <w:left w:val="none" w:sz="0" w:space="0" w:color="auto"/>
                <w:bottom w:val="none" w:sz="0" w:space="0" w:color="auto"/>
                <w:right w:val="none" w:sz="0" w:space="0" w:color="auto"/>
              </w:divBdr>
            </w:div>
            <w:div w:id="2048293341">
              <w:marLeft w:val="0"/>
              <w:marRight w:val="0"/>
              <w:marTop w:val="0"/>
              <w:marBottom w:val="0"/>
              <w:divBdr>
                <w:top w:val="none" w:sz="0" w:space="0" w:color="auto"/>
                <w:left w:val="none" w:sz="0" w:space="0" w:color="auto"/>
                <w:bottom w:val="none" w:sz="0" w:space="0" w:color="auto"/>
                <w:right w:val="none" w:sz="0" w:space="0" w:color="auto"/>
              </w:divBdr>
            </w:div>
            <w:div w:id="2058312071">
              <w:marLeft w:val="0"/>
              <w:marRight w:val="0"/>
              <w:marTop w:val="0"/>
              <w:marBottom w:val="0"/>
              <w:divBdr>
                <w:top w:val="none" w:sz="0" w:space="0" w:color="auto"/>
                <w:left w:val="none" w:sz="0" w:space="0" w:color="auto"/>
                <w:bottom w:val="none" w:sz="0" w:space="0" w:color="auto"/>
                <w:right w:val="none" w:sz="0" w:space="0" w:color="auto"/>
              </w:divBdr>
            </w:div>
            <w:div w:id="2065253236">
              <w:marLeft w:val="0"/>
              <w:marRight w:val="0"/>
              <w:marTop w:val="0"/>
              <w:marBottom w:val="0"/>
              <w:divBdr>
                <w:top w:val="none" w:sz="0" w:space="0" w:color="auto"/>
                <w:left w:val="none" w:sz="0" w:space="0" w:color="auto"/>
                <w:bottom w:val="none" w:sz="0" w:space="0" w:color="auto"/>
                <w:right w:val="none" w:sz="0" w:space="0" w:color="auto"/>
              </w:divBdr>
            </w:div>
            <w:div w:id="2066561498">
              <w:marLeft w:val="0"/>
              <w:marRight w:val="0"/>
              <w:marTop w:val="0"/>
              <w:marBottom w:val="0"/>
              <w:divBdr>
                <w:top w:val="none" w:sz="0" w:space="0" w:color="auto"/>
                <w:left w:val="none" w:sz="0" w:space="0" w:color="auto"/>
                <w:bottom w:val="none" w:sz="0" w:space="0" w:color="auto"/>
                <w:right w:val="none" w:sz="0" w:space="0" w:color="auto"/>
              </w:divBdr>
            </w:div>
            <w:div w:id="2076583979">
              <w:marLeft w:val="0"/>
              <w:marRight w:val="0"/>
              <w:marTop w:val="0"/>
              <w:marBottom w:val="0"/>
              <w:divBdr>
                <w:top w:val="none" w:sz="0" w:space="0" w:color="auto"/>
                <w:left w:val="none" w:sz="0" w:space="0" w:color="auto"/>
                <w:bottom w:val="none" w:sz="0" w:space="0" w:color="auto"/>
                <w:right w:val="none" w:sz="0" w:space="0" w:color="auto"/>
              </w:divBdr>
            </w:div>
            <w:div w:id="2086488068">
              <w:marLeft w:val="0"/>
              <w:marRight w:val="0"/>
              <w:marTop w:val="0"/>
              <w:marBottom w:val="0"/>
              <w:divBdr>
                <w:top w:val="none" w:sz="0" w:space="0" w:color="auto"/>
                <w:left w:val="none" w:sz="0" w:space="0" w:color="auto"/>
                <w:bottom w:val="none" w:sz="0" w:space="0" w:color="auto"/>
                <w:right w:val="none" w:sz="0" w:space="0" w:color="auto"/>
              </w:divBdr>
            </w:div>
            <w:div w:id="2117557829">
              <w:marLeft w:val="0"/>
              <w:marRight w:val="0"/>
              <w:marTop w:val="0"/>
              <w:marBottom w:val="0"/>
              <w:divBdr>
                <w:top w:val="none" w:sz="0" w:space="0" w:color="auto"/>
                <w:left w:val="none" w:sz="0" w:space="0" w:color="auto"/>
                <w:bottom w:val="none" w:sz="0" w:space="0" w:color="auto"/>
                <w:right w:val="none" w:sz="0" w:space="0" w:color="auto"/>
              </w:divBdr>
            </w:div>
            <w:div w:id="2125073806">
              <w:marLeft w:val="0"/>
              <w:marRight w:val="0"/>
              <w:marTop w:val="0"/>
              <w:marBottom w:val="0"/>
              <w:divBdr>
                <w:top w:val="none" w:sz="0" w:space="0" w:color="auto"/>
                <w:left w:val="none" w:sz="0" w:space="0" w:color="auto"/>
                <w:bottom w:val="none" w:sz="0" w:space="0" w:color="auto"/>
                <w:right w:val="none" w:sz="0" w:space="0" w:color="auto"/>
              </w:divBdr>
            </w:div>
            <w:div w:id="21377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39214">
      <w:bodyDiv w:val="1"/>
      <w:marLeft w:val="0"/>
      <w:marRight w:val="0"/>
      <w:marTop w:val="0"/>
      <w:marBottom w:val="0"/>
      <w:divBdr>
        <w:top w:val="none" w:sz="0" w:space="0" w:color="auto"/>
        <w:left w:val="none" w:sz="0" w:space="0" w:color="auto"/>
        <w:bottom w:val="none" w:sz="0" w:space="0" w:color="auto"/>
        <w:right w:val="none" w:sz="0" w:space="0" w:color="auto"/>
      </w:divBdr>
    </w:div>
    <w:div w:id="1422869263">
      <w:bodyDiv w:val="1"/>
      <w:marLeft w:val="0"/>
      <w:marRight w:val="0"/>
      <w:marTop w:val="0"/>
      <w:marBottom w:val="0"/>
      <w:divBdr>
        <w:top w:val="none" w:sz="0" w:space="0" w:color="auto"/>
        <w:left w:val="none" w:sz="0" w:space="0" w:color="auto"/>
        <w:bottom w:val="none" w:sz="0" w:space="0" w:color="auto"/>
        <w:right w:val="none" w:sz="0" w:space="0" w:color="auto"/>
      </w:divBdr>
    </w:div>
    <w:div w:id="1441997382">
      <w:bodyDiv w:val="1"/>
      <w:marLeft w:val="0"/>
      <w:marRight w:val="0"/>
      <w:marTop w:val="0"/>
      <w:marBottom w:val="0"/>
      <w:divBdr>
        <w:top w:val="none" w:sz="0" w:space="0" w:color="auto"/>
        <w:left w:val="none" w:sz="0" w:space="0" w:color="auto"/>
        <w:bottom w:val="none" w:sz="0" w:space="0" w:color="auto"/>
        <w:right w:val="none" w:sz="0" w:space="0" w:color="auto"/>
      </w:divBdr>
    </w:div>
    <w:div w:id="1495878342">
      <w:bodyDiv w:val="1"/>
      <w:marLeft w:val="0"/>
      <w:marRight w:val="0"/>
      <w:marTop w:val="0"/>
      <w:marBottom w:val="0"/>
      <w:divBdr>
        <w:top w:val="none" w:sz="0" w:space="0" w:color="auto"/>
        <w:left w:val="none" w:sz="0" w:space="0" w:color="auto"/>
        <w:bottom w:val="none" w:sz="0" w:space="0" w:color="auto"/>
        <w:right w:val="none" w:sz="0" w:space="0" w:color="auto"/>
      </w:divBdr>
    </w:div>
    <w:div w:id="1496915676">
      <w:bodyDiv w:val="1"/>
      <w:marLeft w:val="0"/>
      <w:marRight w:val="0"/>
      <w:marTop w:val="0"/>
      <w:marBottom w:val="0"/>
      <w:divBdr>
        <w:top w:val="none" w:sz="0" w:space="0" w:color="auto"/>
        <w:left w:val="none" w:sz="0" w:space="0" w:color="auto"/>
        <w:bottom w:val="none" w:sz="0" w:space="0" w:color="auto"/>
        <w:right w:val="none" w:sz="0" w:space="0" w:color="auto"/>
      </w:divBdr>
    </w:div>
    <w:div w:id="1503086416">
      <w:bodyDiv w:val="1"/>
      <w:marLeft w:val="0"/>
      <w:marRight w:val="0"/>
      <w:marTop w:val="0"/>
      <w:marBottom w:val="0"/>
      <w:divBdr>
        <w:top w:val="none" w:sz="0" w:space="0" w:color="auto"/>
        <w:left w:val="none" w:sz="0" w:space="0" w:color="auto"/>
        <w:bottom w:val="none" w:sz="0" w:space="0" w:color="auto"/>
        <w:right w:val="none" w:sz="0" w:space="0" w:color="auto"/>
      </w:divBdr>
    </w:div>
    <w:div w:id="1512910647">
      <w:bodyDiv w:val="1"/>
      <w:marLeft w:val="0"/>
      <w:marRight w:val="0"/>
      <w:marTop w:val="0"/>
      <w:marBottom w:val="0"/>
      <w:divBdr>
        <w:top w:val="none" w:sz="0" w:space="0" w:color="auto"/>
        <w:left w:val="none" w:sz="0" w:space="0" w:color="auto"/>
        <w:bottom w:val="none" w:sz="0" w:space="0" w:color="auto"/>
        <w:right w:val="none" w:sz="0" w:space="0" w:color="auto"/>
      </w:divBdr>
    </w:div>
    <w:div w:id="1530101164">
      <w:bodyDiv w:val="1"/>
      <w:marLeft w:val="0"/>
      <w:marRight w:val="0"/>
      <w:marTop w:val="0"/>
      <w:marBottom w:val="0"/>
      <w:divBdr>
        <w:top w:val="none" w:sz="0" w:space="0" w:color="auto"/>
        <w:left w:val="none" w:sz="0" w:space="0" w:color="auto"/>
        <w:bottom w:val="none" w:sz="0" w:space="0" w:color="auto"/>
        <w:right w:val="none" w:sz="0" w:space="0" w:color="auto"/>
      </w:divBdr>
      <w:divsChild>
        <w:div w:id="1958216089">
          <w:marLeft w:val="0"/>
          <w:marRight w:val="0"/>
          <w:marTop w:val="0"/>
          <w:marBottom w:val="0"/>
          <w:divBdr>
            <w:top w:val="none" w:sz="0" w:space="0" w:color="auto"/>
            <w:left w:val="none" w:sz="0" w:space="0" w:color="auto"/>
            <w:bottom w:val="none" w:sz="0" w:space="0" w:color="auto"/>
            <w:right w:val="none" w:sz="0" w:space="0" w:color="auto"/>
          </w:divBdr>
        </w:div>
      </w:divsChild>
    </w:div>
    <w:div w:id="1534343473">
      <w:bodyDiv w:val="1"/>
      <w:marLeft w:val="0"/>
      <w:marRight w:val="0"/>
      <w:marTop w:val="0"/>
      <w:marBottom w:val="0"/>
      <w:divBdr>
        <w:top w:val="none" w:sz="0" w:space="0" w:color="auto"/>
        <w:left w:val="none" w:sz="0" w:space="0" w:color="auto"/>
        <w:bottom w:val="none" w:sz="0" w:space="0" w:color="auto"/>
        <w:right w:val="none" w:sz="0" w:space="0" w:color="auto"/>
      </w:divBdr>
      <w:divsChild>
        <w:div w:id="248537650">
          <w:marLeft w:val="0"/>
          <w:marRight w:val="0"/>
          <w:marTop w:val="0"/>
          <w:marBottom w:val="0"/>
          <w:divBdr>
            <w:top w:val="none" w:sz="0" w:space="0" w:color="auto"/>
            <w:left w:val="none" w:sz="0" w:space="0" w:color="auto"/>
            <w:bottom w:val="none" w:sz="0" w:space="0" w:color="auto"/>
            <w:right w:val="none" w:sz="0" w:space="0" w:color="auto"/>
          </w:divBdr>
        </w:div>
        <w:div w:id="350229197">
          <w:marLeft w:val="0"/>
          <w:marRight w:val="0"/>
          <w:marTop w:val="0"/>
          <w:marBottom w:val="0"/>
          <w:divBdr>
            <w:top w:val="none" w:sz="0" w:space="0" w:color="auto"/>
            <w:left w:val="none" w:sz="0" w:space="0" w:color="auto"/>
            <w:bottom w:val="none" w:sz="0" w:space="0" w:color="auto"/>
            <w:right w:val="none" w:sz="0" w:space="0" w:color="auto"/>
          </w:divBdr>
        </w:div>
        <w:div w:id="384918266">
          <w:marLeft w:val="0"/>
          <w:marRight w:val="0"/>
          <w:marTop w:val="0"/>
          <w:marBottom w:val="0"/>
          <w:divBdr>
            <w:top w:val="none" w:sz="0" w:space="0" w:color="auto"/>
            <w:left w:val="none" w:sz="0" w:space="0" w:color="auto"/>
            <w:bottom w:val="none" w:sz="0" w:space="0" w:color="auto"/>
            <w:right w:val="none" w:sz="0" w:space="0" w:color="auto"/>
          </w:divBdr>
        </w:div>
        <w:div w:id="526605700">
          <w:marLeft w:val="0"/>
          <w:marRight w:val="0"/>
          <w:marTop w:val="0"/>
          <w:marBottom w:val="0"/>
          <w:divBdr>
            <w:top w:val="none" w:sz="0" w:space="0" w:color="auto"/>
            <w:left w:val="none" w:sz="0" w:space="0" w:color="auto"/>
            <w:bottom w:val="none" w:sz="0" w:space="0" w:color="auto"/>
            <w:right w:val="none" w:sz="0" w:space="0" w:color="auto"/>
          </w:divBdr>
        </w:div>
        <w:div w:id="612788033">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1131904006">
          <w:marLeft w:val="0"/>
          <w:marRight w:val="0"/>
          <w:marTop w:val="0"/>
          <w:marBottom w:val="0"/>
          <w:divBdr>
            <w:top w:val="none" w:sz="0" w:space="0" w:color="auto"/>
            <w:left w:val="none" w:sz="0" w:space="0" w:color="auto"/>
            <w:bottom w:val="none" w:sz="0" w:space="0" w:color="auto"/>
            <w:right w:val="none" w:sz="0" w:space="0" w:color="auto"/>
          </w:divBdr>
        </w:div>
        <w:div w:id="1207989702">
          <w:marLeft w:val="0"/>
          <w:marRight w:val="0"/>
          <w:marTop w:val="0"/>
          <w:marBottom w:val="0"/>
          <w:divBdr>
            <w:top w:val="none" w:sz="0" w:space="0" w:color="auto"/>
            <w:left w:val="none" w:sz="0" w:space="0" w:color="auto"/>
            <w:bottom w:val="none" w:sz="0" w:space="0" w:color="auto"/>
            <w:right w:val="none" w:sz="0" w:space="0" w:color="auto"/>
          </w:divBdr>
        </w:div>
        <w:div w:id="1315067769">
          <w:marLeft w:val="0"/>
          <w:marRight w:val="0"/>
          <w:marTop w:val="0"/>
          <w:marBottom w:val="0"/>
          <w:divBdr>
            <w:top w:val="none" w:sz="0" w:space="0" w:color="auto"/>
            <w:left w:val="none" w:sz="0" w:space="0" w:color="auto"/>
            <w:bottom w:val="none" w:sz="0" w:space="0" w:color="auto"/>
            <w:right w:val="none" w:sz="0" w:space="0" w:color="auto"/>
          </w:divBdr>
        </w:div>
        <w:div w:id="1566793849">
          <w:marLeft w:val="0"/>
          <w:marRight w:val="0"/>
          <w:marTop w:val="0"/>
          <w:marBottom w:val="0"/>
          <w:divBdr>
            <w:top w:val="none" w:sz="0" w:space="0" w:color="auto"/>
            <w:left w:val="none" w:sz="0" w:space="0" w:color="auto"/>
            <w:bottom w:val="none" w:sz="0" w:space="0" w:color="auto"/>
            <w:right w:val="none" w:sz="0" w:space="0" w:color="auto"/>
          </w:divBdr>
        </w:div>
        <w:div w:id="1651597917">
          <w:marLeft w:val="0"/>
          <w:marRight w:val="0"/>
          <w:marTop w:val="0"/>
          <w:marBottom w:val="0"/>
          <w:divBdr>
            <w:top w:val="none" w:sz="0" w:space="0" w:color="auto"/>
            <w:left w:val="none" w:sz="0" w:space="0" w:color="auto"/>
            <w:bottom w:val="none" w:sz="0" w:space="0" w:color="auto"/>
            <w:right w:val="none" w:sz="0" w:space="0" w:color="auto"/>
          </w:divBdr>
        </w:div>
        <w:div w:id="1901287428">
          <w:marLeft w:val="0"/>
          <w:marRight w:val="0"/>
          <w:marTop w:val="0"/>
          <w:marBottom w:val="0"/>
          <w:divBdr>
            <w:top w:val="none" w:sz="0" w:space="0" w:color="auto"/>
            <w:left w:val="none" w:sz="0" w:space="0" w:color="auto"/>
            <w:bottom w:val="none" w:sz="0" w:space="0" w:color="auto"/>
            <w:right w:val="none" w:sz="0" w:space="0" w:color="auto"/>
          </w:divBdr>
        </w:div>
        <w:div w:id="2116946121">
          <w:marLeft w:val="0"/>
          <w:marRight w:val="0"/>
          <w:marTop w:val="0"/>
          <w:marBottom w:val="0"/>
          <w:divBdr>
            <w:top w:val="none" w:sz="0" w:space="0" w:color="auto"/>
            <w:left w:val="none" w:sz="0" w:space="0" w:color="auto"/>
            <w:bottom w:val="none" w:sz="0" w:space="0" w:color="auto"/>
            <w:right w:val="none" w:sz="0" w:space="0" w:color="auto"/>
          </w:divBdr>
        </w:div>
        <w:div w:id="2130279396">
          <w:marLeft w:val="0"/>
          <w:marRight w:val="0"/>
          <w:marTop w:val="0"/>
          <w:marBottom w:val="0"/>
          <w:divBdr>
            <w:top w:val="none" w:sz="0" w:space="0" w:color="auto"/>
            <w:left w:val="none" w:sz="0" w:space="0" w:color="auto"/>
            <w:bottom w:val="none" w:sz="0" w:space="0" w:color="auto"/>
            <w:right w:val="none" w:sz="0" w:space="0" w:color="auto"/>
          </w:divBdr>
        </w:div>
      </w:divsChild>
    </w:div>
    <w:div w:id="1537238203">
      <w:bodyDiv w:val="1"/>
      <w:marLeft w:val="0"/>
      <w:marRight w:val="0"/>
      <w:marTop w:val="0"/>
      <w:marBottom w:val="0"/>
      <w:divBdr>
        <w:top w:val="none" w:sz="0" w:space="0" w:color="auto"/>
        <w:left w:val="none" w:sz="0" w:space="0" w:color="auto"/>
        <w:bottom w:val="none" w:sz="0" w:space="0" w:color="auto"/>
        <w:right w:val="none" w:sz="0" w:space="0" w:color="auto"/>
      </w:divBdr>
      <w:divsChild>
        <w:div w:id="1250508687">
          <w:marLeft w:val="0"/>
          <w:marRight w:val="0"/>
          <w:marTop w:val="0"/>
          <w:marBottom w:val="0"/>
          <w:divBdr>
            <w:top w:val="none" w:sz="0" w:space="0" w:color="auto"/>
            <w:left w:val="none" w:sz="0" w:space="0" w:color="auto"/>
            <w:bottom w:val="none" w:sz="0" w:space="0" w:color="auto"/>
            <w:right w:val="none" w:sz="0" w:space="0" w:color="auto"/>
          </w:divBdr>
          <w:divsChild>
            <w:div w:id="476845590">
              <w:marLeft w:val="0"/>
              <w:marRight w:val="0"/>
              <w:marTop w:val="0"/>
              <w:marBottom w:val="0"/>
              <w:divBdr>
                <w:top w:val="none" w:sz="0" w:space="0" w:color="auto"/>
                <w:left w:val="none" w:sz="0" w:space="0" w:color="auto"/>
                <w:bottom w:val="none" w:sz="0" w:space="0" w:color="auto"/>
                <w:right w:val="none" w:sz="0" w:space="0" w:color="auto"/>
              </w:divBdr>
            </w:div>
            <w:div w:id="938096687">
              <w:marLeft w:val="0"/>
              <w:marRight w:val="0"/>
              <w:marTop w:val="0"/>
              <w:marBottom w:val="0"/>
              <w:divBdr>
                <w:top w:val="none" w:sz="0" w:space="0" w:color="auto"/>
                <w:left w:val="none" w:sz="0" w:space="0" w:color="auto"/>
                <w:bottom w:val="none" w:sz="0" w:space="0" w:color="auto"/>
                <w:right w:val="none" w:sz="0" w:space="0" w:color="auto"/>
              </w:divBdr>
            </w:div>
            <w:div w:id="986320696">
              <w:marLeft w:val="0"/>
              <w:marRight w:val="0"/>
              <w:marTop w:val="0"/>
              <w:marBottom w:val="0"/>
              <w:divBdr>
                <w:top w:val="none" w:sz="0" w:space="0" w:color="auto"/>
                <w:left w:val="none" w:sz="0" w:space="0" w:color="auto"/>
                <w:bottom w:val="none" w:sz="0" w:space="0" w:color="auto"/>
                <w:right w:val="none" w:sz="0" w:space="0" w:color="auto"/>
              </w:divBdr>
            </w:div>
            <w:div w:id="1117914755">
              <w:marLeft w:val="0"/>
              <w:marRight w:val="0"/>
              <w:marTop w:val="0"/>
              <w:marBottom w:val="0"/>
              <w:divBdr>
                <w:top w:val="none" w:sz="0" w:space="0" w:color="auto"/>
                <w:left w:val="none" w:sz="0" w:space="0" w:color="auto"/>
                <w:bottom w:val="none" w:sz="0" w:space="0" w:color="auto"/>
                <w:right w:val="none" w:sz="0" w:space="0" w:color="auto"/>
              </w:divBdr>
            </w:div>
            <w:div w:id="1164322884">
              <w:marLeft w:val="0"/>
              <w:marRight w:val="0"/>
              <w:marTop w:val="0"/>
              <w:marBottom w:val="0"/>
              <w:divBdr>
                <w:top w:val="none" w:sz="0" w:space="0" w:color="auto"/>
                <w:left w:val="none" w:sz="0" w:space="0" w:color="auto"/>
                <w:bottom w:val="none" w:sz="0" w:space="0" w:color="auto"/>
                <w:right w:val="none" w:sz="0" w:space="0" w:color="auto"/>
              </w:divBdr>
            </w:div>
            <w:div w:id="1248078234">
              <w:marLeft w:val="0"/>
              <w:marRight w:val="0"/>
              <w:marTop w:val="0"/>
              <w:marBottom w:val="0"/>
              <w:divBdr>
                <w:top w:val="none" w:sz="0" w:space="0" w:color="auto"/>
                <w:left w:val="none" w:sz="0" w:space="0" w:color="auto"/>
                <w:bottom w:val="none" w:sz="0" w:space="0" w:color="auto"/>
                <w:right w:val="none" w:sz="0" w:space="0" w:color="auto"/>
              </w:divBdr>
            </w:div>
            <w:div w:id="1259675302">
              <w:marLeft w:val="0"/>
              <w:marRight w:val="0"/>
              <w:marTop w:val="0"/>
              <w:marBottom w:val="0"/>
              <w:divBdr>
                <w:top w:val="none" w:sz="0" w:space="0" w:color="auto"/>
                <w:left w:val="none" w:sz="0" w:space="0" w:color="auto"/>
                <w:bottom w:val="none" w:sz="0" w:space="0" w:color="auto"/>
                <w:right w:val="none" w:sz="0" w:space="0" w:color="auto"/>
              </w:divBdr>
            </w:div>
            <w:div w:id="1334648065">
              <w:marLeft w:val="0"/>
              <w:marRight w:val="0"/>
              <w:marTop w:val="0"/>
              <w:marBottom w:val="0"/>
              <w:divBdr>
                <w:top w:val="none" w:sz="0" w:space="0" w:color="auto"/>
                <w:left w:val="none" w:sz="0" w:space="0" w:color="auto"/>
                <w:bottom w:val="none" w:sz="0" w:space="0" w:color="auto"/>
                <w:right w:val="none" w:sz="0" w:space="0" w:color="auto"/>
              </w:divBdr>
            </w:div>
            <w:div w:id="1389180568">
              <w:marLeft w:val="0"/>
              <w:marRight w:val="0"/>
              <w:marTop w:val="0"/>
              <w:marBottom w:val="0"/>
              <w:divBdr>
                <w:top w:val="none" w:sz="0" w:space="0" w:color="auto"/>
                <w:left w:val="none" w:sz="0" w:space="0" w:color="auto"/>
                <w:bottom w:val="none" w:sz="0" w:space="0" w:color="auto"/>
                <w:right w:val="none" w:sz="0" w:space="0" w:color="auto"/>
              </w:divBdr>
            </w:div>
            <w:div w:id="1490249193">
              <w:marLeft w:val="0"/>
              <w:marRight w:val="0"/>
              <w:marTop w:val="0"/>
              <w:marBottom w:val="0"/>
              <w:divBdr>
                <w:top w:val="none" w:sz="0" w:space="0" w:color="auto"/>
                <w:left w:val="none" w:sz="0" w:space="0" w:color="auto"/>
                <w:bottom w:val="none" w:sz="0" w:space="0" w:color="auto"/>
                <w:right w:val="none" w:sz="0" w:space="0" w:color="auto"/>
              </w:divBdr>
            </w:div>
            <w:div w:id="1696423218">
              <w:marLeft w:val="0"/>
              <w:marRight w:val="0"/>
              <w:marTop w:val="0"/>
              <w:marBottom w:val="0"/>
              <w:divBdr>
                <w:top w:val="none" w:sz="0" w:space="0" w:color="auto"/>
                <w:left w:val="none" w:sz="0" w:space="0" w:color="auto"/>
                <w:bottom w:val="none" w:sz="0" w:space="0" w:color="auto"/>
                <w:right w:val="none" w:sz="0" w:space="0" w:color="auto"/>
              </w:divBdr>
            </w:div>
            <w:div w:id="1704675519">
              <w:marLeft w:val="0"/>
              <w:marRight w:val="0"/>
              <w:marTop w:val="0"/>
              <w:marBottom w:val="0"/>
              <w:divBdr>
                <w:top w:val="none" w:sz="0" w:space="0" w:color="auto"/>
                <w:left w:val="none" w:sz="0" w:space="0" w:color="auto"/>
                <w:bottom w:val="none" w:sz="0" w:space="0" w:color="auto"/>
                <w:right w:val="none" w:sz="0" w:space="0" w:color="auto"/>
              </w:divBdr>
            </w:div>
            <w:div w:id="1798138275">
              <w:marLeft w:val="0"/>
              <w:marRight w:val="0"/>
              <w:marTop w:val="0"/>
              <w:marBottom w:val="0"/>
              <w:divBdr>
                <w:top w:val="none" w:sz="0" w:space="0" w:color="auto"/>
                <w:left w:val="none" w:sz="0" w:space="0" w:color="auto"/>
                <w:bottom w:val="none" w:sz="0" w:space="0" w:color="auto"/>
                <w:right w:val="none" w:sz="0" w:space="0" w:color="auto"/>
              </w:divBdr>
            </w:div>
            <w:div w:id="1820145284">
              <w:marLeft w:val="0"/>
              <w:marRight w:val="0"/>
              <w:marTop w:val="0"/>
              <w:marBottom w:val="0"/>
              <w:divBdr>
                <w:top w:val="none" w:sz="0" w:space="0" w:color="auto"/>
                <w:left w:val="none" w:sz="0" w:space="0" w:color="auto"/>
                <w:bottom w:val="none" w:sz="0" w:space="0" w:color="auto"/>
                <w:right w:val="none" w:sz="0" w:space="0" w:color="auto"/>
              </w:divBdr>
            </w:div>
            <w:div w:id="1888373189">
              <w:marLeft w:val="0"/>
              <w:marRight w:val="0"/>
              <w:marTop w:val="0"/>
              <w:marBottom w:val="0"/>
              <w:divBdr>
                <w:top w:val="none" w:sz="0" w:space="0" w:color="auto"/>
                <w:left w:val="none" w:sz="0" w:space="0" w:color="auto"/>
                <w:bottom w:val="none" w:sz="0" w:space="0" w:color="auto"/>
                <w:right w:val="none" w:sz="0" w:space="0" w:color="auto"/>
              </w:divBdr>
            </w:div>
            <w:div w:id="2098206259">
              <w:marLeft w:val="0"/>
              <w:marRight w:val="0"/>
              <w:marTop w:val="0"/>
              <w:marBottom w:val="0"/>
              <w:divBdr>
                <w:top w:val="none" w:sz="0" w:space="0" w:color="auto"/>
                <w:left w:val="none" w:sz="0" w:space="0" w:color="auto"/>
                <w:bottom w:val="none" w:sz="0" w:space="0" w:color="auto"/>
                <w:right w:val="none" w:sz="0" w:space="0" w:color="auto"/>
              </w:divBdr>
            </w:div>
            <w:div w:id="2111049471">
              <w:marLeft w:val="0"/>
              <w:marRight w:val="0"/>
              <w:marTop w:val="0"/>
              <w:marBottom w:val="0"/>
              <w:divBdr>
                <w:top w:val="none" w:sz="0" w:space="0" w:color="auto"/>
                <w:left w:val="none" w:sz="0" w:space="0" w:color="auto"/>
                <w:bottom w:val="none" w:sz="0" w:space="0" w:color="auto"/>
                <w:right w:val="none" w:sz="0" w:space="0" w:color="auto"/>
              </w:divBdr>
            </w:div>
            <w:div w:id="21388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5244">
      <w:bodyDiv w:val="1"/>
      <w:marLeft w:val="0"/>
      <w:marRight w:val="0"/>
      <w:marTop w:val="0"/>
      <w:marBottom w:val="0"/>
      <w:divBdr>
        <w:top w:val="none" w:sz="0" w:space="0" w:color="auto"/>
        <w:left w:val="none" w:sz="0" w:space="0" w:color="auto"/>
        <w:bottom w:val="none" w:sz="0" w:space="0" w:color="auto"/>
        <w:right w:val="none" w:sz="0" w:space="0" w:color="auto"/>
      </w:divBdr>
    </w:div>
    <w:div w:id="1584023611">
      <w:bodyDiv w:val="1"/>
      <w:marLeft w:val="0"/>
      <w:marRight w:val="0"/>
      <w:marTop w:val="0"/>
      <w:marBottom w:val="0"/>
      <w:divBdr>
        <w:top w:val="none" w:sz="0" w:space="0" w:color="auto"/>
        <w:left w:val="none" w:sz="0" w:space="0" w:color="auto"/>
        <w:bottom w:val="none" w:sz="0" w:space="0" w:color="auto"/>
        <w:right w:val="none" w:sz="0" w:space="0" w:color="auto"/>
      </w:divBdr>
    </w:div>
    <w:div w:id="1584800799">
      <w:bodyDiv w:val="1"/>
      <w:marLeft w:val="0"/>
      <w:marRight w:val="0"/>
      <w:marTop w:val="0"/>
      <w:marBottom w:val="0"/>
      <w:divBdr>
        <w:top w:val="none" w:sz="0" w:space="0" w:color="auto"/>
        <w:left w:val="none" w:sz="0" w:space="0" w:color="auto"/>
        <w:bottom w:val="none" w:sz="0" w:space="0" w:color="auto"/>
        <w:right w:val="none" w:sz="0" w:space="0" w:color="auto"/>
      </w:divBdr>
    </w:div>
    <w:div w:id="1588533047">
      <w:bodyDiv w:val="1"/>
      <w:marLeft w:val="0"/>
      <w:marRight w:val="0"/>
      <w:marTop w:val="0"/>
      <w:marBottom w:val="0"/>
      <w:divBdr>
        <w:top w:val="none" w:sz="0" w:space="0" w:color="auto"/>
        <w:left w:val="none" w:sz="0" w:space="0" w:color="auto"/>
        <w:bottom w:val="none" w:sz="0" w:space="0" w:color="auto"/>
        <w:right w:val="none" w:sz="0" w:space="0" w:color="auto"/>
      </w:divBdr>
      <w:divsChild>
        <w:div w:id="1420374158">
          <w:marLeft w:val="0"/>
          <w:marRight w:val="0"/>
          <w:marTop w:val="0"/>
          <w:marBottom w:val="0"/>
          <w:divBdr>
            <w:top w:val="none" w:sz="0" w:space="0" w:color="auto"/>
            <w:left w:val="none" w:sz="0" w:space="0" w:color="auto"/>
            <w:bottom w:val="none" w:sz="0" w:space="0" w:color="auto"/>
            <w:right w:val="none" w:sz="0" w:space="0" w:color="auto"/>
          </w:divBdr>
          <w:divsChild>
            <w:div w:id="45423424">
              <w:marLeft w:val="0"/>
              <w:marRight w:val="0"/>
              <w:marTop w:val="0"/>
              <w:marBottom w:val="0"/>
              <w:divBdr>
                <w:top w:val="none" w:sz="0" w:space="0" w:color="auto"/>
                <w:left w:val="none" w:sz="0" w:space="0" w:color="auto"/>
                <w:bottom w:val="none" w:sz="0" w:space="0" w:color="auto"/>
                <w:right w:val="none" w:sz="0" w:space="0" w:color="auto"/>
              </w:divBdr>
            </w:div>
            <w:div w:id="379087213">
              <w:marLeft w:val="0"/>
              <w:marRight w:val="0"/>
              <w:marTop w:val="0"/>
              <w:marBottom w:val="0"/>
              <w:divBdr>
                <w:top w:val="none" w:sz="0" w:space="0" w:color="auto"/>
                <w:left w:val="none" w:sz="0" w:space="0" w:color="auto"/>
                <w:bottom w:val="none" w:sz="0" w:space="0" w:color="auto"/>
                <w:right w:val="none" w:sz="0" w:space="0" w:color="auto"/>
              </w:divBdr>
            </w:div>
            <w:div w:id="491605130">
              <w:marLeft w:val="0"/>
              <w:marRight w:val="0"/>
              <w:marTop w:val="0"/>
              <w:marBottom w:val="0"/>
              <w:divBdr>
                <w:top w:val="none" w:sz="0" w:space="0" w:color="auto"/>
                <w:left w:val="none" w:sz="0" w:space="0" w:color="auto"/>
                <w:bottom w:val="none" w:sz="0" w:space="0" w:color="auto"/>
                <w:right w:val="none" w:sz="0" w:space="0" w:color="auto"/>
              </w:divBdr>
            </w:div>
            <w:div w:id="494691276">
              <w:marLeft w:val="0"/>
              <w:marRight w:val="0"/>
              <w:marTop w:val="0"/>
              <w:marBottom w:val="0"/>
              <w:divBdr>
                <w:top w:val="none" w:sz="0" w:space="0" w:color="auto"/>
                <w:left w:val="none" w:sz="0" w:space="0" w:color="auto"/>
                <w:bottom w:val="none" w:sz="0" w:space="0" w:color="auto"/>
                <w:right w:val="none" w:sz="0" w:space="0" w:color="auto"/>
              </w:divBdr>
            </w:div>
            <w:div w:id="655959238">
              <w:marLeft w:val="0"/>
              <w:marRight w:val="0"/>
              <w:marTop w:val="0"/>
              <w:marBottom w:val="0"/>
              <w:divBdr>
                <w:top w:val="none" w:sz="0" w:space="0" w:color="auto"/>
                <w:left w:val="none" w:sz="0" w:space="0" w:color="auto"/>
                <w:bottom w:val="none" w:sz="0" w:space="0" w:color="auto"/>
                <w:right w:val="none" w:sz="0" w:space="0" w:color="auto"/>
              </w:divBdr>
            </w:div>
            <w:div w:id="693337697">
              <w:marLeft w:val="0"/>
              <w:marRight w:val="0"/>
              <w:marTop w:val="0"/>
              <w:marBottom w:val="0"/>
              <w:divBdr>
                <w:top w:val="none" w:sz="0" w:space="0" w:color="auto"/>
                <w:left w:val="none" w:sz="0" w:space="0" w:color="auto"/>
                <w:bottom w:val="none" w:sz="0" w:space="0" w:color="auto"/>
                <w:right w:val="none" w:sz="0" w:space="0" w:color="auto"/>
              </w:divBdr>
            </w:div>
            <w:div w:id="771705336">
              <w:marLeft w:val="0"/>
              <w:marRight w:val="0"/>
              <w:marTop w:val="0"/>
              <w:marBottom w:val="0"/>
              <w:divBdr>
                <w:top w:val="none" w:sz="0" w:space="0" w:color="auto"/>
                <w:left w:val="none" w:sz="0" w:space="0" w:color="auto"/>
                <w:bottom w:val="none" w:sz="0" w:space="0" w:color="auto"/>
                <w:right w:val="none" w:sz="0" w:space="0" w:color="auto"/>
              </w:divBdr>
            </w:div>
            <w:div w:id="871574071">
              <w:marLeft w:val="0"/>
              <w:marRight w:val="0"/>
              <w:marTop w:val="0"/>
              <w:marBottom w:val="0"/>
              <w:divBdr>
                <w:top w:val="none" w:sz="0" w:space="0" w:color="auto"/>
                <w:left w:val="none" w:sz="0" w:space="0" w:color="auto"/>
                <w:bottom w:val="none" w:sz="0" w:space="0" w:color="auto"/>
                <w:right w:val="none" w:sz="0" w:space="0" w:color="auto"/>
              </w:divBdr>
            </w:div>
            <w:div w:id="876626947">
              <w:marLeft w:val="0"/>
              <w:marRight w:val="0"/>
              <w:marTop w:val="0"/>
              <w:marBottom w:val="0"/>
              <w:divBdr>
                <w:top w:val="none" w:sz="0" w:space="0" w:color="auto"/>
                <w:left w:val="none" w:sz="0" w:space="0" w:color="auto"/>
                <w:bottom w:val="none" w:sz="0" w:space="0" w:color="auto"/>
                <w:right w:val="none" w:sz="0" w:space="0" w:color="auto"/>
              </w:divBdr>
            </w:div>
            <w:div w:id="1287547175">
              <w:marLeft w:val="0"/>
              <w:marRight w:val="0"/>
              <w:marTop w:val="0"/>
              <w:marBottom w:val="0"/>
              <w:divBdr>
                <w:top w:val="none" w:sz="0" w:space="0" w:color="auto"/>
                <w:left w:val="none" w:sz="0" w:space="0" w:color="auto"/>
                <w:bottom w:val="none" w:sz="0" w:space="0" w:color="auto"/>
                <w:right w:val="none" w:sz="0" w:space="0" w:color="auto"/>
              </w:divBdr>
            </w:div>
            <w:div w:id="1605579470">
              <w:marLeft w:val="0"/>
              <w:marRight w:val="0"/>
              <w:marTop w:val="0"/>
              <w:marBottom w:val="0"/>
              <w:divBdr>
                <w:top w:val="none" w:sz="0" w:space="0" w:color="auto"/>
                <w:left w:val="none" w:sz="0" w:space="0" w:color="auto"/>
                <w:bottom w:val="none" w:sz="0" w:space="0" w:color="auto"/>
                <w:right w:val="none" w:sz="0" w:space="0" w:color="auto"/>
              </w:divBdr>
            </w:div>
            <w:div w:id="1978559799">
              <w:marLeft w:val="0"/>
              <w:marRight w:val="0"/>
              <w:marTop w:val="0"/>
              <w:marBottom w:val="0"/>
              <w:divBdr>
                <w:top w:val="none" w:sz="0" w:space="0" w:color="auto"/>
                <w:left w:val="none" w:sz="0" w:space="0" w:color="auto"/>
                <w:bottom w:val="none" w:sz="0" w:space="0" w:color="auto"/>
                <w:right w:val="none" w:sz="0" w:space="0" w:color="auto"/>
              </w:divBdr>
            </w:div>
            <w:div w:id="2093041334">
              <w:marLeft w:val="0"/>
              <w:marRight w:val="0"/>
              <w:marTop w:val="0"/>
              <w:marBottom w:val="0"/>
              <w:divBdr>
                <w:top w:val="none" w:sz="0" w:space="0" w:color="auto"/>
                <w:left w:val="none" w:sz="0" w:space="0" w:color="auto"/>
                <w:bottom w:val="none" w:sz="0" w:space="0" w:color="auto"/>
                <w:right w:val="none" w:sz="0" w:space="0" w:color="auto"/>
              </w:divBdr>
            </w:div>
            <w:div w:id="21285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892">
      <w:bodyDiv w:val="1"/>
      <w:marLeft w:val="0"/>
      <w:marRight w:val="0"/>
      <w:marTop w:val="0"/>
      <w:marBottom w:val="0"/>
      <w:divBdr>
        <w:top w:val="none" w:sz="0" w:space="0" w:color="auto"/>
        <w:left w:val="none" w:sz="0" w:space="0" w:color="auto"/>
        <w:bottom w:val="none" w:sz="0" w:space="0" w:color="auto"/>
        <w:right w:val="none" w:sz="0" w:space="0" w:color="auto"/>
      </w:divBdr>
    </w:div>
    <w:div w:id="1600485753">
      <w:bodyDiv w:val="1"/>
      <w:marLeft w:val="0"/>
      <w:marRight w:val="0"/>
      <w:marTop w:val="0"/>
      <w:marBottom w:val="0"/>
      <w:divBdr>
        <w:top w:val="none" w:sz="0" w:space="0" w:color="auto"/>
        <w:left w:val="none" w:sz="0" w:space="0" w:color="auto"/>
        <w:bottom w:val="none" w:sz="0" w:space="0" w:color="auto"/>
        <w:right w:val="none" w:sz="0" w:space="0" w:color="auto"/>
      </w:divBdr>
      <w:divsChild>
        <w:div w:id="1217547501">
          <w:marLeft w:val="0"/>
          <w:marRight w:val="0"/>
          <w:marTop w:val="0"/>
          <w:marBottom w:val="0"/>
          <w:divBdr>
            <w:top w:val="none" w:sz="0" w:space="0" w:color="auto"/>
            <w:left w:val="none" w:sz="0" w:space="0" w:color="auto"/>
            <w:bottom w:val="none" w:sz="0" w:space="0" w:color="auto"/>
            <w:right w:val="none" w:sz="0" w:space="0" w:color="auto"/>
          </w:divBdr>
        </w:div>
      </w:divsChild>
    </w:div>
    <w:div w:id="1642996157">
      <w:bodyDiv w:val="1"/>
      <w:marLeft w:val="0"/>
      <w:marRight w:val="0"/>
      <w:marTop w:val="0"/>
      <w:marBottom w:val="0"/>
      <w:divBdr>
        <w:top w:val="none" w:sz="0" w:space="0" w:color="auto"/>
        <w:left w:val="none" w:sz="0" w:space="0" w:color="auto"/>
        <w:bottom w:val="none" w:sz="0" w:space="0" w:color="auto"/>
        <w:right w:val="none" w:sz="0" w:space="0" w:color="auto"/>
      </w:divBdr>
    </w:div>
    <w:div w:id="1651203370">
      <w:bodyDiv w:val="1"/>
      <w:marLeft w:val="0"/>
      <w:marRight w:val="0"/>
      <w:marTop w:val="0"/>
      <w:marBottom w:val="0"/>
      <w:divBdr>
        <w:top w:val="none" w:sz="0" w:space="0" w:color="auto"/>
        <w:left w:val="none" w:sz="0" w:space="0" w:color="auto"/>
        <w:bottom w:val="none" w:sz="0" w:space="0" w:color="auto"/>
        <w:right w:val="none" w:sz="0" w:space="0" w:color="auto"/>
      </w:divBdr>
    </w:div>
    <w:div w:id="1653749341">
      <w:bodyDiv w:val="1"/>
      <w:marLeft w:val="0"/>
      <w:marRight w:val="0"/>
      <w:marTop w:val="0"/>
      <w:marBottom w:val="0"/>
      <w:divBdr>
        <w:top w:val="none" w:sz="0" w:space="0" w:color="auto"/>
        <w:left w:val="none" w:sz="0" w:space="0" w:color="auto"/>
        <w:bottom w:val="none" w:sz="0" w:space="0" w:color="auto"/>
        <w:right w:val="none" w:sz="0" w:space="0" w:color="auto"/>
      </w:divBdr>
    </w:div>
    <w:div w:id="1657951487">
      <w:bodyDiv w:val="1"/>
      <w:marLeft w:val="0"/>
      <w:marRight w:val="0"/>
      <w:marTop w:val="0"/>
      <w:marBottom w:val="0"/>
      <w:divBdr>
        <w:top w:val="none" w:sz="0" w:space="0" w:color="auto"/>
        <w:left w:val="none" w:sz="0" w:space="0" w:color="auto"/>
        <w:bottom w:val="none" w:sz="0" w:space="0" w:color="auto"/>
        <w:right w:val="none" w:sz="0" w:space="0" w:color="auto"/>
      </w:divBdr>
    </w:div>
    <w:div w:id="1667634479">
      <w:bodyDiv w:val="1"/>
      <w:marLeft w:val="0"/>
      <w:marRight w:val="0"/>
      <w:marTop w:val="0"/>
      <w:marBottom w:val="0"/>
      <w:divBdr>
        <w:top w:val="none" w:sz="0" w:space="0" w:color="auto"/>
        <w:left w:val="none" w:sz="0" w:space="0" w:color="auto"/>
        <w:bottom w:val="none" w:sz="0" w:space="0" w:color="auto"/>
        <w:right w:val="none" w:sz="0" w:space="0" w:color="auto"/>
      </w:divBdr>
      <w:divsChild>
        <w:div w:id="1920481553">
          <w:marLeft w:val="0"/>
          <w:marRight w:val="0"/>
          <w:marTop w:val="0"/>
          <w:marBottom w:val="0"/>
          <w:divBdr>
            <w:top w:val="none" w:sz="0" w:space="0" w:color="auto"/>
            <w:left w:val="none" w:sz="0" w:space="0" w:color="auto"/>
            <w:bottom w:val="none" w:sz="0" w:space="0" w:color="auto"/>
            <w:right w:val="none" w:sz="0" w:space="0" w:color="auto"/>
          </w:divBdr>
          <w:divsChild>
            <w:div w:id="7848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8180">
      <w:bodyDiv w:val="1"/>
      <w:marLeft w:val="0"/>
      <w:marRight w:val="0"/>
      <w:marTop w:val="0"/>
      <w:marBottom w:val="0"/>
      <w:divBdr>
        <w:top w:val="none" w:sz="0" w:space="0" w:color="auto"/>
        <w:left w:val="none" w:sz="0" w:space="0" w:color="auto"/>
        <w:bottom w:val="none" w:sz="0" w:space="0" w:color="auto"/>
        <w:right w:val="none" w:sz="0" w:space="0" w:color="auto"/>
      </w:divBdr>
      <w:divsChild>
        <w:div w:id="1814643049">
          <w:marLeft w:val="0"/>
          <w:marRight w:val="0"/>
          <w:marTop w:val="0"/>
          <w:marBottom w:val="0"/>
          <w:divBdr>
            <w:top w:val="none" w:sz="0" w:space="0" w:color="auto"/>
            <w:left w:val="none" w:sz="0" w:space="0" w:color="auto"/>
            <w:bottom w:val="none" w:sz="0" w:space="0" w:color="auto"/>
            <w:right w:val="none" w:sz="0" w:space="0" w:color="auto"/>
          </w:divBdr>
        </w:div>
      </w:divsChild>
    </w:div>
    <w:div w:id="1729837896">
      <w:bodyDiv w:val="1"/>
      <w:marLeft w:val="0"/>
      <w:marRight w:val="0"/>
      <w:marTop w:val="0"/>
      <w:marBottom w:val="0"/>
      <w:divBdr>
        <w:top w:val="none" w:sz="0" w:space="0" w:color="auto"/>
        <w:left w:val="none" w:sz="0" w:space="0" w:color="auto"/>
        <w:bottom w:val="none" w:sz="0" w:space="0" w:color="auto"/>
        <w:right w:val="none" w:sz="0" w:space="0" w:color="auto"/>
      </w:divBdr>
      <w:divsChild>
        <w:div w:id="1984581173">
          <w:marLeft w:val="0"/>
          <w:marRight w:val="0"/>
          <w:marTop w:val="0"/>
          <w:marBottom w:val="0"/>
          <w:divBdr>
            <w:top w:val="none" w:sz="0" w:space="0" w:color="auto"/>
            <w:left w:val="none" w:sz="0" w:space="0" w:color="auto"/>
            <w:bottom w:val="none" w:sz="0" w:space="0" w:color="auto"/>
            <w:right w:val="none" w:sz="0" w:space="0" w:color="auto"/>
          </w:divBdr>
        </w:div>
      </w:divsChild>
    </w:div>
    <w:div w:id="1730423498">
      <w:bodyDiv w:val="1"/>
      <w:marLeft w:val="0"/>
      <w:marRight w:val="0"/>
      <w:marTop w:val="0"/>
      <w:marBottom w:val="0"/>
      <w:divBdr>
        <w:top w:val="none" w:sz="0" w:space="0" w:color="auto"/>
        <w:left w:val="none" w:sz="0" w:space="0" w:color="auto"/>
        <w:bottom w:val="none" w:sz="0" w:space="0" w:color="auto"/>
        <w:right w:val="none" w:sz="0" w:space="0" w:color="auto"/>
      </w:divBdr>
    </w:div>
    <w:div w:id="1736514518">
      <w:bodyDiv w:val="1"/>
      <w:marLeft w:val="0"/>
      <w:marRight w:val="0"/>
      <w:marTop w:val="0"/>
      <w:marBottom w:val="0"/>
      <w:divBdr>
        <w:top w:val="none" w:sz="0" w:space="0" w:color="auto"/>
        <w:left w:val="none" w:sz="0" w:space="0" w:color="auto"/>
        <w:bottom w:val="none" w:sz="0" w:space="0" w:color="auto"/>
        <w:right w:val="none" w:sz="0" w:space="0" w:color="auto"/>
      </w:divBdr>
    </w:div>
    <w:div w:id="1744067002">
      <w:bodyDiv w:val="1"/>
      <w:marLeft w:val="0"/>
      <w:marRight w:val="0"/>
      <w:marTop w:val="0"/>
      <w:marBottom w:val="0"/>
      <w:divBdr>
        <w:top w:val="none" w:sz="0" w:space="0" w:color="auto"/>
        <w:left w:val="none" w:sz="0" w:space="0" w:color="auto"/>
        <w:bottom w:val="none" w:sz="0" w:space="0" w:color="auto"/>
        <w:right w:val="none" w:sz="0" w:space="0" w:color="auto"/>
      </w:divBdr>
      <w:divsChild>
        <w:div w:id="1276668441">
          <w:marLeft w:val="0"/>
          <w:marRight w:val="0"/>
          <w:marTop w:val="0"/>
          <w:marBottom w:val="0"/>
          <w:divBdr>
            <w:top w:val="none" w:sz="0" w:space="0" w:color="auto"/>
            <w:left w:val="none" w:sz="0" w:space="0" w:color="auto"/>
            <w:bottom w:val="none" w:sz="0" w:space="0" w:color="auto"/>
            <w:right w:val="none" w:sz="0" w:space="0" w:color="auto"/>
          </w:divBdr>
        </w:div>
      </w:divsChild>
    </w:div>
    <w:div w:id="1760981686">
      <w:bodyDiv w:val="1"/>
      <w:marLeft w:val="0"/>
      <w:marRight w:val="0"/>
      <w:marTop w:val="0"/>
      <w:marBottom w:val="0"/>
      <w:divBdr>
        <w:top w:val="none" w:sz="0" w:space="0" w:color="auto"/>
        <w:left w:val="none" w:sz="0" w:space="0" w:color="auto"/>
        <w:bottom w:val="none" w:sz="0" w:space="0" w:color="auto"/>
        <w:right w:val="none" w:sz="0" w:space="0" w:color="auto"/>
      </w:divBdr>
    </w:div>
    <w:div w:id="1762750719">
      <w:bodyDiv w:val="1"/>
      <w:marLeft w:val="0"/>
      <w:marRight w:val="0"/>
      <w:marTop w:val="0"/>
      <w:marBottom w:val="0"/>
      <w:divBdr>
        <w:top w:val="none" w:sz="0" w:space="0" w:color="auto"/>
        <w:left w:val="none" w:sz="0" w:space="0" w:color="auto"/>
        <w:bottom w:val="none" w:sz="0" w:space="0" w:color="auto"/>
        <w:right w:val="none" w:sz="0" w:space="0" w:color="auto"/>
      </w:divBdr>
      <w:divsChild>
        <w:div w:id="1338114164">
          <w:marLeft w:val="0"/>
          <w:marRight w:val="0"/>
          <w:marTop w:val="0"/>
          <w:marBottom w:val="0"/>
          <w:divBdr>
            <w:top w:val="none" w:sz="0" w:space="0" w:color="auto"/>
            <w:left w:val="none" w:sz="0" w:space="0" w:color="auto"/>
            <w:bottom w:val="none" w:sz="0" w:space="0" w:color="auto"/>
            <w:right w:val="none" w:sz="0" w:space="0" w:color="auto"/>
          </w:divBdr>
        </w:div>
      </w:divsChild>
    </w:div>
    <w:div w:id="1789004882">
      <w:bodyDiv w:val="1"/>
      <w:marLeft w:val="0"/>
      <w:marRight w:val="0"/>
      <w:marTop w:val="0"/>
      <w:marBottom w:val="0"/>
      <w:divBdr>
        <w:top w:val="none" w:sz="0" w:space="0" w:color="auto"/>
        <w:left w:val="none" w:sz="0" w:space="0" w:color="auto"/>
        <w:bottom w:val="none" w:sz="0" w:space="0" w:color="auto"/>
        <w:right w:val="none" w:sz="0" w:space="0" w:color="auto"/>
      </w:divBdr>
    </w:div>
    <w:div w:id="1798526918">
      <w:bodyDiv w:val="1"/>
      <w:marLeft w:val="0"/>
      <w:marRight w:val="0"/>
      <w:marTop w:val="0"/>
      <w:marBottom w:val="0"/>
      <w:divBdr>
        <w:top w:val="none" w:sz="0" w:space="0" w:color="auto"/>
        <w:left w:val="none" w:sz="0" w:space="0" w:color="auto"/>
        <w:bottom w:val="none" w:sz="0" w:space="0" w:color="auto"/>
        <w:right w:val="none" w:sz="0" w:space="0" w:color="auto"/>
      </w:divBdr>
      <w:divsChild>
        <w:div w:id="2035187593">
          <w:marLeft w:val="0"/>
          <w:marRight w:val="0"/>
          <w:marTop w:val="0"/>
          <w:marBottom w:val="0"/>
          <w:divBdr>
            <w:top w:val="none" w:sz="0" w:space="0" w:color="auto"/>
            <w:left w:val="none" w:sz="0" w:space="0" w:color="auto"/>
            <w:bottom w:val="none" w:sz="0" w:space="0" w:color="auto"/>
            <w:right w:val="none" w:sz="0" w:space="0" w:color="auto"/>
          </w:divBdr>
        </w:div>
      </w:divsChild>
    </w:div>
    <w:div w:id="1799840719">
      <w:bodyDiv w:val="1"/>
      <w:marLeft w:val="0"/>
      <w:marRight w:val="0"/>
      <w:marTop w:val="0"/>
      <w:marBottom w:val="0"/>
      <w:divBdr>
        <w:top w:val="none" w:sz="0" w:space="0" w:color="auto"/>
        <w:left w:val="none" w:sz="0" w:space="0" w:color="auto"/>
        <w:bottom w:val="none" w:sz="0" w:space="0" w:color="auto"/>
        <w:right w:val="none" w:sz="0" w:space="0" w:color="auto"/>
      </w:divBdr>
    </w:div>
    <w:div w:id="1812791398">
      <w:bodyDiv w:val="1"/>
      <w:marLeft w:val="0"/>
      <w:marRight w:val="0"/>
      <w:marTop w:val="0"/>
      <w:marBottom w:val="0"/>
      <w:divBdr>
        <w:top w:val="none" w:sz="0" w:space="0" w:color="auto"/>
        <w:left w:val="none" w:sz="0" w:space="0" w:color="auto"/>
        <w:bottom w:val="none" w:sz="0" w:space="0" w:color="auto"/>
        <w:right w:val="none" w:sz="0" w:space="0" w:color="auto"/>
      </w:divBdr>
      <w:divsChild>
        <w:div w:id="247882114">
          <w:marLeft w:val="0"/>
          <w:marRight w:val="0"/>
          <w:marTop w:val="0"/>
          <w:marBottom w:val="0"/>
          <w:divBdr>
            <w:top w:val="none" w:sz="0" w:space="0" w:color="auto"/>
            <w:left w:val="none" w:sz="0" w:space="0" w:color="auto"/>
            <w:bottom w:val="none" w:sz="0" w:space="0" w:color="auto"/>
            <w:right w:val="none" w:sz="0" w:space="0" w:color="auto"/>
          </w:divBdr>
        </w:div>
        <w:div w:id="286007119">
          <w:marLeft w:val="0"/>
          <w:marRight w:val="0"/>
          <w:marTop w:val="0"/>
          <w:marBottom w:val="0"/>
          <w:divBdr>
            <w:top w:val="none" w:sz="0" w:space="0" w:color="auto"/>
            <w:left w:val="none" w:sz="0" w:space="0" w:color="auto"/>
            <w:bottom w:val="none" w:sz="0" w:space="0" w:color="auto"/>
            <w:right w:val="none" w:sz="0" w:space="0" w:color="auto"/>
          </w:divBdr>
        </w:div>
        <w:div w:id="684946484">
          <w:marLeft w:val="0"/>
          <w:marRight w:val="0"/>
          <w:marTop w:val="0"/>
          <w:marBottom w:val="0"/>
          <w:divBdr>
            <w:top w:val="none" w:sz="0" w:space="0" w:color="auto"/>
            <w:left w:val="none" w:sz="0" w:space="0" w:color="auto"/>
            <w:bottom w:val="none" w:sz="0" w:space="0" w:color="auto"/>
            <w:right w:val="none" w:sz="0" w:space="0" w:color="auto"/>
          </w:divBdr>
        </w:div>
        <w:div w:id="942494708">
          <w:marLeft w:val="0"/>
          <w:marRight w:val="0"/>
          <w:marTop w:val="0"/>
          <w:marBottom w:val="0"/>
          <w:divBdr>
            <w:top w:val="none" w:sz="0" w:space="0" w:color="auto"/>
            <w:left w:val="none" w:sz="0" w:space="0" w:color="auto"/>
            <w:bottom w:val="none" w:sz="0" w:space="0" w:color="auto"/>
            <w:right w:val="none" w:sz="0" w:space="0" w:color="auto"/>
          </w:divBdr>
        </w:div>
        <w:div w:id="985745706">
          <w:marLeft w:val="0"/>
          <w:marRight w:val="0"/>
          <w:marTop w:val="0"/>
          <w:marBottom w:val="0"/>
          <w:divBdr>
            <w:top w:val="none" w:sz="0" w:space="0" w:color="auto"/>
            <w:left w:val="none" w:sz="0" w:space="0" w:color="auto"/>
            <w:bottom w:val="none" w:sz="0" w:space="0" w:color="auto"/>
            <w:right w:val="none" w:sz="0" w:space="0" w:color="auto"/>
          </w:divBdr>
        </w:div>
        <w:div w:id="1103188731">
          <w:marLeft w:val="0"/>
          <w:marRight w:val="0"/>
          <w:marTop w:val="0"/>
          <w:marBottom w:val="0"/>
          <w:divBdr>
            <w:top w:val="none" w:sz="0" w:space="0" w:color="auto"/>
            <w:left w:val="none" w:sz="0" w:space="0" w:color="auto"/>
            <w:bottom w:val="none" w:sz="0" w:space="0" w:color="auto"/>
            <w:right w:val="none" w:sz="0" w:space="0" w:color="auto"/>
          </w:divBdr>
        </w:div>
        <w:div w:id="1856531831">
          <w:marLeft w:val="0"/>
          <w:marRight w:val="0"/>
          <w:marTop w:val="0"/>
          <w:marBottom w:val="0"/>
          <w:divBdr>
            <w:top w:val="none" w:sz="0" w:space="0" w:color="auto"/>
            <w:left w:val="none" w:sz="0" w:space="0" w:color="auto"/>
            <w:bottom w:val="none" w:sz="0" w:space="0" w:color="auto"/>
            <w:right w:val="none" w:sz="0" w:space="0" w:color="auto"/>
          </w:divBdr>
        </w:div>
      </w:divsChild>
    </w:div>
    <w:div w:id="1817062136">
      <w:bodyDiv w:val="1"/>
      <w:marLeft w:val="0"/>
      <w:marRight w:val="0"/>
      <w:marTop w:val="0"/>
      <w:marBottom w:val="0"/>
      <w:divBdr>
        <w:top w:val="none" w:sz="0" w:space="0" w:color="auto"/>
        <w:left w:val="none" w:sz="0" w:space="0" w:color="auto"/>
        <w:bottom w:val="none" w:sz="0" w:space="0" w:color="auto"/>
        <w:right w:val="none" w:sz="0" w:space="0" w:color="auto"/>
      </w:divBdr>
    </w:div>
    <w:div w:id="1839609635">
      <w:bodyDiv w:val="1"/>
      <w:marLeft w:val="0"/>
      <w:marRight w:val="0"/>
      <w:marTop w:val="0"/>
      <w:marBottom w:val="0"/>
      <w:divBdr>
        <w:top w:val="none" w:sz="0" w:space="0" w:color="auto"/>
        <w:left w:val="none" w:sz="0" w:space="0" w:color="auto"/>
        <w:bottom w:val="none" w:sz="0" w:space="0" w:color="auto"/>
        <w:right w:val="none" w:sz="0" w:space="0" w:color="auto"/>
      </w:divBdr>
    </w:div>
    <w:div w:id="1841850161">
      <w:bodyDiv w:val="1"/>
      <w:marLeft w:val="0"/>
      <w:marRight w:val="0"/>
      <w:marTop w:val="0"/>
      <w:marBottom w:val="0"/>
      <w:divBdr>
        <w:top w:val="none" w:sz="0" w:space="0" w:color="auto"/>
        <w:left w:val="none" w:sz="0" w:space="0" w:color="auto"/>
        <w:bottom w:val="none" w:sz="0" w:space="0" w:color="auto"/>
        <w:right w:val="none" w:sz="0" w:space="0" w:color="auto"/>
      </w:divBdr>
      <w:divsChild>
        <w:div w:id="1185483583">
          <w:marLeft w:val="0"/>
          <w:marRight w:val="0"/>
          <w:marTop w:val="0"/>
          <w:marBottom w:val="0"/>
          <w:divBdr>
            <w:top w:val="none" w:sz="0" w:space="0" w:color="auto"/>
            <w:left w:val="none" w:sz="0" w:space="0" w:color="auto"/>
            <w:bottom w:val="none" w:sz="0" w:space="0" w:color="auto"/>
            <w:right w:val="none" w:sz="0" w:space="0" w:color="auto"/>
          </w:divBdr>
          <w:divsChild>
            <w:div w:id="3980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12004">
      <w:bodyDiv w:val="1"/>
      <w:marLeft w:val="0"/>
      <w:marRight w:val="0"/>
      <w:marTop w:val="0"/>
      <w:marBottom w:val="0"/>
      <w:divBdr>
        <w:top w:val="none" w:sz="0" w:space="0" w:color="auto"/>
        <w:left w:val="none" w:sz="0" w:space="0" w:color="auto"/>
        <w:bottom w:val="none" w:sz="0" w:space="0" w:color="auto"/>
        <w:right w:val="none" w:sz="0" w:space="0" w:color="auto"/>
      </w:divBdr>
    </w:div>
    <w:div w:id="1849636980">
      <w:bodyDiv w:val="1"/>
      <w:marLeft w:val="0"/>
      <w:marRight w:val="0"/>
      <w:marTop w:val="0"/>
      <w:marBottom w:val="0"/>
      <w:divBdr>
        <w:top w:val="none" w:sz="0" w:space="0" w:color="auto"/>
        <w:left w:val="none" w:sz="0" w:space="0" w:color="auto"/>
        <w:bottom w:val="none" w:sz="0" w:space="0" w:color="auto"/>
        <w:right w:val="none" w:sz="0" w:space="0" w:color="auto"/>
      </w:divBdr>
    </w:div>
    <w:div w:id="1873304495">
      <w:bodyDiv w:val="1"/>
      <w:marLeft w:val="0"/>
      <w:marRight w:val="0"/>
      <w:marTop w:val="0"/>
      <w:marBottom w:val="0"/>
      <w:divBdr>
        <w:top w:val="none" w:sz="0" w:space="0" w:color="auto"/>
        <w:left w:val="none" w:sz="0" w:space="0" w:color="auto"/>
        <w:bottom w:val="none" w:sz="0" w:space="0" w:color="auto"/>
        <w:right w:val="none" w:sz="0" w:space="0" w:color="auto"/>
      </w:divBdr>
    </w:div>
    <w:div w:id="1887403451">
      <w:bodyDiv w:val="1"/>
      <w:marLeft w:val="0"/>
      <w:marRight w:val="0"/>
      <w:marTop w:val="0"/>
      <w:marBottom w:val="0"/>
      <w:divBdr>
        <w:top w:val="none" w:sz="0" w:space="0" w:color="auto"/>
        <w:left w:val="none" w:sz="0" w:space="0" w:color="auto"/>
        <w:bottom w:val="none" w:sz="0" w:space="0" w:color="auto"/>
        <w:right w:val="none" w:sz="0" w:space="0" w:color="auto"/>
      </w:divBdr>
    </w:div>
    <w:div w:id="1950240371">
      <w:bodyDiv w:val="1"/>
      <w:marLeft w:val="0"/>
      <w:marRight w:val="0"/>
      <w:marTop w:val="0"/>
      <w:marBottom w:val="0"/>
      <w:divBdr>
        <w:top w:val="none" w:sz="0" w:space="0" w:color="auto"/>
        <w:left w:val="none" w:sz="0" w:space="0" w:color="auto"/>
        <w:bottom w:val="none" w:sz="0" w:space="0" w:color="auto"/>
        <w:right w:val="none" w:sz="0" w:space="0" w:color="auto"/>
      </w:divBdr>
      <w:divsChild>
        <w:div w:id="216093945">
          <w:marLeft w:val="0"/>
          <w:marRight w:val="0"/>
          <w:marTop w:val="0"/>
          <w:marBottom w:val="0"/>
          <w:divBdr>
            <w:top w:val="none" w:sz="0" w:space="0" w:color="auto"/>
            <w:left w:val="none" w:sz="0" w:space="0" w:color="auto"/>
            <w:bottom w:val="none" w:sz="0" w:space="0" w:color="auto"/>
            <w:right w:val="none" w:sz="0" w:space="0" w:color="auto"/>
          </w:divBdr>
          <w:divsChild>
            <w:div w:id="41682463">
              <w:marLeft w:val="0"/>
              <w:marRight w:val="0"/>
              <w:marTop w:val="0"/>
              <w:marBottom w:val="0"/>
              <w:divBdr>
                <w:top w:val="none" w:sz="0" w:space="0" w:color="auto"/>
                <w:left w:val="none" w:sz="0" w:space="0" w:color="auto"/>
                <w:bottom w:val="none" w:sz="0" w:space="0" w:color="auto"/>
                <w:right w:val="none" w:sz="0" w:space="0" w:color="auto"/>
              </w:divBdr>
            </w:div>
            <w:div w:id="56243318">
              <w:marLeft w:val="0"/>
              <w:marRight w:val="0"/>
              <w:marTop w:val="0"/>
              <w:marBottom w:val="0"/>
              <w:divBdr>
                <w:top w:val="none" w:sz="0" w:space="0" w:color="auto"/>
                <w:left w:val="none" w:sz="0" w:space="0" w:color="auto"/>
                <w:bottom w:val="none" w:sz="0" w:space="0" w:color="auto"/>
                <w:right w:val="none" w:sz="0" w:space="0" w:color="auto"/>
              </w:divBdr>
            </w:div>
            <w:div w:id="63063721">
              <w:marLeft w:val="0"/>
              <w:marRight w:val="0"/>
              <w:marTop w:val="0"/>
              <w:marBottom w:val="0"/>
              <w:divBdr>
                <w:top w:val="none" w:sz="0" w:space="0" w:color="auto"/>
                <w:left w:val="none" w:sz="0" w:space="0" w:color="auto"/>
                <w:bottom w:val="none" w:sz="0" w:space="0" w:color="auto"/>
                <w:right w:val="none" w:sz="0" w:space="0" w:color="auto"/>
              </w:divBdr>
            </w:div>
            <w:div w:id="198131515">
              <w:marLeft w:val="0"/>
              <w:marRight w:val="0"/>
              <w:marTop w:val="0"/>
              <w:marBottom w:val="0"/>
              <w:divBdr>
                <w:top w:val="none" w:sz="0" w:space="0" w:color="auto"/>
                <w:left w:val="none" w:sz="0" w:space="0" w:color="auto"/>
                <w:bottom w:val="none" w:sz="0" w:space="0" w:color="auto"/>
                <w:right w:val="none" w:sz="0" w:space="0" w:color="auto"/>
              </w:divBdr>
            </w:div>
            <w:div w:id="211231308">
              <w:marLeft w:val="0"/>
              <w:marRight w:val="0"/>
              <w:marTop w:val="0"/>
              <w:marBottom w:val="0"/>
              <w:divBdr>
                <w:top w:val="none" w:sz="0" w:space="0" w:color="auto"/>
                <w:left w:val="none" w:sz="0" w:space="0" w:color="auto"/>
                <w:bottom w:val="none" w:sz="0" w:space="0" w:color="auto"/>
                <w:right w:val="none" w:sz="0" w:space="0" w:color="auto"/>
              </w:divBdr>
            </w:div>
            <w:div w:id="230625377">
              <w:marLeft w:val="0"/>
              <w:marRight w:val="0"/>
              <w:marTop w:val="0"/>
              <w:marBottom w:val="0"/>
              <w:divBdr>
                <w:top w:val="none" w:sz="0" w:space="0" w:color="auto"/>
                <w:left w:val="none" w:sz="0" w:space="0" w:color="auto"/>
                <w:bottom w:val="none" w:sz="0" w:space="0" w:color="auto"/>
                <w:right w:val="none" w:sz="0" w:space="0" w:color="auto"/>
              </w:divBdr>
            </w:div>
            <w:div w:id="549458898">
              <w:marLeft w:val="0"/>
              <w:marRight w:val="0"/>
              <w:marTop w:val="0"/>
              <w:marBottom w:val="0"/>
              <w:divBdr>
                <w:top w:val="none" w:sz="0" w:space="0" w:color="auto"/>
                <w:left w:val="none" w:sz="0" w:space="0" w:color="auto"/>
                <w:bottom w:val="none" w:sz="0" w:space="0" w:color="auto"/>
                <w:right w:val="none" w:sz="0" w:space="0" w:color="auto"/>
              </w:divBdr>
            </w:div>
            <w:div w:id="579213728">
              <w:marLeft w:val="0"/>
              <w:marRight w:val="0"/>
              <w:marTop w:val="0"/>
              <w:marBottom w:val="0"/>
              <w:divBdr>
                <w:top w:val="none" w:sz="0" w:space="0" w:color="auto"/>
                <w:left w:val="none" w:sz="0" w:space="0" w:color="auto"/>
                <w:bottom w:val="none" w:sz="0" w:space="0" w:color="auto"/>
                <w:right w:val="none" w:sz="0" w:space="0" w:color="auto"/>
              </w:divBdr>
            </w:div>
            <w:div w:id="593321940">
              <w:marLeft w:val="0"/>
              <w:marRight w:val="0"/>
              <w:marTop w:val="0"/>
              <w:marBottom w:val="0"/>
              <w:divBdr>
                <w:top w:val="none" w:sz="0" w:space="0" w:color="auto"/>
                <w:left w:val="none" w:sz="0" w:space="0" w:color="auto"/>
                <w:bottom w:val="none" w:sz="0" w:space="0" w:color="auto"/>
                <w:right w:val="none" w:sz="0" w:space="0" w:color="auto"/>
              </w:divBdr>
            </w:div>
            <w:div w:id="648676039">
              <w:marLeft w:val="0"/>
              <w:marRight w:val="0"/>
              <w:marTop w:val="0"/>
              <w:marBottom w:val="0"/>
              <w:divBdr>
                <w:top w:val="none" w:sz="0" w:space="0" w:color="auto"/>
                <w:left w:val="none" w:sz="0" w:space="0" w:color="auto"/>
                <w:bottom w:val="none" w:sz="0" w:space="0" w:color="auto"/>
                <w:right w:val="none" w:sz="0" w:space="0" w:color="auto"/>
              </w:divBdr>
            </w:div>
            <w:div w:id="753164433">
              <w:marLeft w:val="0"/>
              <w:marRight w:val="0"/>
              <w:marTop w:val="0"/>
              <w:marBottom w:val="0"/>
              <w:divBdr>
                <w:top w:val="none" w:sz="0" w:space="0" w:color="auto"/>
                <w:left w:val="none" w:sz="0" w:space="0" w:color="auto"/>
                <w:bottom w:val="none" w:sz="0" w:space="0" w:color="auto"/>
                <w:right w:val="none" w:sz="0" w:space="0" w:color="auto"/>
              </w:divBdr>
            </w:div>
            <w:div w:id="770665710">
              <w:marLeft w:val="0"/>
              <w:marRight w:val="0"/>
              <w:marTop w:val="0"/>
              <w:marBottom w:val="0"/>
              <w:divBdr>
                <w:top w:val="none" w:sz="0" w:space="0" w:color="auto"/>
                <w:left w:val="none" w:sz="0" w:space="0" w:color="auto"/>
                <w:bottom w:val="none" w:sz="0" w:space="0" w:color="auto"/>
                <w:right w:val="none" w:sz="0" w:space="0" w:color="auto"/>
              </w:divBdr>
            </w:div>
            <w:div w:id="784929257">
              <w:marLeft w:val="0"/>
              <w:marRight w:val="0"/>
              <w:marTop w:val="0"/>
              <w:marBottom w:val="0"/>
              <w:divBdr>
                <w:top w:val="none" w:sz="0" w:space="0" w:color="auto"/>
                <w:left w:val="none" w:sz="0" w:space="0" w:color="auto"/>
                <w:bottom w:val="none" w:sz="0" w:space="0" w:color="auto"/>
                <w:right w:val="none" w:sz="0" w:space="0" w:color="auto"/>
              </w:divBdr>
            </w:div>
            <w:div w:id="801729229">
              <w:marLeft w:val="0"/>
              <w:marRight w:val="0"/>
              <w:marTop w:val="0"/>
              <w:marBottom w:val="0"/>
              <w:divBdr>
                <w:top w:val="none" w:sz="0" w:space="0" w:color="auto"/>
                <w:left w:val="none" w:sz="0" w:space="0" w:color="auto"/>
                <w:bottom w:val="none" w:sz="0" w:space="0" w:color="auto"/>
                <w:right w:val="none" w:sz="0" w:space="0" w:color="auto"/>
              </w:divBdr>
            </w:div>
            <w:div w:id="884562133">
              <w:marLeft w:val="0"/>
              <w:marRight w:val="0"/>
              <w:marTop w:val="0"/>
              <w:marBottom w:val="0"/>
              <w:divBdr>
                <w:top w:val="none" w:sz="0" w:space="0" w:color="auto"/>
                <w:left w:val="none" w:sz="0" w:space="0" w:color="auto"/>
                <w:bottom w:val="none" w:sz="0" w:space="0" w:color="auto"/>
                <w:right w:val="none" w:sz="0" w:space="0" w:color="auto"/>
              </w:divBdr>
            </w:div>
            <w:div w:id="955453139">
              <w:marLeft w:val="0"/>
              <w:marRight w:val="0"/>
              <w:marTop w:val="0"/>
              <w:marBottom w:val="0"/>
              <w:divBdr>
                <w:top w:val="none" w:sz="0" w:space="0" w:color="auto"/>
                <w:left w:val="none" w:sz="0" w:space="0" w:color="auto"/>
                <w:bottom w:val="none" w:sz="0" w:space="0" w:color="auto"/>
                <w:right w:val="none" w:sz="0" w:space="0" w:color="auto"/>
              </w:divBdr>
            </w:div>
            <w:div w:id="1026558144">
              <w:marLeft w:val="0"/>
              <w:marRight w:val="0"/>
              <w:marTop w:val="0"/>
              <w:marBottom w:val="0"/>
              <w:divBdr>
                <w:top w:val="none" w:sz="0" w:space="0" w:color="auto"/>
                <w:left w:val="none" w:sz="0" w:space="0" w:color="auto"/>
                <w:bottom w:val="none" w:sz="0" w:space="0" w:color="auto"/>
                <w:right w:val="none" w:sz="0" w:space="0" w:color="auto"/>
              </w:divBdr>
            </w:div>
            <w:div w:id="1050491772">
              <w:marLeft w:val="0"/>
              <w:marRight w:val="0"/>
              <w:marTop w:val="0"/>
              <w:marBottom w:val="0"/>
              <w:divBdr>
                <w:top w:val="none" w:sz="0" w:space="0" w:color="auto"/>
                <w:left w:val="none" w:sz="0" w:space="0" w:color="auto"/>
                <w:bottom w:val="none" w:sz="0" w:space="0" w:color="auto"/>
                <w:right w:val="none" w:sz="0" w:space="0" w:color="auto"/>
              </w:divBdr>
            </w:div>
            <w:div w:id="1097675839">
              <w:marLeft w:val="0"/>
              <w:marRight w:val="0"/>
              <w:marTop w:val="0"/>
              <w:marBottom w:val="0"/>
              <w:divBdr>
                <w:top w:val="none" w:sz="0" w:space="0" w:color="auto"/>
                <w:left w:val="none" w:sz="0" w:space="0" w:color="auto"/>
                <w:bottom w:val="none" w:sz="0" w:space="0" w:color="auto"/>
                <w:right w:val="none" w:sz="0" w:space="0" w:color="auto"/>
              </w:divBdr>
            </w:div>
            <w:div w:id="1098601086">
              <w:marLeft w:val="0"/>
              <w:marRight w:val="0"/>
              <w:marTop w:val="0"/>
              <w:marBottom w:val="0"/>
              <w:divBdr>
                <w:top w:val="none" w:sz="0" w:space="0" w:color="auto"/>
                <w:left w:val="none" w:sz="0" w:space="0" w:color="auto"/>
                <w:bottom w:val="none" w:sz="0" w:space="0" w:color="auto"/>
                <w:right w:val="none" w:sz="0" w:space="0" w:color="auto"/>
              </w:divBdr>
            </w:div>
            <w:div w:id="1133523362">
              <w:marLeft w:val="0"/>
              <w:marRight w:val="0"/>
              <w:marTop w:val="0"/>
              <w:marBottom w:val="0"/>
              <w:divBdr>
                <w:top w:val="none" w:sz="0" w:space="0" w:color="auto"/>
                <w:left w:val="none" w:sz="0" w:space="0" w:color="auto"/>
                <w:bottom w:val="none" w:sz="0" w:space="0" w:color="auto"/>
                <w:right w:val="none" w:sz="0" w:space="0" w:color="auto"/>
              </w:divBdr>
            </w:div>
            <w:div w:id="1225064681">
              <w:marLeft w:val="0"/>
              <w:marRight w:val="0"/>
              <w:marTop w:val="0"/>
              <w:marBottom w:val="0"/>
              <w:divBdr>
                <w:top w:val="none" w:sz="0" w:space="0" w:color="auto"/>
                <w:left w:val="none" w:sz="0" w:space="0" w:color="auto"/>
                <w:bottom w:val="none" w:sz="0" w:space="0" w:color="auto"/>
                <w:right w:val="none" w:sz="0" w:space="0" w:color="auto"/>
              </w:divBdr>
            </w:div>
            <w:div w:id="1235240666">
              <w:marLeft w:val="0"/>
              <w:marRight w:val="0"/>
              <w:marTop w:val="0"/>
              <w:marBottom w:val="0"/>
              <w:divBdr>
                <w:top w:val="none" w:sz="0" w:space="0" w:color="auto"/>
                <w:left w:val="none" w:sz="0" w:space="0" w:color="auto"/>
                <w:bottom w:val="none" w:sz="0" w:space="0" w:color="auto"/>
                <w:right w:val="none" w:sz="0" w:space="0" w:color="auto"/>
              </w:divBdr>
            </w:div>
            <w:div w:id="1265111277">
              <w:marLeft w:val="0"/>
              <w:marRight w:val="0"/>
              <w:marTop w:val="0"/>
              <w:marBottom w:val="0"/>
              <w:divBdr>
                <w:top w:val="none" w:sz="0" w:space="0" w:color="auto"/>
                <w:left w:val="none" w:sz="0" w:space="0" w:color="auto"/>
                <w:bottom w:val="none" w:sz="0" w:space="0" w:color="auto"/>
                <w:right w:val="none" w:sz="0" w:space="0" w:color="auto"/>
              </w:divBdr>
            </w:div>
            <w:div w:id="1276711240">
              <w:marLeft w:val="0"/>
              <w:marRight w:val="0"/>
              <w:marTop w:val="0"/>
              <w:marBottom w:val="0"/>
              <w:divBdr>
                <w:top w:val="none" w:sz="0" w:space="0" w:color="auto"/>
                <w:left w:val="none" w:sz="0" w:space="0" w:color="auto"/>
                <w:bottom w:val="none" w:sz="0" w:space="0" w:color="auto"/>
                <w:right w:val="none" w:sz="0" w:space="0" w:color="auto"/>
              </w:divBdr>
            </w:div>
            <w:div w:id="1380276049">
              <w:marLeft w:val="0"/>
              <w:marRight w:val="0"/>
              <w:marTop w:val="0"/>
              <w:marBottom w:val="0"/>
              <w:divBdr>
                <w:top w:val="none" w:sz="0" w:space="0" w:color="auto"/>
                <w:left w:val="none" w:sz="0" w:space="0" w:color="auto"/>
                <w:bottom w:val="none" w:sz="0" w:space="0" w:color="auto"/>
                <w:right w:val="none" w:sz="0" w:space="0" w:color="auto"/>
              </w:divBdr>
            </w:div>
            <w:div w:id="1388142403">
              <w:marLeft w:val="0"/>
              <w:marRight w:val="0"/>
              <w:marTop w:val="0"/>
              <w:marBottom w:val="0"/>
              <w:divBdr>
                <w:top w:val="none" w:sz="0" w:space="0" w:color="auto"/>
                <w:left w:val="none" w:sz="0" w:space="0" w:color="auto"/>
                <w:bottom w:val="none" w:sz="0" w:space="0" w:color="auto"/>
                <w:right w:val="none" w:sz="0" w:space="0" w:color="auto"/>
              </w:divBdr>
            </w:div>
            <w:div w:id="1400592440">
              <w:marLeft w:val="0"/>
              <w:marRight w:val="0"/>
              <w:marTop w:val="0"/>
              <w:marBottom w:val="0"/>
              <w:divBdr>
                <w:top w:val="none" w:sz="0" w:space="0" w:color="auto"/>
                <w:left w:val="none" w:sz="0" w:space="0" w:color="auto"/>
                <w:bottom w:val="none" w:sz="0" w:space="0" w:color="auto"/>
                <w:right w:val="none" w:sz="0" w:space="0" w:color="auto"/>
              </w:divBdr>
            </w:div>
            <w:div w:id="1559704938">
              <w:marLeft w:val="0"/>
              <w:marRight w:val="0"/>
              <w:marTop w:val="0"/>
              <w:marBottom w:val="0"/>
              <w:divBdr>
                <w:top w:val="none" w:sz="0" w:space="0" w:color="auto"/>
                <w:left w:val="none" w:sz="0" w:space="0" w:color="auto"/>
                <w:bottom w:val="none" w:sz="0" w:space="0" w:color="auto"/>
                <w:right w:val="none" w:sz="0" w:space="0" w:color="auto"/>
              </w:divBdr>
            </w:div>
            <w:div w:id="1585653055">
              <w:marLeft w:val="0"/>
              <w:marRight w:val="0"/>
              <w:marTop w:val="0"/>
              <w:marBottom w:val="0"/>
              <w:divBdr>
                <w:top w:val="none" w:sz="0" w:space="0" w:color="auto"/>
                <w:left w:val="none" w:sz="0" w:space="0" w:color="auto"/>
                <w:bottom w:val="none" w:sz="0" w:space="0" w:color="auto"/>
                <w:right w:val="none" w:sz="0" w:space="0" w:color="auto"/>
              </w:divBdr>
            </w:div>
            <w:div w:id="1593398064">
              <w:marLeft w:val="0"/>
              <w:marRight w:val="0"/>
              <w:marTop w:val="0"/>
              <w:marBottom w:val="0"/>
              <w:divBdr>
                <w:top w:val="none" w:sz="0" w:space="0" w:color="auto"/>
                <w:left w:val="none" w:sz="0" w:space="0" w:color="auto"/>
                <w:bottom w:val="none" w:sz="0" w:space="0" w:color="auto"/>
                <w:right w:val="none" w:sz="0" w:space="0" w:color="auto"/>
              </w:divBdr>
            </w:div>
            <w:div w:id="1605650605">
              <w:marLeft w:val="0"/>
              <w:marRight w:val="0"/>
              <w:marTop w:val="0"/>
              <w:marBottom w:val="0"/>
              <w:divBdr>
                <w:top w:val="none" w:sz="0" w:space="0" w:color="auto"/>
                <w:left w:val="none" w:sz="0" w:space="0" w:color="auto"/>
                <w:bottom w:val="none" w:sz="0" w:space="0" w:color="auto"/>
                <w:right w:val="none" w:sz="0" w:space="0" w:color="auto"/>
              </w:divBdr>
            </w:div>
            <w:div w:id="1648247062">
              <w:marLeft w:val="0"/>
              <w:marRight w:val="0"/>
              <w:marTop w:val="0"/>
              <w:marBottom w:val="0"/>
              <w:divBdr>
                <w:top w:val="none" w:sz="0" w:space="0" w:color="auto"/>
                <w:left w:val="none" w:sz="0" w:space="0" w:color="auto"/>
                <w:bottom w:val="none" w:sz="0" w:space="0" w:color="auto"/>
                <w:right w:val="none" w:sz="0" w:space="0" w:color="auto"/>
              </w:divBdr>
            </w:div>
            <w:div w:id="1710300954">
              <w:marLeft w:val="0"/>
              <w:marRight w:val="0"/>
              <w:marTop w:val="0"/>
              <w:marBottom w:val="0"/>
              <w:divBdr>
                <w:top w:val="none" w:sz="0" w:space="0" w:color="auto"/>
                <w:left w:val="none" w:sz="0" w:space="0" w:color="auto"/>
                <w:bottom w:val="none" w:sz="0" w:space="0" w:color="auto"/>
                <w:right w:val="none" w:sz="0" w:space="0" w:color="auto"/>
              </w:divBdr>
            </w:div>
            <w:div w:id="1753969333">
              <w:marLeft w:val="0"/>
              <w:marRight w:val="0"/>
              <w:marTop w:val="0"/>
              <w:marBottom w:val="0"/>
              <w:divBdr>
                <w:top w:val="none" w:sz="0" w:space="0" w:color="auto"/>
                <w:left w:val="none" w:sz="0" w:space="0" w:color="auto"/>
                <w:bottom w:val="none" w:sz="0" w:space="0" w:color="auto"/>
                <w:right w:val="none" w:sz="0" w:space="0" w:color="auto"/>
              </w:divBdr>
            </w:div>
            <w:div w:id="1754857681">
              <w:marLeft w:val="0"/>
              <w:marRight w:val="0"/>
              <w:marTop w:val="0"/>
              <w:marBottom w:val="0"/>
              <w:divBdr>
                <w:top w:val="none" w:sz="0" w:space="0" w:color="auto"/>
                <w:left w:val="none" w:sz="0" w:space="0" w:color="auto"/>
                <w:bottom w:val="none" w:sz="0" w:space="0" w:color="auto"/>
                <w:right w:val="none" w:sz="0" w:space="0" w:color="auto"/>
              </w:divBdr>
            </w:div>
            <w:div w:id="1769891450">
              <w:marLeft w:val="0"/>
              <w:marRight w:val="0"/>
              <w:marTop w:val="0"/>
              <w:marBottom w:val="0"/>
              <w:divBdr>
                <w:top w:val="none" w:sz="0" w:space="0" w:color="auto"/>
                <w:left w:val="none" w:sz="0" w:space="0" w:color="auto"/>
                <w:bottom w:val="none" w:sz="0" w:space="0" w:color="auto"/>
                <w:right w:val="none" w:sz="0" w:space="0" w:color="auto"/>
              </w:divBdr>
            </w:div>
            <w:div w:id="1897660998">
              <w:marLeft w:val="0"/>
              <w:marRight w:val="0"/>
              <w:marTop w:val="0"/>
              <w:marBottom w:val="0"/>
              <w:divBdr>
                <w:top w:val="none" w:sz="0" w:space="0" w:color="auto"/>
                <w:left w:val="none" w:sz="0" w:space="0" w:color="auto"/>
                <w:bottom w:val="none" w:sz="0" w:space="0" w:color="auto"/>
                <w:right w:val="none" w:sz="0" w:space="0" w:color="auto"/>
              </w:divBdr>
            </w:div>
            <w:div w:id="1918978274">
              <w:marLeft w:val="0"/>
              <w:marRight w:val="0"/>
              <w:marTop w:val="0"/>
              <w:marBottom w:val="0"/>
              <w:divBdr>
                <w:top w:val="none" w:sz="0" w:space="0" w:color="auto"/>
                <w:left w:val="none" w:sz="0" w:space="0" w:color="auto"/>
                <w:bottom w:val="none" w:sz="0" w:space="0" w:color="auto"/>
                <w:right w:val="none" w:sz="0" w:space="0" w:color="auto"/>
              </w:divBdr>
            </w:div>
            <w:div w:id="1920289105">
              <w:marLeft w:val="0"/>
              <w:marRight w:val="0"/>
              <w:marTop w:val="0"/>
              <w:marBottom w:val="0"/>
              <w:divBdr>
                <w:top w:val="none" w:sz="0" w:space="0" w:color="auto"/>
                <w:left w:val="none" w:sz="0" w:space="0" w:color="auto"/>
                <w:bottom w:val="none" w:sz="0" w:space="0" w:color="auto"/>
                <w:right w:val="none" w:sz="0" w:space="0" w:color="auto"/>
              </w:divBdr>
            </w:div>
            <w:div w:id="1922911807">
              <w:marLeft w:val="0"/>
              <w:marRight w:val="0"/>
              <w:marTop w:val="0"/>
              <w:marBottom w:val="0"/>
              <w:divBdr>
                <w:top w:val="none" w:sz="0" w:space="0" w:color="auto"/>
                <w:left w:val="none" w:sz="0" w:space="0" w:color="auto"/>
                <w:bottom w:val="none" w:sz="0" w:space="0" w:color="auto"/>
                <w:right w:val="none" w:sz="0" w:space="0" w:color="auto"/>
              </w:divBdr>
            </w:div>
            <w:div w:id="1936010296">
              <w:marLeft w:val="0"/>
              <w:marRight w:val="0"/>
              <w:marTop w:val="0"/>
              <w:marBottom w:val="0"/>
              <w:divBdr>
                <w:top w:val="none" w:sz="0" w:space="0" w:color="auto"/>
                <w:left w:val="none" w:sz="0" w:space="0" w:color="auto"/>
                <w:bottom w:val="none" w:sz="0" w:space="0" w:color="auto"/>
                <w:right w:val="none" w:sz="0" w:space="0" w:color="auto"/>
              </w:divBdr>
            </w:div>
            <w:div w:id="1995602244">
              <w:marLeft w:val="0"/>
              <w:marRight w:val="0"/>
              <w:marTop w:val="0"/>
              <w:marBottom w:val="0"/>
              <w:divBdr>
                <w:top w:val="none" w:sz="0" w:space="0" w:color="auto"/>
                <w:left w:val="none" w:sz="0" w:space="0" w:color="auto"/>
                <w:bottom w:val="none" w:sz="0" w:space="0" w:color="auto"/>
                <w:right w:val="none" w:sz="0" w:space="0" w:color="auto"/>
              </w:divBdr>
            </w:div>
            <w:div w:id="2038579641">
              <w:marLeft w:val="0"/>
              <w:marRight w:val="0"/>
              <w:marTop w:val="0"/>
              <w:marBottom w:val="0"/>
              <w:divBdr>
                <w:top w:val="none" w:sz="0" w:space="0" w:color="auto"/>
                <w:left w:val="none" w:sz="0" w:space="0" w:color="auto"/>
                <w:bottom w:val="none" w:sz="0" w:space="0" w:color="auto"/>
                <w:right w:val="none" w:sz="0" w:space="0" w:color="auto"/>
              </w:divBdr>
            </w:div>
            <w:div w:id="20782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2276">
      <w:bodyDiv w:val="1"/>
      <w:marLeft w:val="0"/>
      <w:marRight w:val="0"/>
      <w:marTop w:val="0"/>
      <w:marBottom w:val="0"/>
      <w:divBdr>
        <w:top w:val="none" w:sz="0" w:space="0" w:color="auto"/>
        <w:left w:val="none" w:sz="0" w:space="0" w:color="auto"/>
        <w:bottom w:val="none" w:sz="0" w:space="0" w:color="auto"/>
        <w:right w:val="none" w:sz="0" w:space="0" w:color="auto"/>
      </w:divBdr>
      <w:divsChild>
        <w:div w:id="2046059086">
          <w:marLeft w:val="0"/>
          <w:marRight w:val="0"/>
          <w:marTop w:val="0"/>
          <w:marBottom w:val="0"/>
          <w:divBdr>
            <w:top w:val="none" w:sz="0" w:space="0" w:color="auto"/>
            <w:left w:val="none" w:sz="0" w:space="0" w:color="auto"/>
            <w:bottom w:val="none" w:sz="0" w:space="0" w:color="auto"/>
            <w:right w:val="none" w:sz="0" w:space="0" w:color="auto"/>
          </w:divBdr>
        </w:div>
      </w:divsChild>
    </w:div>
    <w:div w:id="1957056099">
      <w:bodyDiv w:val="1"/>
      <w:marLeft w:val="0"/>
      <w:marRight w:val="0"/>
      <w:marTop w:val="0"/>
      <w:marBottom w:val="0"/>
      <w:divBdr>
        <w:top w:val="none" w:sz="0" w:space="0" w:color="auto"/>
        <w:left w:val="none" w:sz="0" w:space="0" w:color="auto"/>
        <w:bottom w:val="none" w:sz="0" w:space="0" w:color="auto"/>
        <w:right w:val="none" w:sz="0" w:space="0" w:color="auto"/>
      </w:divBdr>
    </w:div>
    <w:div w:id="1994484264">
      <w:bodyDiv w:val="1"/>
      <w:marLeft w:val="0"/>
      <w:marRight w:val="0"/>
      <w:marTop w:val="0"/>
      <w:marBottom w:val="0"/>
      <w:divBdr>
        <w:top w:val="none" w:sz="0" w:space="0" w:color="auto"/>
        <w:left w:val="none" w:sz="0" w:space="0" w:color="auto"/>
        <w:bottom w:val="none" w:sz="0" w:space="0" w:color="auto"/>
        <w:right w:val="none" w:sz="0" w:space="0" w:color="auto"/>
      </w:divBdr>
    </w:div>
    <w:div w:id="2015843679">
      <w:bodyDiv w:val="1"/>
      <w:marLeft w:val="0"/>
      <w:marRight w:val="0"/>
      <w:marTop w:val="0"/>
      <w:marBottom w:val="0"/>
      <w:divBdr>
        <w:top w:val="none" w:sz="0" w:space="0" w:color="auto"/>
        <w:left w:val="none" w:sz="0" w:space="0" w:color="auto"/>
        <w:bottom w:val="none" w:sz="0" w:space="0" w:color="auto"/>
        <w:right w:val="none" w:sz="0" w:space="0" w:color="auto"/>
      </w:divBdr>
    </w:div>
    <w:div w:id="2030177583">
      <w:bodyDiv w:val="1"/>
      <w:marLeft w:val="0"/>
      <w:marRight w:val="0"/>
      <w:marTop w:val="0"/>
      <w:marBottom w:val="0"/>
      <w:divBdr>
        <w:top w:val="none" w:sz="0" w:space="0" w:color="auto"/>
        <w:left w:val="none" w:sz="0" w:space="0" w:color="auto"/>
        <w:bottom w:val="none" w:sz="0" w:space="0" w:color="auto"/>
        <w:right w:val="none" w:sz="0" w:space="0" w:color="auto"/>
      </w:divBdr>
      <w:divsChild>
        <w:div w:id="1720276581">
          <w:marLeft w:val="0"/>
          <w:marRight w:val="0"/>
          <w:marTop w:val="0"/>
          <w:marBottom w:val="0"/>
          <w:divBdr>
            <w:top w:val="none" w:sz="0" w:space="0" w:color="auto"/>
            <w:left w:val="none" w:sz="0" w:space="0" w:color="auto"/>
            <w:bottom w:val="none" w:sz="0" w:space="0" w:color="auto"/>
            <w:right w:val="none" w:sz="0" w:space="0" w:color="auto"/>
          </w:divBdr>
          <w:divsChild>
            <w:div w:id="20949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6259">
      <w:bodyDiv w:val="1"/>
      <w:marLeft w:val="0"/>
      <w:marRight w:val="0"/>
      <w:marTop w:val="0"/>
      <w:marBottom w:val="0"/>
      <w:divBdr>
        <w:top w:val="none" w:sz="0" w:space="0" w:color="auto"/>
        <w:left w:val="none" w:sz="0" w:space="0" w:color="auto"/>
        <w:bottom w:val="none" w:sz="0" w:space="0" w:color="auto"/>
        <w:right w:val="none" w:sz="0" w:space="0" w:color="auto"/>
      </w:divBdr>
    </w:div>
    <w:div w:id="2076315999">
      <w:bodyDiv w:val="1"/>
      <w:marLeft w:val="0"/>
      <w:marRight w:val="0"/>
      <w:marTop w:val="0"/>
      <w:marBottom w:val="0"/>
      <w:divBdr>
        <w:top w:val="none" w:sz="0" w:space="0" w:color="auto"/>
        <w:left w:val="none" w:sz="0" w:space="0" w:color="auto"/>
        <w:bottom w:val="none" w:sz="0" w:space="0" w:color="auto"/>
        <w:right w:val="none" w:sz="0" w:space="0" w:color="auto"/>
      </w:divBdr>
      <w:divsChild>
        <w:div w:id="1719741903">
          <w:marLeft w:val="0"/>
          <w:marRight w:val="0"/>
          <w:marTop w:val="0"/>
          <w:marBottom w:val="0"/>
          <w:divBdr>
            <w:top w:val="none" w:sz="0" w:space="0" w:color="auto"/>
            <w:left w:val="none" w:sz="0" w:space="0" w:color="auto"/>
            <w:bottom w:val="none" w:sz="0" w:space="0" w:color="auto"/>
            <w:right w:val="none" w:sz="0" w:space="0" w:color="auto"/>
          </w:divBdr>
        </w:div>
      </w:divsChild>
    </w:div>
    <w:div w:id="2076584608">
      <w:bodyDiv w:val="1"/>
      <w:marLeft w:val="0"/>
      <w:marRight w:val="0"/>
      <w:marTop w:val="0"/>
      <w:marBottom w:val="0"/>
      <w:divBdr>
        <w:top w:val="none" w:sz="0" w:space="0" w:color="auto"/>
        <w:left w:val="none" w:sz="0" w:space="0" w:color="auto"/>
        <w:bottom w:val="none" w:sz="0" w:space="0" w:color="auto"/>
        <w:right w:val="none" w:sz="0" w:space="0" w:color="auto"/>
      </w:divBdr>
      <w:divsChild>
        <w:div w:id="2071147567">
          <w:marLeft w:val="0"/>
          <w:marRight w:val="0"/>
          <w:marTop w:val="0"/>
          <w:marBottom w:val="0"/>
          <w:divBdr>
            <w:top w:val="none" w:sz="0" w:space="0" w:color="auto"/>
            <w:left w:val="none" w:sz="0" w:space="0" w:color="auto"/>
            <w:bottom w:val="none" w:sz="0" w:space="0" w:color="auto"/>
            <w:right w:val="none" w:sz="0" w:space="0" w:color="auto"/>
          </w:divBdr>
          <w:divsChild>
            <w:div w:id="18191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8695">
      <w:bodyDiv w:val="1"/>
      <w:marLeft w:val="0"/>
      <w:marRight w:val="0"/>
      <w:marTop w:val="0"/>
      <w:marBottom w:val="0"/>
      <w:divBdr>
        <w:top w:val="none" w:sz="0" w:space="0" w:color="auto"/>
        <w:left w:val="none" w:sz="0" w:space="0" w:color="auto"/>
        <w:bottom w:val="none" w:sz="0" w:space="0" w:color="auto"/>
        <w:right w:val="none" w:sz="0" w:space="0" w:color="auto"/>
      </w:divBdr>
      <w:divsChild>
        <w:div w:id="895357106">
          <w:marLeft w:val="0"/>
          <w:marRight w:val="0"/>
          <w:marTop w:val="0"/>
          <w:marBottom w:val="0"/>
          <w:divBdr>
            <w:top w:val="none" w:sz="0" w:space="0" w:color="auto"/>
            <w:left w:val="none" w:sz="0" w:space="0" w:color="auto"/>
            <w:bottom w:val="none" w:sz="0" w:space="0" w:color="auto"/>
            <w:right w:val="none" w:sz="0" w:space="0" w:color="auto"/>
          </w:divBdr>
        </w:div>
      </w:divsChild>
    </w:div>
    <w:div w:id="2093891931">
      <w:bodyDiv w:val="1"/>
      <w:marLeft w:val="0"/>
      <w:marRight w:val="0"/>
      <w:marTop w:val="0"/>
      <w:marBottom w:val="0"/>
      <w:divBdr>
        <w:top w:val="none" w:sz="0" w:space="0" w:color="auto"/>
        <w:left w:val="none" w:sz="0" w:space="0" w:color="auto"/>
        <w:bottom w:val="none" w:sz="0" w:space="0" w:color="auto"/>
        <w:right w:val="none" w:sz="0" w:space="0" w:color="auto"/>
      </w:divBdr>
      <w:divsChild>
        <w:div w:id="1972831759">
          <w:marLeft w:val="0"/>
          <w:marRight w:val="0"/>
          <w:marTop w:val="0"/>
          <w:marBottom w:val="0"/>
          <w:divBdr>
            <w:top w:val="none" w:sz="0" w:space="0" w:color="auto"/>
            <w:left w:val="none" w:sz="0" w:space="0" w:color="auto"/>
            <w:bottom w:val="none" w:sz="0" w:space="0" w:color="auto"/>
            <w:right w:val="none" w:sz="0" w:space="0" w:color="auto"/>
          </w:divBdr>
          <w:divsChild>
            <w:div w:id="8846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302">
      <w:bodyDiv w:val="1"/>
      <w:marLeft w:val="0"/>
      <w:marRight w:val="0"/>
      <w:marTop w:val="0"/>
      <w:marBottom w:val="0"/>
      <w:divBdr>
        <w:top w:val="none" w:sz="0" w:space="0" w:color="auto"/>
        <w:left w:val="none" w:sz="0" w:space="0" w:color="auto"/>
        <w:bottom w:val="none" w:sz="0" w:space="0" w:color="auto"/>
        <w:right w:val="none" w:sz="0" w:space="0" w:color="auto"/>
      </w:divBdr>
    </w:div>
    <w:div w:id="2107268662">
      <w:bodyDiv w:val="1"/>
      <w:marLeft w:val="0"/>
      <w:marRight w:val="0"/>
      <w:marTop w:val="0"/>
      <w:marBottom w:val="0"/>
      <w:divBdr>
        <w:top w:val="none" w:sz="0" w:space="0" w:color="auto"/>
        <w:left w:val="none" w:sz="0" w:space="0" w:color="auto"/>
        <w:bottom w:val="none" w:sz="0" w:space="0" w:color="auto"/>
        <w:right w:val="none" w:sz="0" w:space="0" w:color="auto"/>
      </w:divBdr>
    </w:div>
    <w:div w:id="2109426563">
      <w:bodyDiv w:val="1"/>
      <w:marLeft w:val="0"/>
      <w:marRight w:val="0"/>
      <w:marTop w:val="0"/>
      <w:marBottom w:val="0"/>
      <w:divBdr>
        <w:top w:val="none" w:sz="0" w:space="0" w:color="auto"/>
        <w:left w:val="none" w:sz="0" w:space="0" w:color="auto"/>
        <w:bottom w:val="none" w:sz="0" w:space="0" w:color="auto"/>
        <w:right w:val="none" w:sz="0" w:space="0" w:color="auto"/>
      </w:divBdr>
      <w:divsChild>
        <w:div w:id="1377195351">
          <w:marLeft w:val="0"/>
          <w:marRight w:val="0"/>
          <w:marTop w:val="0"/>
          <w:marBottom w:val="0"/>
          <w:divBdr>
            <w:top w:val="none" w:sz="0" w:space="0" w:color="auto"/>
            <w:left w:val="none" w:sz="0" w:space="0" w:color="auto"/>
            <w:bottom w:val="none" w:sz="0" w:space="0" w:color="auto"/>
            <w:right w:val="none" w:sz="0" w:space="0" w:color="auto"/>
          </w:divBdr>
          <w:divsChild>
            <w:div w:id="257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607">
      <w:bodyDiv w:val="1"/>
      <w:marLeft w:val="0"/>
      <w:marRight w:val="0"/>
      <w:marTop w:val="0"/>
      <w:marBottom w:val="0"/>
      <w:divBdr>
        <w:top w:val="none" w:sz="0" w:space="0" w:color="auto"/>
        <w:left w:val="none" w:sz="0" w:space="0" w:color="auto"/>
        <w:bottom w:val="none" w:sz="0" w:space="0" w:color="auto"/>
        <w:right w:val="none" w:sz="0" w:space="0" w:color="auto"/>
      </w:divBdr>
      <w:divsChild>
        <w:div w:id="2049066382">
          <w:marLeft w:val="0"/>
          <w:marRight w:val="0"/>
          <w:marTop w:val="0"/>
          <w:marBottom w:val="0"/>
          <w:divBdr>
            <w:top w:val="none" w:sz="0" w:space="0" w:color="auto"/>
            <w:left w:val="none" w:sz="0" w:space="0" w:color="auto"/>
            <w:bottom w:val="none" w:sz="0" w:space="0" w:color="auto"/>
            <w:right w:val="none" w:sz="0" w:space="0" w:color="auto"/>
          </w:divBdr>
          <w:divsChild>
            <w:div w:id="21639584">
              <w:marLeft w:val="0"/>
              <w:marRight w:val="0"/>
              <w:marTop w:val="0"/>
              <w:marBottom w:val="0"/>
              <w:divBdr>
                <w:top w:val="none" w:sz="0" w:space="0" w:color="auto"/>
                <w:left w:val="none" w:sz="0" w:space="0" w:color="auto"/>
                <w:bottom w:val="none" w:sz="0" w:space="0" w:color="auto"/>
                <w:right w:val="none" w:sz="0" w:space="0" w:color="auto"/>
              </w:divBdr>
            </w:div>
            <w:div w:id="89548666">
              <w:marLeft w:val="0"/>
              <w:marRight w:val="0"/>
              <w:marTop w:val="0"/>
              <w:marBottom w:val="0"/>
              <w:divBdr>
                <w:top w:val="none" w:sz="0" w:space="0" w:color="auto"/>
                <w:left w:val="none" w:sz="0" w:space="0" w:color="auto"/>
                <w:bottom w:val="none" w:sz="0" w:space="0" w:color="auto"/>
                <w:right w:val="none" w:sz="0" w:space="0" w:color="auto"/>
              </w:divBdr>
            </w:div>
            <w:div w:id="145973351">
              <w:marLeft w:val="0"/>
              <w:marRight w:val="0"/>
              <w:marTop w:val="0"/>
              <w:marBottom w:val="0"/>
              <w:divBdr>
                <w:top w:val="none" w:sz="0" w:space="0" w:color="auto"/>
                <w:left w:val="none" w:sz="0" w:space="0" w:color="auto"/>
                <w:bottom w:val="none" w:sz="0" w:space="0" w:color="auto"/>
                <w:right w:val="none" w:sz="0" w:space="0" w:color="auto"/>
              </w:divBdr>
            </w:div>
            <w:div w:id="208151926">
              <w:marLeft w:val="0"/>
              <w:marRight w:val="0"/>
              <w:marTop w:val="0"/>
              <w:marBottom w:val="0"/>
              <w:divBdr>
                <w:top w:val="none" w:sz="0" w:space="0" w:color="auto"/>
                <w:left w:val="none" w:sz="0" w:space="0" w:color="auto"/>
                <w:bottom w:val="none" w:sz="0" w:space="0" w:color="auto"/>
                <w:right w:val="none" w:sz="0" w:space="0" w:color="auto"/>
              </w:divBdr>
            </w:div>
            <w:div w:id="327249386">
              <w:marLeft w:val="0"/>
              <w:marRight w:val="0"/>
              <w:marTop w:val="0"/>
              <w:marBottom w:val="0"/>
              <w:divBdr>
                <w:top w:val="none" w:sz="0" w:space="0" w:color="auto"/>
                <w:left w:val="none" w:sz="0" w:space="0" w:color="auto"/>
                <w:bottom w:val="none" w:sz="0" w:space="0" w:color="auto"/>
                <w:right w:val="none" w:sz="0" w:space="0" w:color="auto"/>
              </w:divBdr>
            </w:div>
            <w:div w:id="412969260">
              <w:marLeft w:val="0"/>
              <w:marRight w:val="0"/>
              <w:marTop w:val="0"/>
              <w:marBottom w:val="0"/>
              <w:divBdr>
                <w:top w:val="none" w:sz="0" w:space="0" w:color="auto"/>
                <w:left w:val="none" w:sz="0" w:space="0" w:color="auto"/>
                <w:bottom w:val="none" w:sz="0" w:space="0" w:color="auto"/>
                <w:right w:val="none" w:sz="0" w:space="0" w:color="auto"/>
              </w:divBdr>
            </w:div>
            <w:div w:id="516504866">
              <w:marLeft w:val="0"/>
              <w:marRight w:val="0"/>
              <w:marTop w:val="0"/>
              <w:marBottom w:val="0"/>
              <w:divBdr>
                <w:top w:val="none" w:sz="0" w:space="0" w:color="auto"/>
                <w:left w:val="none" w:sz="0" w:space="0" w:color="auto"/>
                <w:bottom w:val="none" w:sz="0" w:space="0" w:color="auto"/>
                <w:right w:val="none" w:sz="0" w:space="0" w:color="auto"/>
              </w:divBdr>
            </w:div>
            <w:div w:id="563682939">
              <w:marLeft w:val="0"/>
              <w:marRight w:val="0"/>
              <w:marTop w:val="0"/>
              <w:marBottom w:val="0"/>
              <w:divBdr>
                <w:top w:val="none" w:sz="0" w:space="0" w:color="auto"/>
                <w:left w:val="none" w:sz="0" w:space="0" w:color="auto"/>
                <w:bottom w:val="none" w:sz="0" w:space="0" w:color="auto"/>
                <w:right w:val="none" w:sz="0" w:space="0" w:color="auto"/>
              </w:divBdr>
            </w:div>
            <w:div w:id="571817806">
              <w:marLeft w:val="0"/>
              <w:marRight w:val="0"/>
              <w:marTop w:val="0"/>
              <w:marBottom w:val="0"/>
              <w:divBdr>
                <w:top w:val="none" w:sz="0" w:space="0" w:color="auto"/>
                <w:left w:val="none" w:sz="0" w:space="0" w:color="auto"/>
                <w:bottom w:val="none" w:sz="0" w:space="0" w:color="auto"/>
                <w:right w:val="none" w:sz="0" w:space="0" w:color="auto"/>
              </w:divBdr>
            </w:div>
            <w:div w:id="631011798">
              <w:marLeft w:val="0"/>
              <w:marRight w:val="0"/>
              <w:marTop w:val="0"/>
              <w:marBottom w:val="0"/>
              <w:divBdr>
                <w:top w:val="none" w:sz="0" w:space="0" w:color="auto"/>
                <w:left w:val="none" w:sz="0" w:space="0" w:color="auto"/>
                <w:bottom w:val="none" w:sz="0" w:space="0" w:color="auto"/>
                <w:right w:val="none" w:sz="0" w:space="0" w:color="auto"/>
              </w:divBdr>
            </w:div>
            <w:div w:id="644968330">
              <w:marLeft w:val="0"/>
              <w:marRight w:val="0"/>
              <w:marTop w:val="0"/>
              <w:marBottom w:val="0"/>
              <w:divBdr>
                <w:top w:val="none" w:sz="0" w:space="0" w:color="auto"/>
                <w:left w:val="none" w:sz="0" w:space="0" w:color="auto"/>
                <w:bottom w:val="none" w:sz="0" w:space="0" w:color="auto"/>
                <w:right w:val="none" w:sz="0" w:space="0" w:color="auto"/>
              </w:divBdr>
            </w:div>
            <w:div w:id="663893085">
              <w:marLeft w:val="0"/>
              <w:marRight w:val="0"/>
              <w:marTop w:val="0"/>
              <w:marBottom w:val="0"/>
              <w:divBdr>
                <w:top w:val="none" w:sz="0" w:space="0" w:color="auto"/>
                <w:left w:val="none" w:sz="0" w:space="0" w:color="auto"/>
                <w:bottom w:val="none" w:sz="0" w:space="0" w:color="auto"/>
                <w:right w:val="none" w:sz="0" w:space="0" w:color="auto"/>
              </w:divBdr>
            </w:div>
            <w:div w:id="847331722">
              <w:marLeft w:val="0"/>
              <w:marRight w:val="0"/>
              <w:marTop w:val="0"/>
              <w:marBottom w:val="0"/>
              <w:divBdr>
                <w:top w:val="none" w:sz="0" w:space="0" w:color="auto"/>
                <w:left w:val="none" w:sz="0" w:space="0" w:color="auto"/>
                <w:bottom w:val="none" w:sz="0" w:space="0" w:color="auto"/>
                <w:right w:val="none" w:sz="0" w:space="0" w:color="auto"/>
              </w:divBdr>
            </w:div>
            <w:div w:id="854265029">
              <w:marLeft w:val="0"/>
              <w:marRight w:val="0"/>
              <w:marTop w:val="0"/>
              <w:marBottom w:val="0"/>
              <w:divBdr>
                <w:top w:val="none" w:sz="0" w:space="0" w:color="auto"/>
                <w:left w:val="none" w:sz="0" w:space="0" w:color="auto"/>
                <w:bottom w:val="none" w:sz="0" w:space="0" w:color="auto"/>
                <w:right w:val="none" w:sz="0" w:space="0" w:color="auto"/>
              </w:divBdr>
            </w:div>
            <w:div w:id="894464775">
              <w:marLeft w:val="0"/>
              <w:marRight w:val="0"/>
              <w:marTop w:val="0"/>
              <w:marBottom w:val="0"/>
              <w:divBdr>
                <w:top w:val="none" w:sz="0" w:space="0" w:color="auto"/>
                <w:left w:val="none" w:sz="0" w:space="0" w:color="auto"/>
                <w:bottom w:val="none" w:sz="0" w:space="0" w:color="auto"/>
                <w:right w:val="none" w:sz="0" w:space="0" w:color="auto"/>
              </w:divBdr>
            </w:div>
            <w:div w:id="930970558">
              <w:marLeft w:val="0"/>
              <w:marRight w:val="0"/>
              <w:marTop w:val="0"/>
              <w:marBottom w:val="0"/>
              <w:divBdr>
                <w:top w:val="none" w:sz="0" w:space="0" w:color="auto"/>
                <w:left w:val="none" w:sz="0" w:space="0" w:color="auto"/>
                <w:bottom w:val="none" w:sz="0" w:space="0" w:color="auto"/>
                <w:right w:val="none" w:sz="0" w:space="0" w:color="auto"/>
              </w:divBdr>
            </w:div>
            <w:div w:id="941104733">
              <w:marLeft w:val="0"/>
              <w:marRight w:val="0"/>
              <w:marTop w:val="0"/>
              <w:marBottom w:val="0"/>
              <w:divBdr>
                <w:top w:val="none" w:sz="0" w:space="0" w:color="auto"/>
                <w:left w:val="none" w:sz="0" w:space="0" w:color="auto"/>
                <w:bottom w:val="none" w:sz="0" w:space="0" w:color="auto"/>
                <w:right w:val="none" w:sz="0" w:space="0" w:color="auto"/>
              </w:divBdr>
            </w:div>
            <w:div w:id="1195657277">
              <w:marLeft w:val="0"/>
              <w:marRight w:val="0"/>
              <w:marTop w:val="0"/>
              <w:marBottom w:val="0"/>
              <w:divBdr>
                <w:top w:val="none" w:sz="0" w:space="0" w:color="auto"/>
                <w:left w:val="none" w:sz="0" w:space="0" w:color="auto"/>
                <w:bottom w:val="none" w:sz="0" w:space="0" w:color="auto"/>
                <w:right w:val="none" w:sz="0" w:space="0" w:color="auto"/>
              </w:divBdr>
            </w:div>
            <w:div w:id="1200047227">
              <w:marLeft w:val="0"/>
              <w:marRight w:val="0"/>
              <w:marTop w:val="0"/>
              <w:marBottom w:val="0"/>
              <w:divBdr>
                <w:top w:val="none" w:sz="0" w:space="0" w:color="auto"/>
                <w:left w:val="none" w:sz="0" w:space="0" w:color="auto"/>
                <w:bottom w:val="none" w:sz="0" w:space="0" w:color="auto"/>
                <w:right w:val="none" w:sz="0" w:space="0" w:color="auto"/>
              </w:divBdr>
            </w:div>
            <w:div w:id="1205483956">
              <w:marLeft w:val="0"/>
              <w:marRight w:val="0"/>
              <w:marTop w:val="0"/>
              <w:marBottom w:val="0"/>
              <w:divBdr>
                <w:top w:val="none" w:sz="0" w:space="0" w:color="auto"/>
                <w:left w:val="none" w:sz="0" w:space="0" w:color="auto"/>
                <w:bottom w:val="none" w:sz="0" w:space="0" w:color="auto"/>
                <w:right w:val="none" w:sz="0" w:space="0" w:color="auto"/>
              </w:divBdr>
            </w:div>
            <w:div w:id="1212883720">
              <w:marLeft w:val="0"/>
              <w:marRight w:val="0"/>
              <w:marTop w:val="0"/>
              <w:marBottom w:val="0"/>
              <w:divBdr>
                <w:top w:val="none" w:sz="0" w:space="0" w:color="auto"/>
                <w:left w:val="none" w:sz="0" w:space="0" w:color="auto"/>
                <w:bottom w:val="none" w:sz="0" w:space="0" w:color="auto"/>
                <w:right w:val="none" w:sz="0" w:space="0" w:color="auto"/>
              </w:divBdr>
            </w:div>
            <w:div w:id="1255357429">
              <w:marLeft w:val="0"/>
              <w:marRight w:val="0"/>
              <w:marTop w:val="0"/>
              <w:marBottom w:val="0"/>
              <w:divBdr>
                <w:top w:val="none" w:sz="0" w:space="0" w:color="auto"/>
                <w:left w:val="none" w:sz="0" w:space="0" w:color="auto"/>
                <w:bottom w:val="none" w:sz="0" w:space="0" w:color="auto"/>
                <w:right w:val="none" w:sz="0" w:space="0" w:color="auto"/>
              </w:divBdr>
            </w:div>
            <w:div w:id="1289703448">
              <w:marLeft w:val="0"/>
              <w:marRight w:val="0"/>
              <w:marTop w:val="0"/>
              <w:marBottom w:val="0"/>
              <w:divBdr>
                <w:top w:val="none" w:sz="0" w:space="0" w:color="auto"/>
                <w:left w:val="none" w:sz="0" w:space="0" w:color="auto"/>
                <w:bottom w:val="none" w:sz="0" w:space="0" w:color="auto"/>
                <w:right w:val="none" w:sz="0" w:space="0" w:color="auto"/>
              </w:divBdr>
            </w:div>
            <w:div w:id="1300303305">
              <w:marLeft w:val="0"/>
              <w:marRight w:val="0"/>
              <w:marTop w:val="0"/>
              <w:marBottom w:val="0"/>
              <w:divBdr>
                <w:top w:val="none" w:sz="0" w:space="0" w:color="auto"/>
                <w:left w:val="none" w:sz="0" w:space="0" w:color="auto"/>
                <w:bottom w:val="none" w:sz="0" w:space="0" w:color="auto"/>
                <w:right w:val="none" w:sz="0" w:space="0" w:color="auto"/>
              </w:divBdr>
            </w:div>
            <w:div w:id="1405376760">
              <w:marLeft w:val="0"/>
              <w:marRight w:val="0"/>
              <w:marTop w:val="0"/>
              <w:marBottom w:val="0"/>
              <w:divBdr>
                <w:top w:val="none" w:sz="0" w:space="0" w:color="auto"/>
                <w:left w:val="none" w:sz="0" w:space="0" w:color="auto"/>
                <w:bottom w:val="none" w:sz="0" w:space="0" w:color="auto"/>
                <w:right w:val="none" w:sz="0" w:space="0" w:color="auto"/>
              </w:divBdr>
            </w:div>
            <w:div w:id="1405883101">
              <w:marLeft w:val="0"/>
              <w:marRight w:val="0"/>
              <w:marTop w:val="0"/>
              <w:marBottom w:val="0"/>
              <w:divBdr>
                <w:top w:val="none" w:sz="0" w:space="0" w:color="auto"/>
                <w:left w:val="none" w:sz="0" w:space="0" w:color="auto"/>
                <w:bottom w:val="none" w:sz="0" w:space="0" w:color="auto"/>
                <w:right w:val="none" w:sz="0" w:space="0" w:color="auto"/>
              </w:divBdr>
            </w:div>
            <w:div w:id="1438519936">
              <w:marLeft w:val="0"/>
              <w:marRight w:val="0"/>
              <w:marTop w:val="0"/>
              <w:marBottom w:val="0"/>
              <w:divBdr>
                <w:top w:val="none" w:sz="0" w:space="0" w:color="auto"/>
                <w:left w:val="none" w:sz="0" w:space="0" w:color="auto"/>
                <w:bottom w:val="none" w:sz="0" w:space="0" w:color="auto"/>
                <w:right w:val="none" w:sz="0" w:space="0" w:color="auto"/>
              </w:divBdr>
            </w:div>
            <w:div w:id="1468012508">
              <w:marLeft w:val="0"/>
              <w:marRight w:val="0"/>
              <w:marTop w:val="0"/>
              <w:marBottom w:val="0"/>
              <w:divBdr>
                <w:top w:val="none" w:sz="0" w:space="0" w:color="auto"/>
                <w:left w:val="none" w:sz="0" w:space="0" w:color="auto"/>
                <w:bottom w:val="none" w:sz="0" w:space="0" w:color="auto"/>
                <w:right w:val="none" w:sz="0" w:space="0" w:color="auto"/>
              </w:divBdr>
            </w:div>
            <w:div w:id="1650163649">
              <w:marLeft w:val="0"/>
              <w:marRight w:val="0"/>
              <w:marTop w:val="0"/>
              <w:marBottom w:val="0"/>
              <w:divBdr>
                <w:top w:val="none" w:sz="0" w:space="0" w:color="auto"/>
                <w:left w:val="none" w:sz="0" w:space="0" w:color="auto"/>
                <w:bottom w:val="none" w:sz="0" w:space="0" w:color="auto"/>
                <w:right w:val="none" w:sz="0" w:space="0" w:color="auto"/>
              </w:divBdr>
            </w:div>
            <w:div w:id="1653145769">
              <w:marLeft w:val="0"/>
              <w:marRight w:val="0"/>
              <w:marTop w:val="0"/>
              <w:marBottom w:val="0"/>
              <w:divBdr>
                <w:top w:val="none" w:sz="0" w:space="0" w:color="auto"/>
                <w:left w:val="none" w:sz="0" w:space="0" w:color="auto"/>
                <w:bottom w:val="none" w:sz="0" w:space="0" w:color="auto"/>
                <w:right w:val="none" w:sz="0" w:space="0" w:color="auto"/>
              </w:divBdr>
            </w:div>
            <w:div w:id="1660041529">
              <w:marLeft w:val="0"/>
              <w:marRight w:val="0"/>
              <w:marTop w:val="0"/>
              <w:marBottom w:val="0"/>
              <w:divBdr>
                <w:top w:val="none" w:sz="0" w:space="0" w:color="auto"/>
                <w:left w:val="none" w:sz="0" w:space="0" w:color="auto"/>
                <w:bottom w:val="none" w:sz="0" w:space="0" w:color="auto"/>
                <w:right w:val="none" w:sz="0" w:space="0" w:color="auto"/>
              </w:divBdr>
            </w:div>
            <w:div w:id="1687707632">
              <w:marLeft w:val="0"/>
              <w:marRight w:val="0"/>
              <w:marTop w:val="0"/>
              <w:marBottom w:val="0"/>
              <w:divBdr>
                <w:top w:val="none" w:sz="0" w:space="0" w:color="auto"/>
                <w:left w:val="none" w:sz="0" w:space="0" w:color="auto"/>
                <w:bottom w:val="none" w:sz="0" w:space="0" w:color="auto"/>
                <w:right w:val="none" w:sz="0" w:space="0" w:color="auto"/>
              </w:divBdr>
            </w:div>
            <w:div w:id="1761758762">
              <w:marLeft w:val="0"/>
              <w:marRight w:val="0"/>
              <w:marTop w:val="0"/>
              <w:marBottom w:val="0"/>
              <w:divBdr>
                <w:top w:val="none" w:sz="0" w:space="0" w:color="auto"/>
                <w:left w:val="none" w:sz="0" w:space="0" w:color="auto"/>
                <w:bottom w:val="none" w:sz="0" w:space="0" w:color="auto"/>
                <w:right w:val="none" w:sz="0" w:space="0" w:color="auto"/>
              </w:divBdr>
            </w:div>
            <w:div w:id="1773551434">
              <w:marLeft w:val="0"/>
              <w:marRight w:val="0"/>
              <w:marTop w:val="0"/>
              <w:marBottom w:val="0"/>
              <w:divBdr>
                <w:top w:val="none" w:sz="0" w:space="0" w:color="auto"/>
                <w:left w:val="none" w:sz="0" w:space="0" w:color="auto"/>
                <w:bottom w:val="none" w:sz="0" w:space="0" w:color="auto"/>
                <w:right w:val="none" w:sz="0" w:space="0" w:color="auto"/>
              </w:divBdr>
            </w:div>
            <w:div w:id="1784494931">
              <w:marLeft w:val="0"/>
              <w:marRight w:val="0"/>
              <w:marTop w:val="0"/>
              <w:marBottom w:val="0"/>
              <w:divBdr>
                <w:top w:val="none" w:sz="0" w:space="0" w:color="auto"/>
                <w:left w:val="none" w:sz="0" w:space="0" w:color="auto"/>
                <w:bottom w:val="none" w:sz="0" w:space="0" w:color="auto"/>
                <w:right w:val="none" w:sz="0" w:space="0" w:color="auto"/>
              </w:divBdr>
            </w:div>
            <w:div w:id="1807089854">
              <w:marLeft w:val="0"/>
              <w:marRight w:val="0"/>
              <w:marTop w:val="0"/>
              <w:marBottom w:val="0"/>
              <w:divBdr>
                <w:top w:val="none" w:sz="0" w:space="0" w:color="auto"/>
                <w:left w:val="none" w:sz="0" w:space="0" w:color="auto"/>
                <w:bottom w:val="none" w:sz="0" w:space="0" w:color="auto"/>
                <w:right w:val="none" w:sz="0" w:space="0" w:color="auto"/>
              </w:divBdr>
            </w:div>
            <w:div w:id="1827284235">
              <w:marLeft w:val="0"/>
              <w:marRight w:val="0"/>
              <w:marTop w:val="0"/>
              <w:marBottom w:val="0"/>
              <w:divBdr>
                <w:top w:val="none" w:sz="0" w:space="0" w:color="auto"/>
                <w:left w:val="none" w:sz="0" w:space="0" w:color="auto"/>
                <w:bottom w:val="none" w:sz="0" w:space="0" w:color="auto"/>
                <w:right w:val="none" w:sz="0" w:space="0" w:color="auto"/>
              </w:divBdr>
            </w:div>
            <w:div w:id="1846674102">
              <w:marLeft w:val="0"/>
              <w:marRight w:val="0"/>
              <w:marTop w:val="0"/>
              <w:marBottom w:val="0"/>
              <w:divBdr>
                <w:top w:val="none" w:sz="0" w:space="0" w:color="auto"/>
                <w:left w:val="none" w:sz="0" w:space="0" w:color="auto"/>
                <w:bottom w:val="none" w:sz="0" w:space="0" w:color="auto"/>
                <w:right w:val="none" w:sz="0" w:space="0" w:color="auto"/>
              </w:divBdr>
            </w:div>
            <w:div w:id="1877429277">
              <w:marLeft w:val="0"/>
              <w:marRight w:val="0"/>
              <w:marTop w:val="0"/>
              <w:marBottom w:val="0"/>
              <w:divBdr>
                <w:top w:val="none" w:sz="0" w:space="0" w:color="auto"/>
                <w:left w:val="none" w:sz="0" w:space="0" w:color="auto"/>
                <w:bottom w:val="none" w:sz="0" w:space="0" w:color="auto"/>
                <w:right w:val="none" w:sz="0" w:space="0" w:color="auto"/>
              </w:divBdr>
            </w:div>
            <w:div w:id="1879395175">
              <w:marLeft w:val="0"/>
              <w:marRight w:val="0"/>
              <w:marTop w:val="0"/>
              <w:marBottom w:val="0"/>
              <w:divBdr>
                <w:top w:val="none" w:sz="0" w:space="0" w:color="auto"/>
                <w:left w:val="none" w:sz="0" w:space="0" w:color="auto"/>
                <w:bottom w:val="none" w:sz="0" w:space="0" w:color="auto"/>
                <w:right w:val="none" w:sz="0" w:space="0" w:color="auto"/>
              </w:divBdr>
            </w:div>
            <w:div w:id="1881043917">
              <w:marLeft w:val="0"/>
              <w:marRight w:val="0"/>
              <w:marTop w:val="0"/>
              <w:marBottom w:val="0"/>
              <w:divBdr>
                <w:top w:val="none" w:sz="0" w:space="0" w:color="auto"/>
                <w:left w:val="none" w:sz="0" w:space="0" w:color="auto"/>
                <w:bottom w:val="none" w:sz="0" w:space="0" w:color="auto"/>
                <w:right w:val="none" w:sz="0" w:space="0" w:color="auto"/>
              </w:divBdr>
            </w:div>
            <w:div w:id="1936939007">
              <w:marLeft w:val="0"/>
              <w:marRight w:val="0"/>
              <w:marTop w:val="0"/>
              <w:marBottom w:val="0"/>
              <w:divBdr>
                <w:top w:val="none" w:sz="0" w:space="0" w:color="auto"/>
                <w:left w:val="none" w:sz="0" w:space="0" w:color="auto"/>
                <w:bottom w:val="none" w:sz="0" w:space="0" w:color="auto"/>
                <w:right w:val="none" w:sz="0" w:space="0" w:color="auto"/>
              </w:divBdr>
            </w:div>
            <w:div w:id="2000766818">
              <w:marLeft w:val="0"/>
              <w:marRight w:val="0"/>
              <w:marTop w:val="0"/>
              <w:marBottom w:val="0"/>
              <w:divBdr>
                <w:top w:val="none" w:sz="0" w:space="0" w:color="auto"/>
                <w:left w:val="none" w:sz="0" w:space="0" w:color="auto"/>
                <w:bottom w:val="none" w:sz="0" w:space="0" w:color="auto"/>
                <w:right w:val="none" w:sz="0" w:space="0" w:color="auto"/>
              </w:divBdr>
            </w:div>
            <w:div w:id="2062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members.cisac.org/CisacPortal/cisacDownloadFile.do?docId=85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nanReidy\Dropbox\Spanishpoint\Customers\CMRRA\CMRRA%20Spec%20Docs\CMRRA_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ED6DC2-9175-477A-BFFE-77C5F8094AC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IE"/>
        </a:p>
      </dgm:t>
    </dgm:pt>
    <dgm:pt modelId="{B3D4C69D-C539-43E3-9449-229088C577A9}">
      <dgm:prSet phldrT="[Text]"/>
      <dgm:spPr/>
      <dgm:t>
        <a:bodyPr/>
        <a:lstStyle/>
        <a:p>
          <a:r>
            <a:rPr lang="en-IE"/>
            <a:t>File</a:t>
          </a:r>
        </a:p>
      </dgm:t>
    </dgm:pt>
    <dgm:pt modelId="{ACDA70CC-8C3C-42CC-A13C-1E0855BCD540}" type="parTrans" cxnId="{ECE5A55B-4BCC-4729-85FE-53FB9F72D8B9}">
      <dgm:prSet/>
      <dgm:spPr/>
      <dgm:t>
        <a:bodyPr/>
        <a:lstStyle/>
        <a:p>
          <a:endParaRPr lang="en-IE"/>
        </a:p>
      </dgm:t>
    </dgm:pt>
    <dgm:pt modelId="{D36080DE-C976-48D7-B759-275045EDD5AC}" type="sibTrans" cxnId="{ECE5A55B-4BCC-4729-85FE-53FB9F72D8B9}">
      <dgm:prSet/>
      <dgm:spPr/>
      <dgm:t>
        <a:bodyPr/>
        <a:lstStyle/>
        <a:p>
          <a:endParaRPr lang="en-IE"/>
        </a:p>
      </dgm:t>
    </dgm:pt>
    <dgm:pt modelId="{F9DF25CF-0F33-4903-87C0-44E52CECBAC5}">
      <dgm:prSet phldrT="[Text]"/>
      <dgm:spPr/>
      <dgm:t>
        <a:bodyPr/>
        <a:lstStyle/>
        <a:p>
          <a:r>
            <a:rPr lang="en-IE"/>
            <a:t>File Header</a:t>
          </a:r>
        </a:p>
      </dgm:t>
    </dgm:pt>
    <dgm:pt modelId="{75A837C5-09D3-414C-94E1-2DB5910B4497}" type="parTrans" cxnId="{9D6F2F6A-B73D-4AA1-8C56-9F3AE2DA0399}">
      <dgm:prSet/>
      <dgm:spPr/>
      <dgm:t>
        <a:bodyPr/>
        <a:lstStyle/>
        <a:p>
          <a:endParaRPr lang="en-IE"/>
        </a:p>
      </dgm:t>
    </dgm:pt>
    <dgm:pt modelId="{C15C8DE2-4519-437E-A274-2620DE041577}" type="sibTrans" cxnId="{9D6F2F6A-B73D-4AA1-8C56-9F3AE2DA0399}">
      <dgm:prSet/>
      <dgm:spPr/>
      <dgm:t>
        <a:bodyPr/>
        <a:lstStyle/>
        <a:p>
          <a:endParaRPr lang="en-IE"/>
        </a:p>
      </dgm:t>
    </dgm:pt>
    <dgm:pt modelId="{D3DE24E6-1406-45C8-9C7E-24225D1519BF}">
      <dgm:prSet phldrT="[Text]"/>
      <dgm:spPr/>
      <dgm:t>
        <a:bodyPr/>
        <a:lstStyle/>
        <a:p>
          <a:r>
            <a:rPr lang="en-IE"/>
            <a:t>Transaction Group</a:t>
          </a:r>
        </a:p>
      </dgm:t>
    </dgm:pt>
    <dgm:pt modelId="{09611320-D82E-4B25-9064-C76EB307C6CF}" type="parTrans" cxnId="{00A39FEE-4659-4003-A5ED-CC87E1C3F6CE}">
      <dgm:prSet/>
      <dgm:spPr/>
      <dgm:t>
        <a:bodyPr/>
        <a:lstStyle/>
        <a:p>
          <a:endParaRPr lang="en-IE"/>
        </a:p>
      </dgm:t>
    </dgm:pt>
    <dgm:pt modelId="{075F3278-EA95-4501-AFBF-1545A193DEE4}" type="sibTrans" cxnId="{00A39FEE-4659-4003-A5ED-CC87E1C3F6CE}">
      <dgm:prSet/>
      <dgm:spPr/>
      <dgm:t>
        <a:bodyPr/>
        <a:lstStyle/>
        <a:p>
          <a:endParaRPr lang="en-IE"/>
        </a:p>
      </dgm:t>
    </dgm:pt>
    <dgm:pt modelId="{F797CD65-AB5B-4590-AA29-4235552EC4D1}">
      <dgm:prSet phldrT="[Text]"/>
      <dgm:spPr/>
      <dgm:t>
        <a:bodyPr/>
        <a:lstStyle/>
        <a:p>
          <a:r>
            <a:rPr lang="en-IE"/>
            <a:t>Transaction</a:t>
          </a:r>
        </a:p>
      </dgm:t>
    </dgm:pt>
    <dgm:pt modelId="{E8D9744E-09C9-49D3-A34D-0A7416C49522}" type="parTrans" cxnId="{8445AA5C-861D-4256-B5C4-AA1853C74BF1}">
      <dgm:prSet/>
      <dgm:spPr/>
      <dgm:t>
        <a:bodyPr/>
        <a:lstStyle/>
        <a:p>
          <a:endParaRPr lang="en-IE"/>
        </a:p>
      </dgm:t>
    </dgm:pt>
    <dgm:pt modelId="{8871B00B-322F-4C63-B1A8-F1C2626BEE64}" type="sibTrans" cxnId="{8445AA5C-861D-4256-B5C4-AA1853C74BF1}">
      <dgm:prSet/>
      <dgm:spPr/>
      <dgm:t>
        <a:bodyPr/>
        <a:lstStyle/>
        <a:p>
          <a:endParaRPr lang="en-IE"/>
        </a:p>
      </dgm:t>
    </dgm:pt>
    <dgm:pt modelId="{0C571986-A07A-4FE4-9457-6156C9310832}">
      <dgm:prSet phldrT="[Text]"/>
      <dgm:spPr/>
      <dgm:t>
        <a:bodyPr/>
        <a:lstStyle/>
        <a:p>
          <a:r>
            <a:rPr lang="en-IE"/>
            <a:t>Transaction</a:t>
          </a:r>
        </a:p>
      </dgm:t>
    </dgm:pt>
    <dgm:pt modelId="{CE1AD0A3-DC63-40EA-991F-318618BD8FCA}" type="parTrans" cxnId="{9BDDF384-C152-458A-986F-63B09B640DA8}">
      <dgm:prSet/>
      <dgm:spPr/>
      <dgm:t>
        <a:bodyPr/>
        <a:lstStyle/>
        <a:p>
          <a:endParaRPr lang="en-IE"/>
        </a:p>
      </dgm:t>
    </dgm:pt>
    <dgm:pt modelId="{266A1C39-D739-429B-B38C-03B040A7BAB2}" type="sibTrans" cxnId="{9BDDF384-C152-458A-986F-63B09B640DA8}">
      <dgm:prSet/>
      <dgm:spPr/>
      <dgm:t>
        <a:bodyPr/>
        <a:lstStyle/>
        <a:p>
          <a:endParaRPr lang="en-IE"/>
        </a:p>
      </dgm:t>
    </dgm:pt>
    <dgm:pt modelId="{3BEE6C4B-B2B2-4F7D-986D-9B1D6D9947E9}">
      <dgm:prSet phldrT="[Text]"/>
      <dgm:spPr/>
      <dgm:t>
        <a:bodyPr/>
        <a:lstStyle/>
        <a:p>
          <a:r>
            <a:rPr lang="en-IE"/>
            <a:t>...</a:t>
          </a:r>
        </a:p>
      </dgm:t>
    </dgm:pt>
    <dgm:pt modelId="{3C9CC7FC-7DFA-493C-B935-DA228E8C997D}" type="parTrans" cxnId="{93FDD5D2-BFC1-4212-94FD-812BE92F59E3}">
      <dgm:prSet/>
      <dgm:spPr/>
      <dgm:t>
        <a:bodyPr/>
        <a:lstStyle/>
        <a:p>
          <a:endParaRPr lang="en-IE"/>
        </a:p>
      </dgm:t>
    </dgm:pt>
    <dgm:pt modelId="{2E9DBEF0-CD89-4E57-8DB1-8830CE55D4B1}" type="sibTrans" cxnId="{93FDD5D2-BFC1-4212-94FD-812BE92F59E3}">
      <dgm:prSet/>
      <dgm:spPr/>
      <dgm:t>
        <a:bodyPr/>
        <a:lstStyle/>
        <a:p>
          <a:endParaRPr lang="en-IE"/>
        </a:p>
      </dgm:t>
    </dgm:pt>
    <dgm:pt modelId="{1D65765C-1FF4-4713-9B91-CF01D2C39838}">
      <dgm:prSet phldrT="[Text]"/>
      <dgm:spPr/>
      <dgm:t>
        <a:bodyPr/>
        <a:lstStyle/>
        <a:p>
          <a:r>
            <a:rPr lang="en-IE"/>
            <a:t>Transaction Group</a:t>
          </a:r>
        </a:p>
      </dgm:t>
    </dgm:pt>
    <dgm:pt modelId="{AD7F0B92-6BB9-4926-9204-B512AD637148}" type="parTrans" cxnId="{31528F5B-BE5B-4E4E-A558-D5D0E1B337D5}">
      <dgm:prSet/>
      <dgm:spPr/>
      <dgm:t>
        <a:bodyPr/>
        <a:lstStyle/>
        <a:p>
          <a:endParaRPr lang="en-IE"/>
        </a:p>
      </dgm:t>
    </dgm:pt>
    <dgm:pt modelId="{24A9F52B-8A74-4E0A-91D7-27B1AE02BC6E}" type="sibTrans" cxnId="{31528F5B-BE5B-4E4E-A558-D5D0E1B337D5}">
      <dgm:prSet/>
      <dgm:spPr/>
      <dgm:t>
        <a:bodyPr/>
        <a:lstStyle/>
        <a:p>
          <a:endParaRPr lang="en-IE"/>
        </a:p>
      </dgm:t>
    </dgm:pt>
    <dgm:pt modelId="{0DC5D767-D6C7-4206-B6CE-D1954DB2D2FC}">
      <dgm:prSet phldrT="[Text]"/>
      <dgm:spPr/>
      <dgm:t>
        <a:bodyPr/>
        <a:lstStyle/>
        <a:p>
          <a:r>
            <a:rPr lang="en-IE"/>
            <a:t>Transaction Group</a:t>
          </a:r>
        </a:p>
      </dgm:t>
    </dgm:pt>
    <dgm:pt modelId="{B802BF4F-9620-4BE9-9934-6AF31FC6D9F6}" type="parTrans" cxnId="{FB2B760E-637A-472F-B0AF-361789446879}">
      <dgm:prSet/>
      <dgm:spPr/>
      <dgm:t>
        <a:bodyPr/>
        <a:lstStyle/>
        <a:p>
          <a:endParaRPr lang="en-IE"/>
        </a:p>
      </dgm:t>
    </dgm:pt>
    <dgm:pt modelId="{F2D7C7EF-3A0D-4E7B-B2BA-AB05CAD03E99}" type="sibTrans" cxnId="{FB2B760E-637A-472F-B0AF-361789446879}">
      <dgm:prSet/>
      <dgm:spPr/>
      <dgm:t>
        <a:bodyPr/>
        <a:lstStyle/>
        <a:p>
          <a:endParaRPr lang="en-IE"/>
        </a:p>
      </dgm:t>
    </dgm:pt>
    <dgm:pt modelId="{66E864E7-D102-47D9-902A-BB84565309B0}">
      <dgm:prSet phldrT="[Text]"/>
      <dgm:spPr/>
      <dgm:t>
        <a:bodyPr/>
        <a:lstStyle/>
        <a:p>
          <a:r>
            <a:rPr lang="en-IE"/>
            <a:t>Transaction</a:t>
          </a:r>
        </a:p>
      </dgm:t>
    </dgm:pt>
    <dgm:pt modelId="{77077F6B-CA3A-4E13-8843-34FE833C0906}" type="parTrans" cxnId="{C07A7777-87D5-4E3E-8694-A0B521E3BF24}">
      <dgm:prSet/>
      <dgm:spPr/>
      <dgm:t>
        <a:bodyPr/>
        <a:lstStyle/>
        <a:p>
          <a:endParaRPr lang="en-IE"/>
        </a:p>
      </dgm:t>
    </dgm:pt>
    <dgm:pt modelId="{EAFF5F12-CEBF-470F-8EA4-EBB5984D6E56}" type="sibTrans" cxnId="{C07A7777-87D5-4E3E-8694-A0B521E3BF24}">
      <dgm:prSet/>
      <dgm:spPr/>
      <dgm:t>
        <a:bodyPr/>
        <a:lstStyle/>
        <a:p>
          <a:endParaRPr lang="en-IE"/>
        </a:p>
      </dgm:t>
    </dgm:pt>
    <dgm:pt modelId="{F5438563-F62D-4572-AB0B-0CCAF8792679}">
      <dgm:prSet phldrT="[Text]"/>
      <dgm:spPr/>
      <dgm:t>
        <a:bodyPr/>
        <a:lstStyle/>
        <a:p>
          <a:r>
            <a:rPr lang="en-IE"/>
            <a:t>...</a:t>
          </a:r>
        </a:p>
      </dgm:t>
    </dgm:pt>
    <dgm:pt modelId="{665E3617-4C1C-42F7-88E0-B85366C92973}" type="parTrans" cxnId="{C62DD3F7-4580-4C59-BE02-5D3E6255AF25}">
      <dgm:prSet/>
      <dgm:spPr/>
      <dgm:t>
        <a:bodyPr/>
        <a:lstStyle/>
        <a:p>
          <a:endParaRPr lang="en-IE"/>
        </a:p>
      </dgm:t>
    </dgm:pt>
    <dgm:pt modelId="{4F81AE5C-AA58-4038-8210-5D1F6E070F71}" type="sibTrans" cxnId="{C62DD3F7-4580-4C59-BE02-5D3E6255AF25}">
      <dgm:prSet/>
      <dgm:spPr/>
      <dgm:t>
        <a:bodyPr/>
        <a:lstStyle/>
        <a:p>
          <a:endParaRPr lang="en-IE"/>
        </a:p>
      </dgm:t>
    </dgm:pt>
    <dgm:pt modelId="{70B338BC-C439-4885-9E1F-E4C3A0F5B4B6}">
      <dgm:prSet phldrT="[Text]"/>
      <dgm:spPr/>
      <dgm:t>
        <a:bodyPr/>
        <a:lstStyle/>
        <a:p>
          <a:r>
            <a:rPr lang="en-IE"/>
            <a:t>....</a:t>
          </a:r>
        </a:p>
      </dgm:t>
    </dgm:pt>
    <dgm:pt modelId="{195B6EDF-4BFC-4E1F-B47C-3F8D9EACABCC}" type="parTrans" cxnId="{485928CF-BC51-4B84-8AF7-FCE2CBA8D299}">
      <dgm:prSet/>
      <dgm:spPr/>
      <dgm:t>
        <a:bodyPr/>
        <a:lstStyle/>
        <a:p>
          <a:endParaRPr lang="en-IE"/>
        </a:p>
      </dgm:t>
    </dgm:pt>
    <dgm:pt modelId="{7267C838-C10C-4B43-8B84-CD24DA189763}" type="sibTrans" cxnId="{485928CF-BC51-4B84-8AF7-FCE2CBA8D299}">
      <dgm:prSet/>
      <dgm:spPr/>
      <dgm:t>
        <a:bodyPr/>
        <a:lstStyle/>
        <a:p>
          <a:endParaRPr lang="en-IE"/>
        </a:p>
      </dgm:t>
    </dgm:pt>
    <dgm:pt modelId="{4E823A1D-33A5-4B8E-BDF4-8DF23B000743}">
      <dgm:prSet phldrT="[Text]"/>
      <dgm:spPr/>
      <dgm:t>
        <a:bodyPr/>
        <a:lstStyle/>
        <a:p>
          <a:r>
            <a:rPr lang="en-IE"/>
            <a:t>Transaction</a:t>
          </a:r>
        </a:p>
      </dgm:t>
    </dgm:pt>
    <dgm:pt modelId="{7D725978-2716-490C-B858-0F5DB678AE91}" type="parTrans" cxnId="{131DFD5D-4AE2-4603-B0EA-51FCD32806CC}">
      <dgm:prSet/>
      <dgm:spPr/>
      <dgm:t>
        <a:bodyPr/>
        <a:lstStyle/>
        <a:p>
          <a:endParaRPr lang="en-IE"/>
        </a:p>
      </dgm:t>
    </dgm:pt>
    <dgm:pt modelId="{9A31461D-E8CD-4757-80E8-A19EC95D8E92}" type="sibTrans" cxnId="{131DFD5D-4AE2-4603-B0EA-51FCD32806CC}">
      <dgm:prSet/>
      <dgm:spPr/>
      <dgm:t>
        <a:bodyPr/>
        <a:lstStyle/>
        <a:p>
          <a:endParaRPr lang="en-IE"/>
        </a:p>
      </dgm:t>
    </dgm:pt>
    <dgm:pt modelId="{788F8AB3-0BD9-417F-8FCC-D6D7C33454FA}">
      <dgm:prSet phldrT="[Text]"/>
      <dgm:spPr/>
      <dgm:t>
        <a:bodyPr/>
        <a:lstStyle/>
        <a:p>
          <a:r>
            <a:rPr lang="en-IE"/>
            <a:t>...</a:t>
          </a:r>
        </a:p>
      </dgm:t>
    </dgm:pt>
    <dgm:pt modelId="{E8E65C7A-BB53-4B92-9DB3-78F47FD7EF3A}" type="parTrans" cxnId="{86522FF5-DB99-45D3-862D-7304F27C5CCF}">
      <dgm:prSet/>
      <dgm:spPr/>
      <dgm:t>
        <a:bodyPr/>
        <a:lstStyle/>
        <a:p>
          <a:endParaRPr lang="en-IE"/>
        </a:p>
      </dgm:t>
    </dgm:pt>
    <dgm:pt modelId="{A822A6FB-FE8E-4CDF-B3DC-332B089A9EF1}" type="sibTrans" cxnId="{86522FF5-DB99-45D3-862D-7304F27C5CCF}">
      <dgm:prSet/>
      <dgm:spPr/>
      <dgm:t>
        <a:bodyPr/>
        <a:lstStyle/>
        <a:p>
          <a:endParaRPr lang="en-IE"/>
        </a:p>
      </dgm:t>
    </dgm:pt>
    <dgm:pt modelId="{C29F9A51-3F11-4F92-B5EB-2895D853F964}" type="pres">
      <dgm:prSet presAssocID="{0AED6DC2-9175-477A-BFFE-77C5F8094ACB}" presName="diagram" presStyleCnt="0">
        <dgm:presLayoutVars>
          <dgm:chPref val="1"/>
          <dgm:dir/>
          <dgm:animOne val="branch"/>
          <dgm:animLvl val="lvl"/>
          <dgm:resizeHandles val="exact"/>
        </dgm:presLayoutVars>
      </dgm:prSet>
      <dgm:spPr/>
    </dgm:pt>
    <dgm:pt modelId="{E2591845-7C18-4D09-813A-901C58193B59}" type="pres">
      <dgm:prSet presAssocID="{B3D4C69D-C539-43E3-9449-229088C577A9}" presName="root1" presStyleCnt="0"/>
      <dgm:spPr/>
    </dgm:pt>
    <dgm:pt modelId="{3685CB98-3004-49B3-9739-A17225A8C2FD}" type="pres">
      <dgm:prSet presAssocID="{B3D4C69D-C539-43E3-9449-229088C577A9}" presName="LevelOneTextNode" presStyleLbl="node0" presStyleIdx="0" presStyleCnt="1">
        <dgm:presLayoutVars>
          <dgm:chPref val="3"/>
        </dgm:presLayoutVars>
      </dgm:prSet>
      <dgm:spPr/>
    </dgm:pt>
    <dgm:pt modelId="{F11B3D75-13B8-40DB-9037-E206DBFA44F5}" type="pres">
      <dgm:prSet presAssocID="{B3D4C69D-C539-43E3-9449-229088C577A9}" presName="level2hierChild" presStyleCnt="0"/>
      <dgm:spPr/>
    </dgm:pt>
    <dgm:pt modelId="{EACCDBC3-7E57-471A-AF9F-D46FB99AD031}" type="pres">
      <dgm:prSet presAssocID="{75A837C5-09D3-414C-94E1-2DB5910B4497}" presName="conn2-1" presStyleLbl="parChTrans1D2" presStyleIdx="0" presStyleCnt="5"/>
      <dgm:spPr/>
    </dgm:pt>
    <dgm:pt modelId="{957F6701-CC1A-42BF-B53F-D6178C2DE4B8}" type="pres">
      <dgm:prSet presAssocID="{75A837C5-09D3-414C-94E1-2DB5910B4497}" presName="connTx" presStyleLbl="parChTrans1D2" presStyleIdx="0" presStyleCnt="5"/>
      <dgm:spPr/>
    </dgm:pt>
    <dgm:pt modelId="{9788E6BA-0E74-4EFD-9D52-71AD9AE9E919}" type="pres">
      <dgm:prSet presAssocID="{F9DF25CF-0F33-4903-87C0-44E52CECBAC5}" presName="root2" presStyleCnt="0"/>
      <dgm:spPr/>
    </dgm:pt>
    <dgm:pt modelId="{7B828AC2-36A1-4C6B-93E0-56FF039F58DE}" type="pres">
      <dgm:prSet presAssocID="{F9DF25CF-0F33-4903-87C0-44E52CECBAC5}" presName="LevelTwoTextNode" presStyleLbl="node2" presStyleIdx="0" presStyleCnt="5">
        <dgm:presLayoutVars>
          <dgm:chPref val="3"/>
        </dgm:presLayoutVars>
      </dgm:prSet>
      <dgm:spPr/>
    </dgm:pt>
    <dgm:pt modelId="{947F3CC7-1CCE-45C7-9104-986BF892529E}" type="pres">
      <dgm:prSet presAssocID="{F9DF25CF-0F33-4903-87C0-44E52CECBAC5}" presName="level3hierChild" presStyleCnt="0"/>
      <dgm:spPr/>
    </dgm:pt>
    <dgm:pt modelId="{B5F26D32-F695-4F34-86BC-E5F6A044FAAD}" type="pres">
      <dgm:prSet presAssocID="{09611320-D82E-4B25-9064-C76EB307C6CF}" presName="conn2-1" presStyleLbl="parChTrans1D2" presStyleIdx="1" presStyleCnt="5"/>
      <dgm:spPr/>
    </dgm:pt>
    <dgm:pt modelId="{8DF061FC-926E-4739-96DD-5A512DEC2B6E}" type="pres">
      <dgm:prSet presAssocID="{09611320-D82E-4B25-9064-C76EB307C6CF}" presName="connTx" presStyleLbl="parChTrans1D2" presStyleIdx="1" presStyleCnt="5"/>
      <dgm:spPr/>
    </dgm:pt>
    <dgm:pt modelId="{1EA0473D-7BCA-4DF2-9424-528EEFEA3468}" type="pres">
      <dgm:prSet presAssocID="{D3DE24E6-1406-45C8-9C7E-24225D1519BF}" presName="root2" presStyleCnt="0"/>
      <dgm:spPr/>
    </dgm:pt>
    <dgm:pt modelId="{CC0A9014-EAF4-4BC7-89BA-A962E62967A8}" type="pres">
      <dgm:prSet presAssocID="{D3DE24E6-1406-45C8-9C7E-24225D1519BF}" presName="LevelTwoTextNode" presStyleLbl="node2" presStyleIdx="1" presStyleCnt="5">
        <dgm:presLayoutVars>
          <dgm:chPref val="3"/>
        </dgm:presLayoutVars>
      </dgm:prSet>
      <dgm:spPr/>
    </dgm:pt>
    <dgm:pt modelId="{A73CB39E-CBE2-4E08-AF30-A2064E4CAC69}" type="pres">
      <dgm:prSet presAssocID="{D3DE24E6-1406-45C8-9C7E-24225D1519BF}" presName="level3hierChild" presStyleCnt="0"/>
      <dgm:spPr/>
    </dgm:pt>
    <dgm:pt modelId="{0C758E40-6766-46A7-B917-12CADAA6C998}" type="pres">
      <dgm:prSet presAssocID="{E8D9744E-09C9-49D3-A34D-0A7416C49522}" presName="conn2-1" presStyleLbl="parChTrans1D3" presStyleIdx="0" presStyleCnt="7"/>
      <dgm:spPr/>
    </dgm:pt>
    <dgm:pt modelId="{F0CA8EC7-456C-4D2E-A069-4D4FA45E0297}" type="pres">
      <dgm:prSet presAssocID="{E8D9744E-09C9-49D3-A34D-0A7416C49522}" presName="connTx" presStyleLbl="parChTrans1D3" presStyleIdx="0" presStyleCnt="7"/>
      <dgm:spPr/>
    </dgm:pt>
    <dgm:pt modelId="{6EE1617F-21CA-4EEC-ABD6-DE55C2D77E0C}" type="pres">
      <dgm:prSet presAssocID="{F797CD65-AB5B-4590-AA29-4235552EC4D1}" presName="root2" presStyleCnt="0"/>
      <dgm:spPr/>
    </dgm:pt>
    <dgm:pt modelId="{AABCD014-1D1E-4325-9C7C-67AC8066700B}" type="pres">
      <dgm:prSet presAssocID="{F797CD65-AB5B-4590-AA29-4235552EC4D1}" presName="LevelTwoTextNode" presStyleLbl="node3" presStyleIdx="0" presStyleCnt="7">
        <dgm:presLayoutVars>
          <dgm:chPref val="3"/>
        </dgm:presLayoutVars>
      </dgm:prSet>
      <dgm:spPr/>
    </dgm:pt>
    <dgm:pt modelId="{4194AC5E-F29B-4534-80D6-C9CC1FA97A29}" type="pres">
      <dgm:prSet presAssocID="{F797CD65-AB5B-4590-AA29-4235552EC4D1}" presName="level3hierChild" presStyleCnt="0"/>
      <dgm:spPr/>
    </dgm:pt>
    <dgm:pt modelId="{93CCBE2B-1AE3-4381-B559-80572BF395A8}" type="pres">
      <dgm:prSet presAssocID="{CE1AD0A3-DC63-40EA-991F-318618BD8FCA}" presName="conn2-1" presStyleLbl="parChTrans1D3" presStyleIdx="1" presStyleCnt="7"/>
      <dgm:spPr/>
    </dgm:pt>
    <dgm:pt modelId="{B8700E49-EF7E-49A3-970A-4495423F25C6}" type="pres">
      <dgm:prSet presAssocID="{CE1AD0A3-DC63-40EA-991F-318618BD8FCA}" presName="connTx" presStyleLbl="parChTrans1D3" presStyleIdx="1" presStyleCnt="7"/>
      <dgm:spPr/>
    </dgm:pt>
    <dgm:pt modelId="{1CE670C5-459A-44F9-AE33-AAAE392CC5EB}" type="pres">
      <dgm:prSet presAssocID="{0C571986-A07A-4FE4-9457-6156C9310832}" presName="root2" presStyleCnt="0"/>
      <dgm:spPr/>
    </dgm:pt>
    <dgm:pt modelId="{97CBFC32-6467-4A7E-9963-7DEB6D502CAE}" type="pres">
      <dgm:prSet presAssocID="{0C571986-A07A-4FE4-9457-6156C9310832}" presName="LevelTwoTextNode" presStyleLbl="node3" presStyleIdx="1" presStyleCnt="7">
        <dgm:presLayoutVars>
          <dgm:chPref val="3"/>
        </dgm:presLayoutVars>
      </dgm:prSet>
      <dgm:spPr/>
    </dgm:pt>
    <dgm:pt modelId="{CBB98B5A-19AE-420E-87BD-BC857344B178}" type="pres">
      <dgm:prSet presAssocID="{0C571986-A07A-4FE4-9457-6156C9310832}" presName="level3hierChild" presStyleCnt="0"/>
      <dgm:spPr/>
    </dgm:pt>
    <dgm:pt modelId="{8FD13038-EC02-45AC-AC7A-8C653A7EE4FF}" type="pres">
      <dgm:prSet presAssocID="{3C9CC7FC-7DFA-493C-B935-DA228E8C997D}" presName="conn2-1" presStyleLbl="parChTrans1D3" presStyleIdx="2" presStyleCnt="7"/>
      <dgm:spPr/>
    </dgm:pt>
    <dgm:pt modelId="{498E41C4-D8B4-4A95-B1FD-E932E3D97274}" type="pres">
      <dgm:prSet presAssocID="{3C9CC7FC-7DFA-493C-B935-DA228E8C997D}" presName="connTx" presStyleLbl="parChTrans1D3" presStyleIdx="2" presStyleCnt="7"/>
      <dgm:spPr/>
    </dgm:pt>
    <dgm:pt modelId="{A6E7F572-F001-412F-B34A-47C23C0590B0}" type="pres">
      <dgm:prSet presAssocID="{3BEE6C4B-B2B2-4F7D-986D-9B1D6D9947E9}" presName="root2" presStyleCnt="0"/>
      <dgm:spPr/>
    </dgm:pt>
    <dgm:pt modelId="{179559B8-4335-425D-B919-FD5036B56445}" type="pres">
      <dgm:prSet presAssocID="{3BEE6C4B-B2B2-4F7D-986D-9B1D6D9947E9}" presName="LevelTwoTextNode" presStyleLbl="node3" presStyleIdx="2" presStyleCnt="7">
        <dgm:presLayoutVars>
          <dgm:chPref val="3"/>
        </dgm:presLayoutVars>
      </dgm:prSet>
      <dgm:spPr/>
    </dgm:pt>
    <dgm:pt modelId="{2ACFB692-56A1-4EFE-8C60-010997D4CDB6}" type="pres">
      <dgm:prSet presAssocID="{3BEE6C4B-B2B2-4F7D-986D-9B1D6D9947E9}" presName="level3hierChild" presStyleCnt="0"/>
      <dgm:spPr/>
    </dgm:pt>
    <dgm:pt modelId="{594D196E-5A68-48A6-A67B-C0E0351447E0}" type="pres">
      <dgm:prSet presAssocID="{AD7F0B92-6BB9-4926-9204-B512AD637148}" presName="conn2-1" presStyleLbl="parChTrans1D2" presStyleIdx="2" presStyleCnt="5"/>
      <dgm:spPr/>
    </dgm:pt>
    <dgm:pt modelId="{F7A9CC26-09A5-4536-82BF-6117F1A2D2B0}" type="pres">
      <dgm:prSet presAssocID="{AD7F0B92-6BB9-4926-9204-B512AD637148}" presName="connTx" presStyleLbl="parChTrans1D2" presStyleIdx="2" presStyleCnt="5"/>
      <dgm:spPr/>
    </dgm:pt>
    <dgm:pt modelId="{AED5C2A7-1E62-40B1-87D3-296AD157C9E3}" type="pres">
      <dgm:prSet presAssocID="{1D65765C-1FF4-4713-9B91-CF01D2C39838}" presName="root2" presStyleCnt="0"/>
      <dgm:spPr/>
    </dgm:pt>
    <dgm:pt modelId="{B82DD707-D25F-4158-94CD-E674016F60C9}" type="pres">
      <dgm:prSet presAssocID="{1D65765C-1FF4-4713-9B91-CF01D2C39838}" presName="LevelTwoTextNode" presStyleLbl="node2" presStyleIdx="2" presStyleCnt="5">
        <dgm:presLayoutVars>
          <dgm:chPref val="3"/>
        </dgm:presLayoutVars>
      </dgm:prSet>
      <dgm:spPr/>
    </dgm:pt>
    <dgm:pt modelId="{8BD17334-0903-4C6B-9F51-ED91630DB39F}" type="pres">
      <dgm:prSet presAssocID="{1D65765C-1FF4-4713-9B91-CF01D2C39838}" presName="level3hierChild" presStyleCnt="0"/>
      <dgm:spPr/>
    </dgm:pt>
    <dgm:pt modelId="{DDA88B53-AF8E-445E-9877-69F5DE9C132C}" type="pres">
      <dgm:prSet presAssocID="{77077F6B-CA3A-4E13-8843-34FE833C0906}" presName="conn2-1" presStyleLbl="parChTrans1D3" presStyleIdx="3" presStyleCnt="7"/>
      <dgm:spPr/>
    </dgm:pt>
    <dgm:pt modelId="{E80446E5-259A-42D8-AC68-FEC351DF6D10}" type="pres">
      <dgm:prSet presAssocID="{77077F6B-CA3A-4E13-8843-34FE833C0906}" presName="connTx" presStyleLbl="parChTrans1D3" presStyleIdx="3" presStyleCnt="7"/>
      <dgm:spPr/>
    </dgm:pt>
    <dgm:pt modelId="{7D1A6127-7F0D-457A-A7AF-0BF3DB88BC95}" type="pres">
      <dgm:prSet presAssocID="{66E864E7-D102-47D9-902A-BB84565309B0}" presName="root2" presStyleCnt="0"/>
      <dgm:spPr/>
    </dgm:pt>
    <dgm:pt modelId="{33574E6F-2264-4B27-9210-58C8EDC8C2AC}" type="pres">
      <dgm:prSet presAssocID="{66E864E7-D102-47D9-902A-BB84565309B0}" presName="LevelTwoTextNode" presStyleLbl="node3" presStyleIdx="3" presStyleCnt="7">
        <dgm:presLayoutVars>
          <dgm:chPref val="3"/>
        </dgm:presLayoutVars>
      </dgm:prSet>
      <dgm:spPr/>
    </dgm:pt>
    <dgm:pt modelId="{DB4D64BA-A169-4086-9891-1F509AF08875}" type="pres">
      <dgm:prSet presAssocID="{66E864E7-D102-47D9-902A-BB84565309B0}" presName="level3hierChild" presStyleCnt="0"/>
      <dgm:spPr/>
    </dgm:pt>
    <dgm:pt modelId="{3B5E76E0-2071-4C82-98C6-F8B52431780B}" type="pres">
      <dgm:prSet presAssocID="{665E3617-4C1C-42F7-88E0-B85366C92973}" presName="conn2-1" presStyleLbl="parChTrans1D3" presStyleIdx="4" presStyleCnt="7"/>
      <dgm:spPr/>
    </dgm:pt>
    <dgm:pt modelId="{42000126-B001-4FFF-9FCA-AF84907F74DE}" type="pres">
      <dgm:prSet presAssocID="{665E3617-4C1C-42F7-88E0-B85366C92973}" presName="connTx" presStyleLbl="parChTrans1D3" presStyleIdx="4" presStyleCnt="7"/>
      <dgm:spPr/>
    </dgm:pt>
    <dgm:pt modelId="{DE71623E-8AC0-46E3-940E-089A7012F48B}" type="pres">
      <dgm:prSet presAssocID="{F5438563-F62D-4572-AB0B-0CCAF8792679}" presName="root2" presStyleCnt="0"/>
      <dgm:spPr/>
    </dgm:pt>
    <dgm:pt modelId="{2AD2E613-7355-4802-BFDD-20FD82D0F1FC}" type="pres">
      <dgm:prSet presAssocID="{F5438563-F62D-4572-AB0B-0CCAF8792679}" presName="LevelTwoTextNode" presStyleLbl="node3" presStyleIdx="4" presStyleCnt="7">
        <dgm:presLayoutVars>
          <dgm:chPref val="3"/>
        </dgm:presLayoutVars>
      </dgm:prSet>
      <dgm:spPr/>
    </dgm:pt>
    <dgm:pt modelId="{5D87F704-D8BC-475E-8431-18468EE97CFF}" type="pres">
      <dgm:prSet presAssocID="{F5438563-F62D-4572-AB0B-0CCAF8792679}" presName="level3hierChild" presStyleCnt="0"/>
      <dgm:spPr/>
    </dgm:pt>
    <dgm:pt modelId="{8F2DB75A-A590-4BE1-84E1-64474CF90DA3}" type="pres">
      <dgm:prSet presAssocID="{B802BF4F-9620-4BE9-9934-6AF31FC6D9F6}" presName="conn2-1" presStyleLbl="parChTrans1D2" presStyleIdx="3" presStyleCnt="5"/>
      <dgm:spPr/>
    </dgm:pt>
    <dgm:pt modelId="{8D3A3BBE-32C2-41BF-BA26-B0C07BBF4C85}" type="pres">
      <dgm:prSet presAssocID="{B802BF4F-9620-4BE9-9934-6AF31FC6D9F6}" presName="connTx" presStyleLbl="parChTrans1D2" presStyleIdx="3" presStyleCnt="5"/>
      <dgm:spPr/>
    </dgm:pt>
    <dgm:pt modelId="{57B6E471-E555-42AA-8468-4734FEFEBDF7}" type="pres">
      <dgm:prSet presAssocID="{0DC5D767-D6C7-4206-B6CE-D1954DB2D2FC}" presName="root2" presStyleCnt="0"/>
      <dgm:spPr/>
    </dgm:pt>
    <dgm:pt modelId="{1E4AB5AB-C800-40B6-BE85-041AA085A3BD}" type="pres">
      <dgm:prSet presAssocID="{0DC5D767-D6C7-4206-B6CE-D1954DB2D2FC}" presName="LevelTwoTextNode" presStyleLbl="node2" presStyleIdx="3" presStyleCnt="5">
        <dgm:presLayoutVars>
          <dgm:chPref val="3"/>
        </dgm:presLayoutVars>
      </dgm:prSet>
      <dgm:spPr/>
    </dgm:pt>
    <dgm:pt modelId="{A4295C6B-09D3-4860-A0B6-AACE3FD5EFEC}" type="pres">
      <dgm:prSet presAssocID="{0DC5D767-D6C7-4206-B6CE-D1954DB2D2FC}" presName="level3hierChild" presStyleCnt="0"/>
      <dgm:spPr/>
    </dgm:pt>
    <dgm:pt modelId="{91AC09B5-F089-4F0A-AF4A-3567E9350EDD}" type="pres">
      <dgm:prSet presAssocID="{7D725978-2716-490C-B858-0F5DB678AE91}" presName="conn2-1" presStyleLbl="parChTrans1D3" presStyleIdx="5" presStyleCnt="7"/>
      <dgm:spPr/>
    </dgm:pt>
    <dgm:pt modelId="{496E6DAC-D2DE-4A7C-AC55-EDEB37EC0189}" type="pres">
      <dgm:prSet presAssocID="{7D725978-2716-490C-B858-0F5DB678AE91}" presName="connTx" presStyleLbl="parChTrans1D3" presStyleIdx="5" presStyleCnt="7"/>
      <dgm:spPr/>
    </dgm:pt>
    <dgm:pt modelId="{60E58956-2826-4A6E-8DD9-A6CECA7AE92A}" type="pres">
      <dgm:prSet presAssocID="{4E823A1D-33A5-4B8E-BDF4-8DF23B000743}" presName="root2" presStyleCnt="0"/>
      <dgm:spPr/>
    </dgm:pt>
    <dgm:pt modelId="{D2682283-C773-4266-BE1E-2611D7ACCC68}" type="pres">
      <dgm:prSet presAssocID="{4E823A1D-33A5-4B8E-BDF4-8DF23B000743}" presName="LevelTwoTextNode" presStyleLbl="node3" presStyleIdx="5" presStyleCnt="7">
        <dgm:presLayoutVars>
          <dgm:chPref val="3"/>
        </dgm:presLayoutVars>
      </dgm:prSet>
      <dgm:spPr/>
    </dgm:pt>
    <dgm:pt modelId="{A4CAAE8D-CA0F-4CFD-AFCC-EDC864F5F6F8}" type="pres">
      <dgm:prSet presAssocID="{4E823A1D-33A5-4B8E-BDF4-8DF23B000743}" presName="level3hierChild" presStyleCnt="0"/>
      <dgm:spPr/>
    </dgm:pt>
    <dgm:pt modelId="{F23C0B62-CEF4-4D88-8499-63F3AAD91A89}" type="pres">
      <dgm:prSet presAssocID="{E8E65C7A-BB53-4B92-9DB3-78F47FD7EF3A}" presName="conn2-1" presStyleLbl="parChTrans1D3" presStyleIdx="6" presStyleCnt="7"/>
      <dgm:spPr/>
    </dgm:pt>
    <dgm:pt modelId="{BF9846D9-CC21-4854-A713-3DCBD61A4612}" type="pres">
      <dgm:prSet presAssocID="{E8E65C7A-BB53-4B92-9DB3-78F47FD7EF3A}" presName="connTx" presStyleLbl="parChTrans1D3" presStyleIdx="6" presStyleCnt="7"/>
      <dgm:spPr/>
    </dgm:pt>
    <dgm:pt modelId="{9F1476C3-600E-4212-A21F-21BFC94C8D28}" type="pres">
      <dgm:prSet presAssocID="{788F8AB3-0BD9-417F-8FCC-D6D7C33454FA}" presName="root2" presStyleCnt="0"/>
      <dgm:spPr/>
    </dgm:pt>
    <dgm:pt modelId="{C2949819-9522-4537-A74A-F24ED1FF3399}" type="pres">
      <dgm:prSet presAssocID="{788F8AB3-0BD9-417F-8FCC-D6D7C33454FA}" presName="LevelTwoTextNode" presStyleLbl="node3" presStyleIdx="6" presStyleCnt="7">
        <dgm:presLayoutVars>
          <dgm:chPref val="3"/>
        </dgm:presLayoutVars>
      </dgm:prSet>
      <dgm:spPr/>
    </dgm:pt>
    <dgm:pt modelId="{C896E612-273C-4111-AE74-5BAB6FFE591A}" type="pres">
      <dgm:prSet presAssocID="{788F8AB3-0BD9-417F-8FCC-D6D7C33454FA}" presName="level3hierChild" presStyleCnt="0"/>
      <dgm:spPr/>
    </dgm:pt>
    <dgm:pt modelId="{4CD0DFE5-0E93-4317-AA9E-09C8FB88A959}" type="pres">
      <dgm:prSet presAssocID="{195B6EDF-4BFC-4E1F-B47C-3F8D9EACABCC}" presName="conn2-1" presStyleLbl="parChTrans1D2" presStyleIdx="4" presStyleCnt="5"/>
      <dgm:spPr/>
    </dgm:pt>
    <dgm:pt modelId="{A5D2F5C1-D7A5-4583-A580-E0994AC37AED}" type="pres">
      <dgm:prSet presAssocID="{195B6EDF-4BFC-4E1F-B47C-3F8D9EACABCC}" presName="connTx" presStyleLbl="parChTrans1D2" presStyleIdx="4" presStyleCnt="5"/>
      <dgm:spPr/>
    </dgm:pt>
    <dgm:pt modelId="{D48C481C-33F5-4D38-857B-4DC5D7C71E32}" type="pres">
      <dgm:prSet presAssocID="{70B338BC-C439-4885-9E1F-E4C3A0F5B4B6}" presName="root2" presStyleCnt="0"/>
      <dgm:spPr/>
    </dgm:pt>
    <dgm:pt modelId="{E509B370-880B-4317-8225-3FB829E3105F}" type="pres">
      <dgm:prSet presAssocID="{70B338BC-C439-4885-9E1F-E4C3A0F5B4B6}" presName="LevelTwoTextNode" presStyleLbl="node2" presStyleIdx="4" presStyleCnt="5">
        <dgm:presLayoutVars>
          <dgm:chPref val="3"/>
        </dgm:presLayoutVars>
      </dgm:prSet>
      <dgm:spPr/>
    </dgm:pt>
    <dgm:pt modelId="{2A6D4597-AF7C-4DF8-8931-3B60224DEDAD}" type="pres">
      <dgm:prSet presAssocID="{70B338BC-C439-4885-9E1F-E4C3A0F5B4B6}" presName="level3hierChild" presStyleCnt="0"/>
      <dgm:spPr/>
    </dgm:pt>
  </dgm:ptLst>
  <dgm:cxnLst>
    <dgm:cxn modelId="{E2CD640A-8305-49F4-B752-F69569158766}" type="presOf" srcId="{7D725978-2716-490C-B858-0F5DB678AE91}" destId="{91AC09B5-F089-4F0A-AF4A-3567E9350EDD}" srcOrd="0" destOrd="0" presId="urn:microsoft.com/office/officeart/2005/8/layout/hierarchy2"/>
    <dgm:cxn modelId="{C359680A-A0DC-48C2-8BCD-F3C7EE17C4FD}" type="presOf" srcId="{E8E65C7A-BB53-4B92-9DB3-78F47FD7EF3A}" destId="{F23C0B62-CEF4-4D88-8499-63F3AAD91A89}" srcOrd="0" destOrd="0" presId="urn:microsoft.com/office/officeart/2005/8/layout/hierarchy2"/>
    <dgm:cxn modelId="{FB2B760E-637A-472F-B0AF-361789446879}" srcId="{B3D4C69D-C539-43E3-9449-229088C577A9}" destId="{0DC5D767-D6C7-4206-B6CE-D1954DB2D2FC}" srcOrd="3" destOrd="0" parTransId="{B802BF4F-9620-4BE9-9934-6AF31FC6D9F6}" sibTransId="{F2D7C7EF-3A0D-4E7B-B2BA-AB05CAD03E99}"/>
    <dgm:cxn modelId="{68E6D517-83C7-4977-897F-51845043AF4F}" type="presOf" srcId="{E8D9744E-09C9-49D3-A34D-0A7416C49522}" destId="{0C758E40-6766-46A7-B917-12CADAA6C998}" srcOrd="0" destOrd="0" presId="urn:microsoft.com/office/officeart/2005/8/layout/hierarchy2"/>
    <dgm:cxn modelId="{8EC0BB1A-94A1-4448-A98A-0C3D8B56DFD8}" type="presOf" srcId="{CE1AD0A3-DC63-40EA-991F-318618BD8FCA}" destId="{B8700E49-EF7E-49A3-970A-4495423F25C6}" srcOrd="1" destOrd="0" presId="urn:microsoft.com/office/officeart/2005/8/layout/hierarchy2"/>
    <dgm:cxn modelId="{4146381B-4A19-42D3-904F-8AFB0719B76E}" type="presOf" srcId="{F9DF25CF-0F33-4903-87C0-44E52CECBAC5}" destId="{7B828AC2-36A1-4C6B-93E0-56FF039F58DE}" srcOrd="0" destOrd="0" presId="urn:microsoft.com/office/officeart/2005/8/layout/hierarchy2"/>
    <dgm:cxn modelId="{73C9491C-A98F-4781-8A25-6A3498EE4441}" type="presOf" srcId="{3C9CC7FC-7DFA-493C-B935-DA228E8C997D}" destId="{498E41C4-D8B4-4A95-B1FD-E932E3D97274}" srcOrd="1" destOrd="0" presId="urn:microsoft.com/office/officeart/2005/8/layout/hierarchy2"/>
    <dgm:cxn modelId="{32648C25-E832-41B8-A031-2B36E4EDB583}" type="presOf" srcId="{CE1AD0A3-DC63-40EA-991F-318618BD8FCA}" destId="{93CCBE2B-1AE3-4381-B559-80572BF395A8}" srcOrd="0" destOrd="0" presId="urn:microsoft.com/office/officeart/2005/8/layout/hierarchy2"/>
    <dgm:cxn modelId="{3C343C28-206D-42DD-80C7-7E4F664767FB}" type="presOf" srcId="{E8E65C7A-BB53-4B92-9DB3-78F47FD7EF3A}" destId="{BF9846D9-CC21-4854-A713-3DCBD61A4612}" srcOrd="1" destOrd="0" presId="urn:microsoft.com/office/officeart/2005/8/layout/hierarchy2"/>
    <dgm:cxn modelId="{71D0B02B-E325-4930-8699-910232B524FF}" type="presOf" srcId="{70B338BC-C439-4885-9E1F-E4C3A0F5B4B6}" destId="{E509B370-880B-4317-8225-3FB829E3105F}" srcOrd="0" destOrd="0" presId="urn:microsoft.com/office/officeart/2005/8/layout/hierarchy2"/>
    <dgm:cxn modelId="{1913B92B-E749-454C-9E2C-927DF9B21737}" type="presOf" srcId="{75A837C5-09D3-414C-94E1-2DB5910B4497}" destId="{EACCDBC3-7E57-471A-AF9F-D46FB99AD031}" srcOrd="0" destOrd="0" presId="urn:microsoft.com/office/officeart/2005/8/layout/hierarchy2"/>
    <dgm:cxn modelId="{37394132-B129-4861-99AB-8BBFDA5298D2}" type="presOf" srcId="{665E3617-4C1C-42F7-88E0-B85366C92973}" destId="{3B5E76E0-2071-4C82-98C6-F8B52431780B}" srcOrd="0" destOrd="0" presId="urn:microsoft.com/office/officeart/2005/8/layout/hierarchy2"/>
    <dgm:cxn modelId="{97118734-4AC8-4D31-A044-A8C81CA27517}" type="presOf" srcId="{195B6EDF-4BFC-4E1F-B47C-3F8D9EACABCC}" destId="{A5D2F5C1-D7A5-4583-A580-E0994AC37AED}" srcOrd="1" destOrd="0" presId="urn:microsoft.com/office/officeart/2005/8/layout/hierarchy2"/>
    <dgm:cxn modelId="{29EB303D-4D20-4264-9CA6-EA3C78BE0EF8}" type="presOf" srcId="{195B6EDF-4BFC-4E1F-B47C-3F8D9EACABCC}" destId="{4CD0DFE5-0E93-4317-AA9E-09C8FB88A959}" srcOrd="0" destOrd="0" presId="urn:microsoft.com/office/officeart/2005/8/layout/hierarchy2"/>
    <dgm:cxn modelId="{31528F5B-BE5B-4E4E-A558-D5D0E1B337D5}" srcId="{B3D4C69D-C539-43E3-9449-229088C577A9}" destId="{1D65765C-1FF4-4713-9B91-CF01D2C39838}" srcOrd="2" destOrd="0" parTransId="{AD7F0B92-6BB9-4926-9204-B512AD637148}" sibTransId="{24A9F52B-8A74-4E0A-91D7-27B1AE02BC6E}"/>
    <dgm:cxn modelId="{ECE5A55B-4BCC-4729-85FE-53FB9F72D8B9}" srcId="{0AED6DC2-9175-477A-BFFE-77C5F8094ACB}" destId="{B3D4C69D-C539-43E3-9449-229088C577A9}" srcOrd="0" destOrd="0" parTransId="{ACDA70CC-8C3C-42CC-A13C-1E0855BCD540}" sibTransId="{D36080DE-C976-48D7-B759-275045EDD5AC}"/>
    <dgm:cxn modelId="{8445AA5C-861D-4256-B5C4-AA1853C74BF1}" srcId="{D3DE24E6-1406-45C8-9C7E-24225D1519BF}" destId="{F797CD65-AB5B-4590-AA29-4235552EC4D1}" srcOrd="0" destOrd="0" parTransId="{E8D9744E-09C9-49D3-A34D-0A7416C49522}" sibTransId="{8871B00B-322F-4C63-B1A8-F1C2626BEE64}"/>
    <dgm:cxn modelId="{131DFD5D-4AE2-4603-B0EA-51FCD32806CC}" srcId="{0DC5D767-D6C7-4206-B6CE-D1954DB2D2FC}" destId="{4E823A1D-33A5-4B8E-BDF4-8DF23B000743}" srcOrd="0" destOrd="0" parTransId="{7D725978-2716-490C-B858-0F5DB678AE91}" sibTransId="{9A31461D-E8CD-4757-80E8-A19EC95D8E92}"/>
    <dgm:cxn modelId="{9D6F2F6A-B73D-4AA1-8C56-9F3AE2DA0399}" srcId="{B3D4C69D-C539-43E3-9449-229088C577A9}" destId="{F9DF25CF-0F33-4903-87C0-44E52CECBAC5}" srcOrd="0" destOrd="0" parTransId="{75A837C5-09D3-414C-94E1-2DB5910B4497}" sibTransId="{C15C8DE2-4519-437E-A274-2620DE041577}"/>
    <dgm:cxn modelId="{58A7526C-5214-4D01-A72C-062025BF7001}" type="presOf" srcId="{4E823A1D-33A5-4B8E-BDF4-8DF23B000743}" destId="{D2682283-C773-4266-BE1E-2611D7ACCC68}" srcOrd="0" destOrd="0" presId="urn:microsoft.com/office/officeart/2005/8/layout/hierarchy2"/>
    <dgm:cxn modelId="{AA203573-BD93-490F-918D-2E7DDBB358B2}" type="presOf" srcId="{77077F6B-CA3A-4E13-8843-34FE833C0906}" destId="{DDA88B53-AF8E-445E-9877-69F5DE9C132C}" srcOrd="0" destOrd="0" presId="urn:microsoft.com/office/officeart/2005/8/layout/hierarchy2"/>
    <dgm:cxn modelId="{AFA86F75-CBCC-45D2-B06D-6CD88E5337B9}" type="presOf" srcId="{7D725978-2716-490C-B858-0F5DB678AE91}" destId="{496E6DAC-D2DE-4A7C-AC55-EDEB37EC0189}" srcOrd="1" destOrd="0" presId="urn:microsoft.com/office/officeart/2005/8/layout/hierarchy2"/>
    <dgm:cxn modelId="{C07A7777-87D5-4E3E-8694-A0B521E3BF24}" srcId="{1D65765C-1FF4-4713-9B91-CF01D2C39838}" destId="{66E864E7-D102-47D9-902A-BB84565309B0}" srcOrd="0" destOrd="0" parTransId="{77077F6B-CA3A-4E13-8843-34FE833C0906}" sibTransId="{EAFF5F12-CEBF-470F-8EA4-EBB5984D6E56}"/>
    <dgm:cxn modelId="{0CA12E7D-610B-4A39-81D2-6AE37C50A5A8}" type="presOf" srcId="{B802BF4F-9620-4BE9-9934-6AF31FC6D9F6}" destId="{8F2DB75A-A590-4BE1-84E1-64474CF90DA3}" srcOrd="0" destOrd="0" presId="urn:microsoft.com/office/officeart/2005/8/layout/hierarchy2"/>
    <dgm:cxn modelId="{9BDDF384-C152-458A-986F-63B09B640DA8}" srcId="{D3DE24E6-1406-45C8-9C7E-24225D1519BF}" destId="{0C571986-A07A-4FE4-9457-6156C9310832}" srcOrd="1" destOrd="0" parTransId="{CE1AD0A3-DC63-40EA-991F-318618BD8FCA}" sibTransId="{266A1C39-D739-429B-B38C-03B040A7BAB2}"/>
    <dgm:cxn modelId="{347FE485-4A54-4C65-9312-CC5CAFED709B}" type="presOf" srcId="{3BEE6C4B-B2B2-4F7D-986D-9B1D6D9947E9}" destId="{179559B8-4335-425D-B919-FD5036B56445}" srcOrd="0" destOrd="0" presId="urn:microsoft.com/office/officeart/2005/8/layout/hierarchy2"/>
    <dgm:cxn modelId="{249F6991-C8EC-4F7F-9B1A-271EF11BBD42}" type="presOf" srcId="{F5438563-F62D-4572-AB0B-0CCAF8792679}" destId="{2AD2E613-7355-4802-BFDD-20FD82D0F1FC}" srcOrd="0" destOrd="0" presId="urn:microsoft.com/office/officeart/2005/8/layout/hierarchy2"/>
    <dgm:cxn modelId="{67AE2793-8174-4CE9-B2EC-B2352D8C4FC4}" type="presOf" srcId="{788F8AB3-0BD9-417F-8FCC-D6D7C33454FA}" destId="{C2949819-9522-4537-A74A-F24ED1FF3399}" srcOrd="0" destOrd="0" presId="urn:microsoft.com/office/officeart/2005/8/layout/hierarchy2"/>
    <dgm:cxn modelId="{82657D9A-FBAB-4B1E-BED8-14077F750804}" type="presOf" srcId="{E8D9744E-09C9-49D3-A34D-0A7416C49522}" destId="{F0CA8EC7-456C-4D2E-A069-4D4FA45E0297}" srcOrd="1" destOrd="0" presId="urn:microsoft.com/office/officeart/2005/8/layout/hierarchy2"/>
    <dgm:cxn modelId="{8F60FFA3-8A7D-49BD-84F0-B7676F78036A}" type="presOf" srcId="{B3D4C69D-C539-43E3-9449-229088C577A9}" destId="{3685CB98-3004-49B3-9739-A17225A8C2FD}" srcOrd="0" destOrd="0" presId="urn:microsoft.com/office/officeart/2005/8/layout/hierarchy2"/>
    <dgm:cxn modelId="{EB4600A6-3DEF-42E0-9F8D-DE0F7874BFAF}" type="presOf" srcId="{AD7F0B92-6BB9-4926-9204-B512AD637148}" destId="{594D196E-5A68-48A6-A67B-C0E0351447E0}" srcOrd="0" destOrd="0" presId="urn:microsoft.com/office/officeart/2005/8/layout/hierarchy2"/>
    <dgm:cxn modelId="{300180A8-FDEC-416C-B3BA-A7D58782E7C5}" type="presOf" srcId="{665E3617-4C1C-42F7-88E0-B85366C92973}" destId="{42000126-B001-4FFF-9FCA-AF84907F74DE}" srcOrd="1" destOrd="0" presId="urn:microsoft.com/office/officeart/2005/8/layout/hierarchy2"/>
    <dgm:cxn modelId="{69C0B0AC-0645-4E32-97F8-56B1427BEEDA}" type="presOf" srcId="{D3DE24E6-1406-45C8-9C7E-24225D1519BF}" destId="{CC0A9014-EAF4-4BC7-89BA-A962E62967A8}" srcOrd="0" destOrd="0" presId="urn:microsoft.com/office/officeart/2005/8/layout/hierarchy2"/>
    <dgm:cxn modelId="{8A545EB4-48AC-4ABF-B3EA-ECAF798AD093}" type="presOf" srcId="{09611320-D82E-4B25-9064-C76EB307C6CF}" destId="{8DF061FC-926E-4739-96DD-5A512DEC2B6E}" srcOrd="1" destOrd="0" presId="urn:microsoft.com/office/officeart/2005/8/layout/hierarchy2"/>
    <dgm:cxn modelId="{122730BD-77E6-496F-96AB-0DCCF6821701}" type="presOf" srcId="{66E864E7-D102-47D9-902A-BB84565309B0}" destId="{33574E6F-2264-4B27-9210-58C8EDC8C2AC}" srcOrd="0" destOrd="0" presId="urn:microsoft.com/office/officeart/2005/8/layout/hierarchy2"/>
    <dgm:cxn modelId="{725179C3-95A6-4031-9363-D9EF8C662504}" type="presOf" srcId="{B802BF4F-9620-4BE9-9934-6AF31FC6D9F6}" destId="{8D3A3BBE-32C2-41BF-BA26-B0C07BBF4C85}" srcOrd="1" destOrd="0" presId="urn:microsoft.com/office/officeart/2005/8/layout/hierarchy2"/>
    <dgm:cxn modelId="{7689D7C7-D4A7-44D8-A437-13319E576AFA}" type="presOf" srcId="{0DC5D767-D6C7-4206-B6CE-D1954DB2D2FC}" destId="{1E4AB5AB-C800-40B6-BE85-041AA085A3BD}" srcOrd="0" destOrd="0" presId="urn:microsoft.com/office/officeart/2005/8/layout/hierarchy2"/>
    <dgm:cxn modelId="{485928CF-BC51-4B84-8AF7-FCE2CBA8D299}" srcId="{B3D4C69D-C539-43E3-9449-229088C577A9}" destId="{70B338BC-C439-4885-9E1F-E4C3A0F5B4B6}" srcOrd="4" destOrd="0" parTransId="{195B6EDF-4BFC-4E1F-B47C-3F8D9EACABCC}" sibTransId="{7267C838-C10C-4B43-8B84-CD24DA189763}"/>
    <dgm:cxn modelId="{93FDD5D2-BFC1-4212-94FD-812BE92F59E3}" srcId="{D3DE24E6-1406-45C8-9C7E-24225D1519BF}" destId="{3BEE6C4B-B2B2-4F7D-986D-9B1D6D9947E9}" srcOrd="2" destOrd="0" parTransId="{3C9CC7FC-7DFA-493C-B935-DA228E8C997D}" sibTransId="{2E9DBEF0-CD89-4E57-8DB1-8830CE55D4B1}"/>
    <dgm:cxn modelId="{24F23FD3-07AD-4056-B4C3-38B3D6B81B12}" type="presOf" srcId="{AD7F0B92-6BB9-4926-9204-B512AD637148}" destId="{F7A9CC26-09A5-4536-82BF-6117F1A2D2B0}" srcOrd="1" destOrd="0" presId="urn:microsoft.com/office/officeart/2005/8/layout/hierarchy2"/>
    <dgm:cxn modelId="{0B4909D4-2D7F-4394-8F09-CD3A77E81CC1}" type="presOf" srcId="{3C9CC7FC-7DFA-493C-B935-DA228E8C997D}" destId="{8FD13038-EC02-45AC-AC7A-8C653A7EE4FF}" srcOrd="0" destOrd="0" presId="urn:microsoft.com/office/officeart/2005/8/layout/hierarchy2"/>
    <dgm:cxn modelId="{E3CB62E4-49A9-4023-8644-E7E06E7EBE99}" type="presOf" srcId="{77077F6B-CA3A-4E13-8843-34FE833C0906}" destId="{E80446E5-259A-42D8-AC68-FEC351DF6D10}" srcOrd="1" destOrd="0" presId="urn:microsoft.com/office/officeart/2005/8/layout/hierarchy2"/>
    <dgm:cxn modelId="{E0F7DAE7-87CB-424C-893E-1048E742EC1F}" type="presOf" srcId="{F797CD65-AB5B-4590-AA29-4235552EC4D1}" destId="{AABCD014-1D1E-4325-9C7C-67AC8066700B}" srcOrd="0" destOrd="0" presId="urn:microsoft.com/office/officeart/2005/8/layout/hierarchy2"/>
    <dgm:cxn modelId="{0F11C0EB-6E11-4799-A3EA-54020B51C040}" type="presOf" srcId="{09611320-D82E-4B25-9064-C76EB307C6CF}" destId="{B5F26D32-F695-4F34-86BC-E5F6A044FAAD}" srcOrd="0" destOrd="0" presId="urn:microsoft.com/office/officeart/2005/8/layout/hierarchy2"/>
    <dgm:cxn modelId="{00A39FEE-4659-4003-A5ED-CC87E1C3F6CE}" srcId="{B3D4C69D-C539-43E3-9449-229088C577A9}" destId="{D3DE24E6-1406-45C8-9C7E-24225D1519BF}" srcOrd="1" destOrd="0" parTransId="{09611320-D82E-4B25-9064-C76EB307C6CF}" sibTransId="{075F3278-EA95-4501-AFBF-1545A193DEE4}"/>
    <dgm:cxn modelId="{273B73F4-94F9-4414-8D70-59FB334E6056}" type="presOf" srcId="{1D65765C-1FF4-4713-9B91-CF01D2C39838}" destId="{B82DD707-D25F-4158-94CD-E674016F60C9}" srcOrd="0" destOrd="0" presId="urn:microsoft.com/office/officeart/2005/8/layout/hierarchy2"/>
    <dgm:cxn modelId="{86522FF5-DB99-45D3-862D-7304F27C5CCF}" srcId="{0DC5D767-D6C7-4206-B6CE-D1954DB2D2FC}" destId="{788F8AB3-0BD9-417F-8FCC-D6D7C33454FA}" srcOrd="1" destOrd="0" parTransId="{E8E65C7A-BB53-4B92-9DB3-78F47FD7EF3A}" sibTransId="{A822A6FB-FE8E-4CDF-B3DC-332B089A9EF1}"/>
    <dgm:cxn modelId="{C62DD3F7-4580-4C59-BE02-5D3E6255AF25}" srcId="{1D65765C-1FF4-4713-9B91-CF01D2C39838}" destId="{F5438563-F62D-4572-AB0B-0CCAF8792679}" srcOrd="1" destOrd="0" parTransId="{665E3617-4C1C-42F7-88E0-B85366C92973}" sibTransId="{4F81AE5C-AA58-4038-8210-5D1F6E070F71}"/>
    <dgm:cxn modelId="{A30891FB-86E9-4278-9790-91B82DC68824}" type="presOf" srcId="{75A837C5-09D3-414C-94E1-2DB5910B4497}" destId="{957F6701-CC1A-42BF-B53F-D6178C2DE4B8}" srcOrd="1" destOrd="0" presId="urn:microsoft.com/office/officeart/2005/8/layout/hierarchy2"/>
    <dgm:cxn modelId="{F5F027FE-3F48-421D-A229-6621669C3C98}" type="presOf" srcId="{0AED6DC2-9175-477A-BFFE-77C5F8094ACB}" destId="{C29F9A51-3F11-4F92-B5EB-2895D853F964}" srcOrd="0" destOrd="0" presId="urn:microsoft.com/office/officeart/2005/8/layout/hierarchy2"/>
    <dgm:cxn modelId="{AFFFAFFE-092F-48D2-982F-427ACC985A6E}" type="presOf" srcId="{0C571986-A07A-4FE4-9457-6156C9310832}" destId="{97CBFC32-6467-4A7E-9963-7DEB6D502CAE}" srcOrd="0" destOrd="0" presId="urn:microsoft.com/office/officeart/2005/8/layout/hierarchy2"/>
    <dgm:cxn modelId="{A8855181-67F5-432C-841B-613FC4838DEE}" type="presParOf" srcId="{C29F9A51-3F11-4F92-B5EB-2895D853F964}" destId="{E2591845-7C18-4D09-813A-901C58193B59}" srcOrd="0" destOrd="0" presId="urn:microsoft.com/office/officeart/2005/8/layout/hierarchy2"/>
    <dgm:cxn modelId="{982379D8-29CE-4B08-9CD3-AE9DB7727AA0}" type="presParOf" srcId="{E2591845-7C18-4D09-813A-901C58193B59}" destId="{3685CB98-3004-49B3-9739-A17225A8C2FD}" srcOrd="0" destOrd="0" presId="urn:microsoft.com/office/officeart/2005/8/layout/hierarchy2"/>
    <dgm:cxn modelId="{28A65BED-B133-4EED-A904-7286ECA77162}" type="presParOf" srcId="{E2591845-7C18-4D09-813A-901C58193B59}" destId="{F11B3D75-13B8-40DB-9037-E206DBFA44F5}" srcOrd="1" destOrd="0" presId="urn:microsoft.com/office/officeart/2005/8/layout/hierarchy2"/>
    <dgm:cxn modelId="{F9D745CB-DDCA-4442-9465-841C0E96DF8C}" type="presParOf" srcId="{F11B3D75-13B8-40DB-9037-E206DBFA44F5}" destId="{EACCDBC3-7E57-471A-AF9F-D46FB99AD031}" srcOrd="0" destOrd="0" presId="urn:microsoft.com/office/officeart/2005/8/layout/hierarchy2"/>
    <dgm:cxn modelId="{379DECA1-1A72-4884-930F-30D5FF88F871}" type="presParOf" srcId="{EACCDBC3-7E57-471A-AF9F-D46FB99AD031}" destId="{957F6701-CC1A-42BF-B53F-D6178C2DE4B8}" srcOrd="0" destOrd="0" presId="urn:microsoft.com/office/officeart/2005/8/layout/hierarchy2"/>
    <dgm:cxn modelId="{32AE6C9A-E419-458F-8CBC-E7F60C1EFD6C}" type="presParOf" srcId="{F11B3D75-13B8-40DB-9037-E206DBFA44F5}" destId="{9788E6BA-0E74-4EFD-9D52-71AD9AE9E919}" srcOrd="1" destOrd="0" presId="urn:microsoft.com/office/officeart/2005/8/layout/hierarchy2"/>
    <dgm:cxn modelId="{C7E2B37A-D2DC-4485-8F23-3A672F8701AC}" type="presParOf" srcId="{9788E6BA-0E74-4EFD-9D52-71AD9AE9E919}" destId="{7B828AC2-36A1-4C6B-93E0-56FF039F58DE}" srcOrd="0" destOrd="0" presId="urn:microsoft.com/office/officeart/2005/8/layout/hierarchy2"/>
    <dgm:cxn modelId="{336CFCEA-562C-4966-8682-8EA62312BA7D}" type="presParOf" srcId="{9788E6BA-0E74-4EFD-9D52-71AD9AE9E919}" destId="{947F3CC7-1CCE-45C7-9104-986BF892529E}" srcOrd="1" destOrd="0" presId="urn:microsoft.com/office/officeart/2005/8/layout/hierarchy2"/>
    <dgm:cxn modelId="{6BC5B794-6423-4588-BFD9-96B19DC8ABC6}" type="presParOf" srcId="{F11B3D75-13B8-40DB-9037-E206DBFA44F5}" destId="{B5F26D32-F695-4F34-86BC-E5F6A044FAAD}" srcOrd="2" destOrd="0" presId="urn:microsoft.com/office/officeart/2005/8/layout/hierarchy2"/>
    <dgm:cxn modelId="{6E862232-0BEA-4240-AD9B-183BFFC68F4A}" type="presParOf" srcId="{B5F26D32-F695-4F34-86BC-E5F6A044FAAD}" destId="{8DF061FC-926E-4739-96DD-5A512DEC2B6E}" srcOrd="0" destOrd="0" presId="urn:microsoft.com/office/officeart/2005/8/layout/hierarchy2"/>
    <dgm:cxn modelId="{21B1D838-0F1C-432C-B504-AAEDD1E24916}" type="presParOf" srcId="{F11B3D75-13B8-40DB-9037-E206DBFA44F5}" destId="{1EA0473D-7BCA-4DF2-9424-528EEFEA3468}" srcOrd="3" destOrd="0" presId="urn:microsoft.com/office/officeart/2005/8/layout/hierarchy2"/>
    <dgm:cxn modelId="{BA88DEB4-1106-46F4-B8DA-079B91A3017E}" type="presParOf" srcId="{1EA0473D-7BCA-4DF2-9424-528EEFEA3468}" destId="{CC0A9014-EAF4-4BC7-89BA-A962E62967A8}" srcOrd="0" destOrd="0" presId="urn:microsoft.com/office/officeart/2005/8/layout/hierarchy2"/>
    <dgm:cxn modelId="{2972F8A1-D359-45DF-949D-764BFB23AA80}" type="presParOf" srcId="{1EA0473D-7BCA-4DF2-9424-528EEFEA3468}" destId="{A73CB39E-CBE2-4E08-AF30-A2064E4CAC69}" srcOrd="1" destOrd="0" presId="urn:microsoft.com/office/officeart/2005/8/layout/hierarchy2"/>
    <dgm:cxn modelId="{0E8DF17A-CF11-4BE7-A5A4-9ECA02775AE6}" type="presParOf" srcId="{A73CB39E-CBE2-4E08-AF30-A2064E4CAC69}" destId="{0C758E40-6766-46A7-B917-12CADAA6C998}" srcOrd="0" destOrd="0" presId="urn:microsoft.com/office/officeart/2005/8/layout/hierarchy2"/>
    <dgm:cxn modelId="{48238678-7A52-4DAC-806F-BEE2920EBFD7}" type="presParOf" srcId="{0C758E40-6766-46A7-B917-12CADAA6C998}" destId="{F0CA8EC7-456C-4D2E-A069-4D4FA45E0297}" srcOrd="0" destOrd="0" presId="urn:microsoft.com/office/officeart/2005/8/layout/hierarchy2"/>
    <dgm:cxn modelId="{9DB19B59-7DE3-4A28-90ED-C0D6E14AE137}" type="presParOf" srcId="{A73CB39E-CBE2-4E08-AF30-A2064E4CAC69}" destId="{6EE1617F-21CA-4EEC-ABD6-DE55C2D77E0C}" srcOrd="1" destOrd="0" presId="urn:microsoft.com/office/officeart/2005/8/layout/hierarchy2"/>
    <dgm:cxn modelId="{858A5138-46DB-4692-9AA4-79735CEEF9D8}" type="presParOf" srcId="{6EE1617F-21CA-4EEC-ABD6-DE55C2D77E0C}" destId="{AABCD014-1D1E-4325-9C7C-67AC8066700B}" srcOrd="0" destOrd="0" presId="urn:microsoft.com/office/officeart/2005/8/layout/hierarchy2"/>
    <dgm:cxn modelId="{47EF1B5B-5A2A-4E19-846A-76FFF7FF0DFD}" type="presParOf" srcId="{6EE1617F-21CA-4EEC-ABD6-DE55C2D77E0C}" destId="{4194AC5E-F29B-4534-80D6-C9CC1FA97A29}" srcOrd="1" destOrd="0" presId="urn:microsoft.com/office/officeart/2005/8/layout/hierarchy2"/>
    <dgm:cxn modelId="{1C9EB5A6-AECE-4A53-93E4-E0662E14B6C9}" type="presParOf" srcId="{A73CB39E-CBE2-4E08-AF30-A2064E4CAC69}" destId="{93CCBE2B-1AE3-4381-B559-80572BF395A8}" srcOrd="2" destOrd="0" presId="urn:microsoft.com/office/officeart/2005/8/layout/hierarchy2"/>
    <dgm:cxn modelId="{0328E2CD-8E22-4F22-8096-83648EB72CF3}" type="presParOf" srcId="{93CCBE2B-1AE3-4381-B559-80572BF395A8}" destId="{B8700E49-EF7E-49A3-970A-4495423F25C6}" srcOrd="0" destOrd="0" presId="urn:microsoft.com/office/officeart/2005/8/layout/hierarchy2"/>
    <dgm:cxn modelId="{145295EA-345D-4C9A-86CE-B9E711E34EE2}" type="presParOf" srcId="{A73CB39E-CBE2-4E08-AF30-A2064E4CAC69}" destId="{1CE670C5-459A-44F9-AE33-AAAE392CC5EB}" srcOrd="3" destOrd="0" presId="urn:microsoft.com/office/officeart/2005/8/layout/hierarchy2"/>
    <dgm:cxn modelId="{9BC1EDD6-064F-4577-9140-0625C51D1012}" type="presParOf" srcId="{1CE670C5-459A-44F9-AE33-AAAE392CC5EB}" destId="{97CBFC32-6467-4A7E-9963-7DEB6D502CAE}" srcOrd="0" destOrd="0" presId="urn:microsoft.com/office/officeart/2005/8/layout/hierarchy2"/>
    <dgm:cxn modelId="{3D371808-C510-4C7C-BE27-9821F92E4083}" type="presParOf" srcId="{1CE670C5-459A-44F9-AE33-AAAE392CC5EB}" destId="{CBB98B5A-19AE-420E-87BD-BC857344B178}" srcOrd="1" destOrd="0" presId="urn:microsoft.com/office/officeart/2005/8/layout/hierarchy2"/>
    <dgm:cxn modelId="{AD75F423-D37E-4069-B783-3A7B642B8A45}" type="presParOf" srcId="{A73CB39E-CBE2-4E08-AF30-A2064E4CAC69}" destId="{8FD13038-EC02-45AC-AC7A-8C653A7EE4FF}" srcOrd="4" destOrd="0" presId="urn:microsoft.com/office/officeart/2005/8/layout/hierarchy2"/>
    <dgm:cxn modelId="{0C546E5A-000B-4245-94DD-D5F75EB87A84}" type="presParOf" srcId="{8FD13038-EC02-45AC-AC7A-8C653A7EE4FF}" destId="{498E41C4-D8B4-4A95-B1FD-E932E3D97274}" srcOrd="0" destOrd="0" presId="urn:microsoft.com/office/officeart/2005/8/layout/hierarchy2"/>
    <dgm:cxn modelId="{5A5E6F78-1D92-4C61-A32E-14E9E0524193}" type="presParOf" srcId="{A73CB39E-CBE2-4E08-AF30-A2064E4CAC69}" destId="{A6E7F572-F001-412F-B34A-47C23C0590B0}" srcOrd="5" destOrd="0" presId="urn:microsoft.com/office/officeart/2005/8/layout/hierarchy2"/>
    <dgm:cxn modelId="{263E1893-F6C5-4C39-A1C4-E169DD40CAF8}" type="presParOf" srcId="{A6E7F572-F001-412F-B34A-47C23C0590B0}" destId="{179559B8-4335-425D-B919-FD5036B56445}" srcOrd="0" destOrd="0" presId="urn:microsoft.com/office/officeart/2005/8/layout/hierarchy2"/>
    <dgm:cxn modelId="{21557F80-6E08-4D4E-B607-CC601C7D3D0C}" type="presParOf" srcId="{A6E7F572-F001-412F-B34A-47C23C0590B0}" destId="{2ACFB692-56A1-4EFE-8C60-010997D4CDB6}" srcOrd="1" destOrd="0" presId="urn:microsoft.com/office/officeart/2005/8/layout/hierarchy2"/>
    <dgm:cxn modelId="{BD1906FA-E50F-4E66-A8BB-A9630B1C4539}" type="presParOf" srcId="{F11B3D75-13B8-40DB-9037-E206DBFA44F5}" destId="{594D196E-5A68-48A6-A67B-C0E0351447E0}" srcOrd="4" destOrd="0" presId="urn:microsoft.com/office/officeart/2005/8/layout/hierarchy2"/>
    <dgm:cxn modelId="{44B1A13B-466A-4F26-9B8F-BAA0A41FA6E6}" type="presParOf" srcId="{594D196E-5A68-48A6-A67B-C0E0351447E0}" destId="{F7A9CC26-09A5-4536-82BF-6117F1A2D2B0}" srcOrd="0" destOrd="0" presId="urn:microsoft.com/office/officeart/2005/8/layout/hierarchy2"/>
    <dgm:cxn modelId="{69C0C733-AD71-4AE6-8116-4ACC244AC2B6}" type="presParOf" srcId="{F11B3D75-13B8-40DB-9037-E206DBFA44F5}" destId="{AED5C2A7-1E62-40B1-87D3-296AD157C9E3}" srcOrd="5" destOrd="0" presId="urn:microsoft.com/office/officeart/2005/8/layout/hierarchy2"/>
    <dgm:cxn modelId="{ABE7DAFD-7954-4293-8779-BE56D4B74C3F}" type="presParOf" srcId="{AED5C2A7-1E62-40B1-87D3-296AD157C9E3}" destId="{B82DD707-D25F-4158-94CD-E674016F60C9}" srcOrd="0" destOrd="0" presId="urn:microsoft.com/office/officeart/2005/8/layout/hierarchy2"/>
    <dgm:cxn modelId="{96C8E52C-DF11-4D56-A4D7-0D17305E2E6F}" type="presParOf" srcId="{AED5C2A7-1E62-40B1-87D3-296AD157C9E3}" destId="{8BD17334-0903-4C6B-9F51-ED91630DB39F}" srcOrd="1" destOrd="0" presId="urn:microsoft.com/office/officeart/2005/8/layout/hierarchy2"/>
    <dgm:cxn modelId="{7ADCFC18-CE09-4DB2-B84E-096001ABBA1E}" type="presParOf" srcId="{8BD17334-0903-4C6B-9F51-ED91630DB39F}" destId="{DDA88B53-AF8E-445E-9877-69F5DE9C132C}" srcOrd="0" destOrd="0" presId="urn:microsoft.com/office/officeart/2005/8/layout/hierarchy2"/>
    <dgm:cxn modelId="{4B86F0B8-9693-4217-89F5-9B0D1133F1D8}" type="presParOf" srcId="{DDA88B53-AF8E-445E-9877-69F5DE9C132C}" destId="{E80446E5-259A-42D8-AC68-FEC351DF6D10}" srcOrd="0" destOrd="0" presId="urn:microsoft.com/office/officeart/2005/8/layout/hierarchy2"/>
    <dgm:cxn modelId="{0116E372-D9F0-4210-BED1-52757DB682FA}" type="presParOf" srcId="{8BD17334-0903-4C6B-9F51-ED91630DB39F}" destId="{7D1A6127-7F0D-457A-A7AF-0BF3DB88BC95}" srcOrd="1" destOrd="0" presId="urn:microsoft.com/office/officeart/2005/8/layout/hierarchy2"/>
    <dgm:cxn modelId="{7BA25BB0-B30B-44C7-AC64-2ED4D18C14DE}" type="presParOf" srcId="{7D1A6127-7F0D-457A-A7AF-0BF3DB88BC95}" destId="{33574E6F-2264-4B27-9210-58C8EDC8C2AC}" srcOrd="0" destOrd="0" presId="urn:microsoft.com/office/officeart/2005/8/layout/hierarchy2"/>
    <dgm:cxn modelId="{5BFFEC46-95E2-4667-AECF-5D4F6C4FFCDD}" type="presParOf" srcId="{7D1A6127-7F0D-457A-A7AF-0BF3DB88BC95}" destId="{DB4D64BA-A169-4086-9891-1F509AF08875}" srcOrd="1" destOrd="0" presId="urn:microsoft.com/office/officeart/2005/8/layout/hierarchy2"/>
    <dgm:cxn modelId="{BAA2863F-6402-4751-9A27-C5DF6396DDA4}" type="presParOf" srcId="{8BD17334-0903-4C6B-9F51-ED91630DB39F}" destId="{3B5E76E0-2071-4C82-98C6-F8B52431780B}" srcOrd="2" destOrd="0" presId="urn:microsoft.com/office/officeart/2005/8/layout/hierarchy2"/>
    <dgm:cxn modelId="{49AF3B9E-7318-4C02-82A7-4A232788D687}" type="presParOf" srcId="{3B5E76E0-2071-4C82-98C6-F8B52431780B}" destId="{42000126-B001-4FFF-9FCA-AF84907F74DE}" srcOrd="0" destOrd="0" presId="urn:microsoft.com/office/officeart/2005/8/layout/hierarchy2"/>
    <dgm:cxn modelId="{88E208E8-DFC5-4AD5-BE57-C49C1BC280C8}" type="presParOf" srcId="{8BD17334-0903-4C6B-9F51-ED91630DB39F}" destId="{DE71623E-8AC0-46E3-940E-089A7012F48B}" srcOrd="3" destOrd="0" presId="urn:microsoft.com/office/officeart/2005/8/layout/hierarchy2"/>
    <dgm:cxn modelId="{5908B3B9-9574-4D26-ACA8-F04CC7D45CE5}" type="presParOf" srcId="{DE71623E-8AC0-46E3-940E-089A7012F48B}" destId="{2AD2E613-7355-4802-BFDD-20FD82D0F1FC}" srcOrd="0" destOrd="0" presId="urn:microsoft.com/office/officeart/2005/8/layout/hierarchy2"/>
    <dgm:cxn modelId="{807A98B6-B81F-4DA0-9A65-C35DEE9EC678}" type="presParOf" srcId="{DE71623E-8AC0-46E3-940E-089A7012F48B}" destId="{5D87F704-D8BC-475E-8431-18468EE97CFF}" srcOrd="1" destOrd="0" presId="urn:microsoft.com/office/officeart/2005/8/layout/hierarchy2"/>
    <dgm:cxn modelId="{1F699945-03BB-4FCF-B563-872062922DA4}" type="presParOf" srcId="{F11B3D75-13B8-40DB-9037-E206DBFA44F5}" destId="{8F2DB75A-A590-4BE1-84E1-64474CF90DA3}" srcOrd="6" destOrd="0" presId="urn:microsoft.com/office/officeart/2005/8/layout/hierarchy2"/>
    <dgm:cxn modelId="{2F90D0F0-1D14-4E52-808A-F68D6F35DCFC}" type="presParOf" srcId="{8F2DB75A-A590-4BE1-84E1-64474CF90DA3}" destId="{8D3A3BBE-32C2-41BF-BA26-B0C07BBF4C85}" srcOrd="0" destOrd="0" presId="urn:microsoft.com/office/officeart/2005/8/layout/hierarchy2"/>
    <dgm:cxn modelId="{55FC43E5-24B8-4ACA-A660-6785F9C7B082}" type="presParOf" srcId="{F11B3D75-13B8-40DB-9037-E206DBFA44F5}" destId="{57B6E471-E555-42AA-8468-4734FEFEBDF7}" srcOrd="7" destOrd="0" presId="urn:microsoft.com/office/officeart/2005/8/layout/hierarchy2"/>
    <dgm:cxn modelId="{7A9D6284-79A7-480C-B4EA-49F437B63F31}" type="presParOf" srcId="{57B6E471-E555-42AA-8468-4734FEFEBDF7}" destId="{1E4AB5AB-C800-40B6-BE85-041AA085A3BD}" srcOrd="0" destOrd="0" presId="urn:microsoft.com/office/officeart/2005/8/layout/hierarchy2"/>
    <dgm:cxn modelId="{D4C688D0-8464-4C5D-A6BD-484C24ADC19E}" type="presParOf" srcId="{57B6E471-E555-42AA-8468-4734FEFEBDF7}" destId="{A4295C6B-09D3-4860-A0B6-AACE3FD5EFEC}" srcOrd="1" destOrd="0" presId="urn:microsoft.com/office/officeart/2005/8/layout/hierarchy2"/>
    <dgm:cxn modelId="{EB137540-9C62-48FE-818C-45073B061E88}" type="presParOf" srcId="{A4295C6B-09D3-4860-A0B6-AACE3FD5EFEC}" destId="{91AC09B5-F089-4F0A-AF4A-3567E9350EDD}" srcOrd="0" destOrd="0" presId="urn:microsoft.com/office/officeart/2005/8/layout/hierarchy2"/>
    <dgm:cxn modelId="{C69B2536-3B09-4D6F-909E-2A33B397505B}" type="presParOf" srcId="{91AC09B5-F089-4F0A-AF4A-3567E9350EDD}" destId="{496E6DAC-D2DE-4A7C-AC55-EDEB37EC0189}" srcOrd="0" destOrd="0" presId="urn:microsoft.com/office/officeart/2005/8/layout/hierarchy2"/>
    <dgm:cxn modelId="{125E04CD-9DB8-43FA-A23F-FB3CDF334773}" type="presParOf" srcId="{A4295C6B-09D3-4860-A0B6-AACE3FD5EFEC}" destId="{60E58956-2826-4A6E-8DD9-A6CECA7AE92A}" srcOrd="1" destOrd="0" presId="urn:microsoft.com/office/officeart/2005/8/layout/hierarchy2"/>
    <dgm:cxn modelId="{FCAE8DC8-3219-4206-97D4-58F066234459}" type="presParOf" srcId="{60E58956-2826-4A6E-8DD9-A6CECA7AE92A}" destId="{D2682283-C773-4266-BE1E-2611D7ACCC68}" srcOrd="0" destOrd="0" presId="urn:microsoft.com/office/officeart/2005/8/layout/hierarchy2"/>
    <dgm:cxn modelId="{2FE97B03-DD83-45D0-8D5B-14E03206D43B}" type="presParOf" srcId="{60E58956-2826-4A6E-8DD9-A6CECA7AE92A}" destId="{A4CAAE8D-CA0F-4CFD-AFCC-EDC864F5F6F8}" srcOrd="1" destOrd="0" presId="urn:microsoft.com/office/officeart/2005/8/layout/hierarchy2"/>
    <dgm:cxn modelId="{1DFBEA87-852F-4CCF-97FF-621BA5F11B40}" type="presParOf" srcId="{A4295C6B-09D3-4860-A0B6-AACE3FD5EFEC}" destId="{F23C0B62-CEF4-4D88-8499-63F3AAD91A89}" srcOrd="2" destOrd="0" presId="urn:microsoft.com/office/officeart/2005/8/layout/hierarchy2"/>
    <dgm:cxn modelId="{DE6E6FAE-08D0-464C-A70C-5A006A41A12B}" type="presParOf" srcId="{F23C0B62-CEF4-4D88-8499-63F3AAD91A89}" destId="{BF9846D9-CC21-4854-A713-3DCBD61A4612}" srcOrd="0" destOrd="0" presId="urn:microsoft.com/office/officeart/2005/8/layout/hierarchy2"/>
    <dgm:cxn modelId="{E413E67D-1A82-498F-B429-F0A584BAACF7}" type="presParOf" srcId="{A4295C6B-09D3-4860-A0B6-AACE3FD5EFEC}" destId="{9F1476C3-600E-4212-A21F-21BFC94C8D28}" srcOrd="3" destOrd="0" presId="urn:microsoft.com/office/officeart/2005/8/layout/hierarchy2"/>
    <dgm:cxn modelId="{E349301B-3ED9-4586-87CF-6B8E320EFCE3}" type="presParOf" srcId="{9F1476C3-600E-4212-A21F-21BFC94C8D28}" destId="{C2949819-9522-4537-A74A-F24ED1FF3399}" srcOrd="0" destOrd="0" presId="urn:microsoft.com/office/officeart/2005/8/layout/hierarchy2"/>
    <dgm:cxn modelId="{5B8EDF32-555B-4266-910A-EC5730385048}" type="presParOf" srcId="{9F1476C3-600E-4212-A21F-21BFC94C8D28}" destId="{C896E612-273C-4111-AE74-5BAB6FFE591A}" srcOrd="1" destOrd="0" presId="urn:microsoft.com/office/officeart/2005/8/layout/hierarchy2"/>
    <dgm:cxn modelId="{3465913C-4589-49C1-9DC6-BADC4F77485F}" type="presParOf" srcId="{F11B3D75-13B8-40DB-9037-E206DBFA44F5}" destId="{4CD0DFE5-0E93-4317-AA9E-09C8FB88A959}" srcOrd="8" destOrd="0" presId="urn:microsoft.com/office/officeart/2005/8/layout/hierarchy2"/>
    <dgm:cxn modelId="{175C4125-596B-48AA-B413-6A1EBADE9B5E}" type="presParOf" srcId="{4CD0DFE5-0E93-4317-AA9E-09C8FB88A959}" destId="{A5D2F5C1-D7A5-4583-A580-E0994AC37AED}" srcOrd="0" destOrd="0" presId="urn:microsoft.com/office/officeart/2005/8/layout/hierarchy2"/>
    <dgm:cxn modelId="{BA750304-36C5-4190-8FB9-B2B2ABADBC29}" type="presParOf" srcId="{F11B3D75-13B8-40DB-9037-E206DBFA44F5}" destId="{D48C481C-33F5-4D38-857B-4DC5D7C71E32}" srcOrd="9" destOrd="0" presId="urn:microsoft.com/office/officeart/2005/8/layout/hierarchy2"/>
    <dgm:cxn modelId="{D99DF6D5-CD26-4B6E-9C5F-E2CA06090921}" type="presParOf" srcId="{D48C481C-33F5-4D38-857B-4DC5D7C71E32}" destId="{E509B370-880B-4317-8225-3FB829E3105F}" srcOrd="0" destOrd="0" presId="urn:microsoft.com/office/officeart/2005/8/layout/hierarchy2"/>
    <dgm:cxn modelId="{DFF662BC-56DC-4CF0-A4A2-A1EF3FE99A00}" type="presParOf" srcId="{D48C481C-33F5-4D38-857B-4DC5D7C71E32}" destId="{2A6D4597-AF7C-4DF8-8931-3B60224DEDAD}"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85CB98-3004-49B3-9739-A17225A8C2FD}">
      <dsp:nvSpPr>
        <dsp:cNvPr id="0" name=""/>
        <dsp:cNvSpPr/>
      </dsp:nvSpPr>
      <dsp:spPr>
        <a:xfrm>
          <a:off x="434628" y="183159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File</a:t>
          </a:r>
        </a:p>
      </dsp:txBody>
      <dsp:txXfrm>
        <a:off x="448971" y="1845938"/>
        <a:ext cx="950733" cy="461023"/>
      </dsp:txXfrm>
    </dsp:sp>
    <dsp:sp modelId="{EACCDBC3-7E57-471A-AF9F-D46FB99AD031}">
      <dsp:nvSpPr>
        <dsp:cNvPr id="0" name=""/>
        <dsp:cNvSpPr/>
      </dsp:nvSpPr>
      <dsp:spPr>
        <a:xfrm rot="16924900">
          <a:off x="674057" y="1150692"/>
          <a:ext cx="1871748" cy="21225"/>
        </a:xfrm>
        <a:custGeom>
          <a:avLst/>
          <a:gdLst/>
          <a:ahLst/>
          <a:cxnLst/>
          <a:rect l="0" t="0" r="0" b="0"/>
          <a:pathLst>
            <a:path>
              <a:moveTo>
                <a:pt x="0" y="10612"/>
              </a:moveTo>
              <a:lnTo>
                <a:pt x="1871748"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E" sz="600" kern="1200"/>
        </a:p>
      </dsp:txBody>
      <dsp:txXfrm>
        <a:off x="1563137" y="1114511"/>
        <a:ext cx="93587" cy="93587"/>
      </dsp:txXfrm>
    </dsp:sp>
    <dsp:sp modelId="{7B828AC2-36A1-4C6B-93E0-56FF039F58DE}">
      <dsp:nvSpPr>
        <dsp:cNvPr id="0" name=""/>
        <dsp:cNvSpPr/>
      </dsp:nvSpPr>
      <dsp:spPr>
        <a:xfrm>
          <a:off x="1805815" y="130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File Header</a:t>
          </a:r>
        </a:p>
      </dsp:txBody>
      <dsp:txXfrm>
        <a:off x="1820158" y="15648"/>
        <a:ext cx="950733" cy="461023"/>
      </dsp:txXfrm>
    </dsp:sp>
    <dsp:sp modelId="{B5F26D32-F695-4F34-86BC-E5F6A044FAAD}">
      <dsp:nvSpPr>
        <dsp:cNvPr id="0" name=""/>
        <dsp:cNvSpPr/>
      </dsp:nvSpPr>
      <dsp:spPr>
        <a:xfrm rot="17230830">
          <a:off x="946779" y="1432275"/>
          <a:ext cx="1326304" cy="21225"/>
        </a:xfrm>
        <a:custGeom>
          <a:avLst/>
          <a:gdLst/>
          <a:ahLst/>
          <a:cxnLst/>
          <a:rect l="0" t="0" r="0" b="0"/>
          <a:pathLst>
            <a:path>
              <a:moveTo>
                <a:pt x="0" y="10612"/>
              </a:moveTo>
              <a:lnTo>
                <a:pt x="1326304"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76773" y="1409730"/>
        <a:ext cx="66315" cy="66315"/>
      </dsp:txXfrm>
    </dsp:sp>
    <dsp:sp modelId="{CC0A9014-EAF4-4BC7-89BA-A962E62967A8}">
      <dsp:nvSpPr>
        <dsp:cNvPr id="0" name=""/>
        <dsp:cNvSpPr/>
      </dsp:nvSpPr>
      <dsp:spPr>
        <a:xfrm>
          <a:off x="1805815" y="564471"/>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 Group</a:t>
          </a:r>
        </a:p>
      </dsp:txBody>
      <dsp:txXfrm>
        <a:off x="1820158" y="578814"/>
        <a:ext cx="950733" cy="461023"/>
      </dsp:txXfrm>
    </dsp:sp>
    <dsp:sp modelId="{0C758E40-6766-46A7-B917-12CADAA6C998}">
      <dsp:nvSpPr>
        <dsp:cNvPr id="0" name=""/>
        <dsp:cNvSpPr/>
      </dsp:nvSpPr>
      <dsp:spPr>
        <a:xfrm rot="18289469">
          <a:off x="2638103" y="517130"/>
          <a:ext cx="686030" cy="21225"/>
        </a:xfrm>
        <a:custGeom>
          <a:avLst/>
          <a:gdLst/>
          <a:ahLst/>
          <a:cxnLst/>
          <a:rect l="0" t="0" r="0" b="0"/>
          <a:pathLst>
            <a:path>
              <a:moveTo>
                <a:pt x="0" y="10612"/>
              </a:moveTo>
              <a:lnTo>
                <a:pt x="686030"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3967" y="510592"/>
        <a:ext cx="34301" cy="34301"/>
      </dsp:txXfrm>
    </dsp:sp>
    <dsp:sp modelId="{AABCD014-1D1E-4325-9C7C-67AC8066700B}">
      <dsp:nvSpPr>
        <dsp:cNvPr id="0" name=""/>
        <dsp:cNvSpPr/>
      </dsp:nvSpPr>
      <dsp:spPr>
        <a:xfrm>
          <a:off x="3177002" y="130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15648"/>
        <a:ext cx="950733" cy="461023"/>
      </dsp:txXfrm>
    </dsp:sp>
    <dsp:sp modelId="{93CCBE2B-1AE3-4381-B559-80572BF395A8}">
      <dsp:nvSpPr>
        <dsp:cNvPr id="0" name=""/>
        <dsp:cNvSpPr/>
      </dsp:nvSpPr>
      <dsp:spPr>
        <a:xfrm>
          <a:off x="2785234" y="798713"/>
          <a:ext cx="391767" cy="21225"/>
        </a:xfrm>
        <a:custGeom>
          <a:avLst/>
          <a:gdLst/>
          <a:ahLst/>
          <a:cxnLst/>
          <a:rect l="0" t="0" r="0" b="0"/>
          <a:pathLst>
            <a:path>
              <a:moveTo>
                <a:pt x="0" y="10612"/>
              </a:moveTo>
              <a:lnTo>
                <a:pt x="391767"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71324" y="799532"/>
        <a:ext cx="19588" cy="19588"/>
      </dsp:txXfrm>
    </dsp:sp>
    <dsp:sp modelId="{97CBFC32-6467-4A7E-9963-7DEB6D502CAE}">
      <dsp:nvSpPr>
        <dsp:cNvPr id="0" name=""/>
        <dsp:cNvSpPr/>
      </dsp:nvSpPr>
      <dsp:spPr>
        <a:xfrm>
          <a:off x="3177002" y="564471"/>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578814"/>
        <a:ext cx="950733" cy="461023"/>
      </dsp:txXfrm>
    </dsp:sp>
    <dsp:sp modelId="{8FD13038-EC02-45AC-AC7A-8C653A7EE4FF}">
      <dsp:nvSpPr>
        <dsp:cNvPr id="0" name=""/>
        <dsp:cNvSpPr/>
      </dsp:nvSpPr>
      <dsp:spPr>
        <a:xfrm rot="3310531">
          <a:off x="2638103" y="1080296"/>
          <a:ext cx="686030" cy="21225"/>
        </a:xfrm>
        <a:custGeom>
          <a:avLst/>
          <a:gdLst/>
          <a:ahLst/>
          <a:cxnLst/>
          <a:rect l="0" t="0" r="0" b="0"/>
          <a:pathLst>
            <a:path>
              <a:moveTo>
                <a:pt x="0" y="10612"/>
              </a:moveTo>
              <a:lnTo>
                <a:pt x="686030"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3967" y="1073758"/>
        <a:ext cx="34301" cy="34301"/>
      </dsp:txXfrm>
    </dsp:sp>
    <dsp:sp modelId="{179559B8-4335-425D-B919-FD5036B56445}">
      <dsp:nvSpPr>
        <dsp:cNvPr id="0" name=""/>
        <dsp:cNvSpPr/>
      </dsp:nvSpPr>
      <dsp:spPr>
        <a:xfrm>
          <a:off x="3177002" y="1127637"/>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3191345" y="1141980"/>
        <a:ext cx="950733" cy="461023"/>
      </dsp:txXfrm>
    </dsp:sp>
    <dsp:sp modelId="{594D196E-5A68-48A6-A67B-C0E0351447E0}">
      <dsp:nvSpPr>
        <dsp:cNvPr id="0" name=""/>
        <dsp:cNvSpPr/>
      </dsp:nvSpPr>
      <dsp:spPr>
        <a:xfrm rot="1186030">
          <a:off x="1401782" y="2136232"/>
          <a:ext cx="416298" cy="21225"/>
        </a:xfrm>
        <a:custGeom>
          <a:avLst/>
          <a:gdLst/>
          <a:ahLst/>
          <a:cxnLst/>
          <a:rect l="0" t="0" r="0" b="0"/>
          <a:pathLst>
            <a:path>
              <a:moveTo>
                <a:pt x="0" y="10612"/>
              </a:moveTo>
              <a:lnTo>
                <a:pt x="416298"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99524" y="2136438"/>
        <a:ext cx="20814" cy="20814"/>
      </dsp:txXfrm>
    </dsp:sp>
    <dsp:sp modelId="{B82DD707-D25F-4158-94CD-E674016F60C9}">
      <dsp:nvSpPr>
        <dsp:cNvPr id="0" name=""/>
        <dsp:cNvSpPr/>
      </dsp:nvSpPr>
      <dsp:spPr>
        <a:xfrm>
          <a:off x="1805815" y="1972386"/>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 Group</a:t>
          </a:r>
        </a:p>
      </dsp:txBody>
      <dsp:txXfrm>
        <a:off x="1820158" y="1986729"/>
        <a:ext cx="950733" cy="461023"/>
      </dsp:txXfrm>
    </dsp:sp>
    <dsp:sp modelId="{DDA88B53-AF8E-445E-9877-69F5DE9C132C}">
      <dsp:nvSpPr>
        <dsp:cNvPr id="0" name=""/>
        <dsp:cNvSpPr/>
      </dsp:nvSpPr>
      <dsp:spPr>
        <a:xfrm rot="19457599">
          <a:off x="2739886" y="2065837"/>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2064388"/>
        <a:ext cx="24123" cy="24123"/>
      </dsp:txXfrm>
    </dsp:sp>
    <dsp:sp modelId="{33574E6F-2264-4B27-9210-58C8EDC8C2AC}">
      <dsp:nvSpPr>
        <dsp:cNvPr id="0" name=""/>
        <dsp:cNvSpPr/>
      </dsp:nvSpPr>
      <dsp:spPr>
        <a:xfrm>
          <a:off x="3177002" y="1690803"/>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1705146"/>
        <a:ext cx="950733" cy="461023"/>
      </dsp:txXfrm>
    </dsp:sp>
    <dsp:sp modelId="{3B5E76E0-2071-4C82-98C6-F8B52431780B}">
      <dsp:nvSpPr>
        <dsp:cNvPr id="0" name=""/>
        <dsp:cNvSpPr/>
      </dsp:nvSpPr>
      <dsp:spPr>
        <a:xfrm rot="2142401">
          <a:off x="2739886" y="2347420"/>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2345971"/>
        <a:ext cx="24123" cy="24123"/>
      </dsp:txXfrm>
    </dsp:sp>
    <dsp:sp modelId="{2AD2E613-7355-4802-BFDD-20FD82D0F1FC}">
      <dsp:nvSpPr>
        <dsp:cNvPr id="0" name=""/>
        <dsp:cNvSpPr/>
      </dsp:nvSpPr>
      <dsp:spPr>
        <a:xfrm>
          <a:off x="3177002" y="2253969"/>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3191345" y="2268312"/>
        <a:ext cx="950733" cy="461023"/>
      </dsp:txXfrm>
    </dsp:sp>
    <dsp:sp modelId="{8F2DB75A-A590-4BE1-84E1-64474CF90DA3}">
      <dsp:nvSpPr>
        <dsp:cNvPr id="0" name=""/>
        <dsp:cNvSpPr/>
      </dsp:nvSpPr>
      <dsp:spPr>
        <a:xfrm rot="4369170">
          <a:off x="946779" y="2699399"/>
          <a:ext cx="1326304" cy="21225"/>
        </a:xfrm>
        <a:custGeom>
          <a:avLst/>
          <a:gdLst/>
          <a:ahLst/>
          <a:cxnLst/>
          <a:rect l="0" t="0" r="0" b="0"/>
          <a:pathLst>
            <a:path>
              <a:moveTo>
                <a:pt x="0" y="10612"/>
              </a:moveTo>
              <a:lnTo>
                <a:pt x="1326304"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1576773" y="2676854"/>
        <a:ext cx="66315" cy="66315"/>
      </dsp:txXfrm>
    </dsp:sp>
    <dsp:sp modelId="{1E4AB5AB-C800-40B6-BE85-041AA085A3BD}">
      <dsp:nvSpPr>
        <dsp:cNvPr id="0" name=""/>
        <dsp:cNvSpPr/>
      </dsp:nvSpPr>
      <dsp:spPr>
        <a:xfrm>
          <a:off x="1805815" y="3098718"/>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 Group</a:t>
          </a:r>
        </a:p>
      </dsp:txBody>
      <dsp:txXfrm>
        <a:off x="1820158" y="3113061"/>
        <a:ext cx="950733" cy="461023"/>
      </dsp:txXfrm>
    </dsp:sp>
    <dsp:sp modelId="{91AC09B5-F089-4F0A-AF4A-3567E9350EDD}">
      <dsp:nvSpPr>
        <dsp:cNvPr id="0" name=""/>
        <dsp:cNvSpPr/>
      </dsp:nvSpPr>
      <dsp:spPr>
        <a:xfrm rot="19457599">
          <a:off x="2739886" y="3192169"/>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3190720"/>
        <a:ext cx="24123" cy="24123"/>
      </dsp:txXfrm>
    </dsp:sp>
    <dsp:sp modelId="{D2682283-C773-4266-BE1E-2611D7ACCC68}">
      <dsp:nvSpPr>
        <dsp:cNvPr id="0" name=""/>
        <dsp:cNvSpPr/>
      </dsp:nvSpPr>
      <dsp:spPr>
        <a:xfrm>
          <a:off x="3177002" y="2817135"/>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Transaction</a:t>
          </a:r>
        </a:p>
      </dsp:txBody>
      <dsp:txXfrm>
        <a:off x="3191345" y="2831478"/>
        <a:ext cx="950733" cy="461023"/>
      </dsp:txXfrm>
    </dsp:sp>
    <dsp:sp modelId="{F23C0B62-CEF4-4D88-8499-63F3AAD91A89}">
      <dsp:nvSpPr>
        <dsp:cNvPr id="0" name=""/>
        <dsp:cNvSpPr/>
      </dsp:nvSpPr>
      <dsp:spPr>
        <a:xfrm rot="2142401">
          <a:off x="2739886" y="3473752"/>
          <a:ext cx="482463" cy="21225"/>
        </a:xfrm>
        <a:custGeom>
          <a:avLst/>
          <a:gdLst/>
          <a:ahLst/>
          <a:cxnLst/>
          <a:rect l="0" t="0" r="0" b="0"/>
          <a:pathLst>
            <a:path>
              <a:moveTo>
                <a:pt x="0" y="10612"/>
              </a:moveTo>
              <a:lnTo>
                <a:pt x="482463" y="106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E" sz="500" kern="1200"/>
        </a:p>
      </dsp:txBody>
      <dsp:txXfrm>
        <a:off x="2969056" y="3472303"/>
        <a:ext cx="24123" cy="24123"/>
      </dsp:txXfrm>
    </dsp:sp>
    <dsp:sp modelId="{C2949819-9522-4537-A74A-F24ED1FF3399}">
      <dsp:nvSpPr>
        <dsp:cNvPr id="0" name=""/>
        <dsp:cNvSpPr/>
      </dsp:nvSpPr>
      <dsp:spPr>
        <a:xfrm>
          <a:off x="3177002" y="3380301"/>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3191345" y="3394644"/>
        <a:ext cx="950733" cy="461023"/>
      </dsp:txXfrm>
    </dsp:sp>
    <dsp:sp modelId="{4CD0DFE5-0E93-4317-AA9E-09C8FB88A959}">
      <dsp:nvSpPr>
        <dsp:cNvPr id="0" name=""/>
        <dsp:cNvSpPr/>
      </dsp:nvSpPr>
      <dsp:spPr>
        <a:xfrm rot="4675100">
          <a:off x="674057" y="2980982"/>
          <a:ext cx="1871748" cy="21225"/>
        </a:xfrm>
        <a:custGeom>
          <a:avLst/>
          <a:gdLst/>
          <a:ahLst/>
          <a:cxnLst/>
          <a:rect l="0" t="0" r="0" b="0"/>
          <a:pathLst>
            <a:path>
              <a:moveTo>
                <a:pt x="0" y="10612"/>
              </a:moveTo>
              <a:lnTo>
                <a:pt x="1871748" y="106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E" sz="600" kern="1200"/>
        </a:p>
      </dsp:txBody>
      <dsp:txXfrm>
        <a:off x="1563137" y="2944801"/>
        <a:ext cx="93587" cy="93587"/>
      </dsp:txXfrm>
    </dsp:sp>
    <dsp:sp modelId="{E509B370-880B-4317-8225-3FB829E3105F}">
      <dsp:nvSpPr>
        <dsp:cNvPr id="0" name=""/>
        <dsp:cNvSpPr/>
      </dsp:nvSpPr>
      <dsp:spPr>
        <a:xfrm>
          <a:off x="1805815" y="3661884"/>
          <a:ext cx="979419" cy="4897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IE" sz="1500" kern="1200"/>
            <a:t>....</a:t>
          </a:r>
        </a:p>
      </dsp:txBody>
      <dsp:txXfrm>
        <a:off x="1820158" y="3676227"/>
        <a:ext cx="950733" cy="461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f2d39fda-dd80-4e58-b701-eac4d18d3723" xsi:nil="true"/>
    <_ip_UnifiedCompliancePolicyUIAction xmlns="http://schemas.microsoft.com/sharepoint/v3" xsi:nil="true"/>
    <_ip_UnifiedCompliancePolicyProperties xmlns="http://schemas.microsoft.com/sharepoint/v3" xsi:nil="true"/>
    <lcf76f155ced4ddcb4097134ff3c332f xmlns="f2d39fda-dd80-4e58-b701-eac4d18d3723">
      <Terms xmlns="http://schemas.microsoft.com/office/infopath/2007/PartnerControls"/>
    </lcf76f155ced4ddcb4097134ff3c332f>
    <TaxCatchAll xmlns="53a3679d-0ab6-4ad3-81b9-e4bc4bbdb3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B7C6164F96FE4997B3DD01F828D4AF" ma:contentTypeVersion="20" ma:contentTypeDescription="Create a new document." ma:contentTypeScope="" ma:versionID="e68c01e4b3060215adfe649abc2401f8">
  <xsd:schema xmlns:xsd="http://www.w3.org/2001/XMLSchema" xmlns:xs="http://www.w3.org/2001/XMLSchema" xmlns:p="http://schemas.microsoft.com/office/2006/metadata/properties" xmlns:ns1="http://schemas.microsoft.com/sharepoint/v3" xmlns:ns2="f2d39fda-dd80-4e58-b701-eac4d18d3723" xmlns:ns3="53a3679d-0ab6-4ad3-81b9-e4bc4bbdb3f6" targetNamespace="http://schemas.microsoft.com/office/2006/metadata/properties" ma:root="true" ma:fieldsID="a1685dc8c2ebd87ef27dc542d4953ecd" ns1:_="" ns2:_="" ns3:_="">
    <xsd:import namespace="http://schemas.microsoft.com/sharepoint/v3"/>
    <xsd:import namespace="f2d39fda-dd80-4e58-b701-eac4d18d3723"/>
    <xsd:import namespace="53a3679d-0ab6-4ad3-81b9-e4bc4bbdb3f6"/>
    <xsd:element name="properties">
      <xsd:complexType>
        <xsd:sequence>
          <xsd:element name="documentManagement">
            <xsd:complexType>
              <xsd:all>
                <xsd:element ref="ns2:MediaServiceMetadata" minOccurs="0"/>
                <xsd:element ref="ns2:MediaServiceFastMetadata" minOccurs="0"/>
                <xsd:element ref="ns2:MediaServiceOCR" minOccurs="0"/>
                <xsd:element ref="ns2:_Flow_SignoffStatu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39fda-dd80-4e58-b701-eac4d18d3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_Flow_SignoffStatus" ma:index="11" nillable="true" ma:displayName="Sign-off status" ma:internalName="Sign_x002d_off_x0020_status">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106bcf-4f55-4e9e-a7f9-f567fbc8e17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a3679d-0ab6-4ad3-81b9-e4bc4bbdb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bf68f59-5e21-4d1e-ba5a-75a4abf72f2a}" ma:internalName="TaxCatchAll" ma:showField="CatchAllData" ma:web="53a3679d-0ab6-4ad3-81b9-e4bc4bbdb3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C09AC-BD2C-4F4E-92E9-852F42659D3B}">
  <ds:schemaRefs>
    <ds:schemaRef ds:uri="http://schemas.microsoft.com/sharepoint/v3/contenttype/forms"/>
  </ds:schemaRefs>
</ds:datastoreItem>
</file>

<file path=customXml/itemProps2.xml><?xml version="1.0" encoding="utf-8"?>
<ds:datastoreItem xmlns:ds="http://schemas.openxmlformats.org/officeDocument/2006/customXml" ds:itemID="{71E1F89F-8469-41AD-9F95-7CF4D3BF3BC3}">
  <ds:schemaRefs>
    <ds:schemaRef ds:uri="http://www.w3.org/XML/1998/namespace"/>
    <ds:schemaRef ds:uri="http://schemas.microsoft.com/office/2006/documentManagement/types"/>
    <ds:schemaRef ds:uri="http://schemas.microsoft.com/sharepoint/v3"/>
    <ds:schemaRef ds:uri="http://purl.org/dc/elements/1.1/"/>
    <ds:schemaRef ds:uri="http://schemas.microsoft.com/office/infopath/2007/PartnerControls"/>
    <ds:schemaRef ds:uri="53a3679d-0ab6-4ad3-81b9-e4bc4bbdb3f6"/>
    <ds:schemaRef ds:uri="http://purl.org/dc/terms/"/>
    <ds:schemaRef ds:uri="http://schemas.microsoft.com/office/2006/metadata/properties"/>
    <ds:schemaRef ds:uri="http://schemas.openxmlformats.org/package/2006/metadata/core-properties"/>
    <ds:schemaRef ds:uri="f2d39fda-dd80-4e58-b701-eac4d18d3723"/>
    <ds:schemaRef ds:uri="http://purl.org/dc/dcmitype/"/>
  </ds:schemaRefs>
</ds:datastoreItem>
</file>

<file path=customXml/itemProps3.xml><?xml version="1.0" encoding="utf-8"?>
<ds:datastoreItem xmlns:ds="http://schemas.openxmlformats.org/officeDocument/2006/customXml" ds:itemID="{025AFCFC-3CCD-41A3-9EFA-82DFB0B2D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d39fda-dd80-4e58-b701-eac4d18d3723"/>
    <ds:schemaRef ds:uri="53a3679d-0ab6-4ad3-81b9-e4bc4bbdb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A64F0C-B3DE-4E66-B07C-BED15448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CMRRA_Template.dotx</Template>
  <TotalTime>0</TotalTime>
  <Pages>50</Pages>
  <Words>10435</Words>
  <Characters>59485</Characters>
  <Application>Microsoft Office Word</Application>
  <DocSecurity>2</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Curnan Reidy</dc:creator>
  <cp:keywords/>
  <dc:description/>
  <cp:lastModifiedBy>Curnan Reidy</cp:lastModifiedBy>
  <cp:revision>40</cp:revision>
  <cp:lastPrinted>2023-05-31T09:46:00Z</cp:lastPrinted>
  <dcterms:created xsi:type="dcterms:W3CDTF">2024-04-19T15:03:00Z</dcterms:created>
  <dcterms:modified xsi:type="dcterms:W3CDTF">2025-03-20T16:12:00Z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0x01010050B7C6164F96FE4997B3DD01F828D4AF</vt:lpwstr>
  </property>
  <property fmtid="{D5CDD505-2E9C-101B-9397-08002B2CF9AE}" pid="3" name="AuthorIds_UIVersion_44544">
    <vt:lpwstr>12</vt:lpwstr>
  </property>
  <property fmtid="{D5CDD505-2E9C-101B-9397-08002B2CF9AE}" pid="4" name="AuthorIds_UIVersion_71168">
    <vt:lpwstr>6</vt:lpwstr>
  </property>
  <property fmtid="{D5CDD505-2E9C-101B-9397-08002B2CF9AE}" pid="5" name="MediaServiceImageTags">
    <vt:lpwstr/>
  </property>
  <property fmtid="{D5CDD505-2E9C-101B-9397-08002B2CF9AE}" pid="6" name="MSIP_Label_e1643c8e-2d9f-4797-a3dd-dcfc8cb9bb4b_Enabled">
    <vt:lpwstr>true</vt:lpwstr>
  </property>
  <property fmtid="{D5CDD505-2E9C-101B-9397-08002B2CF9AE}" pid="7" name="MSIP_Label_e1643c8e-2d9f-4797-a3dd-dcfc8cb9bb4b_SetDate">
    <vt:lpwstr>2023-05-26T11:36:08Z</vt:lpwstr>
  </property>
  <property fmtid="{D5CDD505-2E9C-101B-9397-08002B2CF9AE}" pid="8" name="MSIP_Label_e1643c8e-2d9f-4797-a3dd-dcfc8cb9bb4b_Method">
    <vt:lpwstr>Standard</vt:lpwstr>
  </property>
  <property fmtid="{D5CDD505-2E9C-101B-9397-08002B2CF9AE}" pid="9" name="MSIP_Label_e1643c8e-2d9f-4797-a3dd-dcfc8cb9bb4b_Name">
    <vt:lpwstr>defa4170-0d19-0005-0004-bc88714345d2</vt:lpwstr>
  </property>
  <property fmtid="{D5CDD505-2E9C-101B-9397-08002B2CF9AE}" pid="10" name="MSIP_Label_e1643c8e-2d9f-4797-a3dd-dcfc8cb9bb4b_SiteId">
    <vt:lpwstr>4197e6e7-fe92-417f-8cd8-0997d263db36</vt:lpwstr>
  </property>
  <property fmtid="{D5CDD505-2E9C-101B-9397-08002B2CF9AE}" pid="11" name="MSIP_Label_e1643c8e-2d9f-4797-a3dd-dcfc8cb9bb4b_ActionId">
    <vt:lpwstr>fa358bf2-a6c2-4753-962a-ab7ebd502d1b</vt:lpwstr>
  </property>
  <property fmtid="{D5CDD505-2E9C-101B-9397-08002B2CF9AE}" pid="12" name="MSIP_Label_e1643c8e-2d9f-4797-a3dd-dcfc8cb9bb4b_ContentBits">
    <vt:lpwstr>0</vt:lpwstr>
  </property>
</Properties>
</file>